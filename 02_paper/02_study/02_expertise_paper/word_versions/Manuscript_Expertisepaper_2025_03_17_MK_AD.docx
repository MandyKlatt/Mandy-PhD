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33068F99"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w:t>
      </w:r>
      <w:r w:rsidR="003A4EEE">
        <w:rPr>
          <w:rFonts w:ascii="Times New Roman" w:hAnsi="Times New Roman" w:cs="Times New Roman"/>
          <w:sz w:val="24"/>
          <w:szCs w:val="24"/>
        </w:rPr>
        <w:t>–</w:t>
      </w:r>
      <w:r w:rsidR="00580D8C">
        <w:rPr>
          <w:rFonts w:ascii="Times New Roman" w:hAnsi="Times New Roman" w:cs="Times New Roman"/>
          <w:sz w:val="24"/>
          <w:szCs w:val="24"/>
        </w:rPr>
        <w:t xml:space="preserve"> </w:t>
      </w:r>
      <w:r w:rsidRPr="007814B5">
        <w:rPr>
          <w:rFonts w:ascii="Times New Roman" w:hAnsi="Times New Roman" w:cs="Times New Roman"/>
          <w:sz w:val="24"/>
          <w:szCs w:val="24"/>
        </w:rPr>
        <w:t>How</w:t>
      </w:r>
      <w:r w:rsidR="003A4EEE">
        <w:rPr>
          <w:rFonts w:ascii="Times New Roman" w:hAnsi="Times New Roman" w:cs="Times New Roman"/>
          <w:sz w:val="24"/>
          <w:szCs w:val="24"/>
        </w:rPr>
        <w:t xml:space="preserve"> Teacher</w:t>
      </w:r>
      <w:r w:rsidRPr="007814B5">
        <w:rPr>
          <w:rFonts w:ascii="Times New Roman" w:hAnsi="Times New Roman" w:cs="Times New Roman"/>
          <w:sz w:val="24"/>
          <w:szCs w:val="24"/>
        </w:rPr>
        <w:t xml:space="preserve">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07E2EB87"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4136DB" w:rsidRPr="006F0D88">
        <w:rPr>
          <w:rFonts w:ascii="Times New Roman" w:hAnsi="Times New Roman" w:cs="Times New Roman"/>
          <w:sz w:val="24"/>
          <w:szCs w:val="24"/>
        </w:rPr>
        <w:t>Class</w:t>
      </w:r>
      <w:r w:rsidR="004136DB">
        <w:rPr>
          <w:rFonts w:ascii="Times New Roman" w:hAnsi="Times New Roman" w:cs="Times New Roman"/>
          <w:sz w:val="24"/>
          <w:szCs w:val="24"/>
        </w:rPr>
        <w:t>room Management</w:t>
      </w:r>
      <w:r w:rsidR="00942613">
        <w:rPr>
          <w:rFonts w:ascii="Times New Roman" w:hAnsi="Times New Roman" w:cs="Times New Roman"/>
          <w:sz w:val="24"/>
          <w:szCs w:val="24"/>
        </w:rPr>
        <w:t xml:space="preserve"> </w:t>
      </w:r>
      <w:r w:rsidR="004136DB" w:rsidRPr="006F0D88">
        <w:rPr>
          <w:rFonts w:ascii="Times New Roman" w:hAnsi="Times New Roman" w:cs="Times New Roman"/>
          <w:sz w:val="24"/>
          <w:szCs w:val="24"/>
        </w:rPr>
        <w:t xml:space="preserve">and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62291579" w14:textId="5FEFCE34" w:rsidR="005F4B4F" w:rsidRPr="005F4B4F" w:rsidRDefault="005F4B4F" w:rsidP="000E6FB3">
      <w:pPr>
        <w:rPr>
          <w:rFonts w:ascii="Times New Roman" w:hAnsi="Times New Roman" w:cs="Times New Roman"/>
          <w:sz w:val="24"/>
          <w:szCs w:val="22"/>
        </w:rPr>
      </w:pPr>
      <w:r w:rsidRPr="005F4B4F">
        <w:rPr>
          <w:rFonts w:ascii="Times New Roman" w:hAnsi="Times New Roman" w:cs="Times New Roman"/>
          <w:sz w:val="24"/>
          <w:szCs w:val="22"/>
        </w:rPr>
        <w:t xml:space="preserve">Classroom disruptions </w:t>
      </w:r>
      <w:r w:rsidR="00AD2C7D">
        <w:rPr>
          <w:rFonts w:ascii="Times New Roman" w:hAnsi="Times New Roman" w:cs="Times New Roman"/>
          <w:sz w:val="24"/>
          <w:szCs w:val="22"/>
        </w:rPr>
        <w:t xml:space="preserve">such as </w:t>
      </w:r>
      <w:r w:rsidR="001825E9">
        <w:rPr>
          <w:rFonts w:ascii="Times New Roman" w:hAnsi="Times New Roman" w:cs="Times New Roman"/>
          <w:sz w:val="24"/>
          <w:szCs w:val="22"/>
        </w:rPr>
        <w:t xml:space="preserve">students </w:t>
      </w:r>
      <w:r w:rsidR="00AD2C7D">
        <w:rPr>
          <w:rFonts w:ascii="Times New Roman" w:hAnsi="Times New Roman" w:cs="Times New Roman"/>
          <w:sz w:val="24"/>
          <w:szCs w:val="22"/>
        </w:rPr>
        <w:t>chatting with the</w:t>
      </w:r>
      <w:r w:rsidR="001825E9">
        <w:rPr>
          <w:rFonts w:ascii="Times New Roman" w:hAnsi="Times New Roman" w:cs="Times New Roman"/>
          <w:sz w:val="24"/>
          <w:szCs w:val="22"/>
        </w:rPr>
        <w:t>ir</w:t>
      </w:r>
      <w:r w:rsidR="00AD2C7D">
        <w:rPr>
          <w:rFonts w:ascii="Times New Roman" w:hAnsi="Times New Roman" w:cs="Times New Roman"/>
          <w:sz w:val="24"/>
          <w:szCs w:val="22"/>
        </w:rPr>
        <w:t xml:space="preserve"> </w:t>
      </w:r>
      <w:r w:rsidR="00B5019F">
        <w:rPr>
          <w:rFonts w:ascii="Times New Roman" w:hAnsi="Times New Roman" w:cs="Times New Roman"/>
          <w:sz w:val="24"/>
          <w:szCs w:val="22"/>
        </w:rPr>
        <w:t>neighbors</w:t>
      </w:r>
      <w:r w:rsidR="00AD2C7D">
        <w:rPr>
          <w:rFonts w:ascii="Times New Roman" w:hAnsi="Times New Roman" w:cs="Times New Roman"/>
          <w:sz w:val="24"/>
          <w:szCs w:val="22"/>
        </w:rPr>
        <w:t xml:space="preserve"> or </w:t>
      </w:r>
      <w:r w:rsidR="00B5019F">
        <w:rPr>
          <w:rFonts w:ascii="Times New Roman" w:hAnsi="Times New Roman" w:cs="Times New Roman"/>
          <w:sz w:val="24"/>
          <w:szCs w:val="22"/>
        </w:rPr>
        <w:t xml:space="preserve">clicking nervously with their pens </w:t>
      </w:r>
      <w:r w:rsidRPr="005F4B4F">
        <w:rPr>
          <w:rFonts w:ascii="Times New Roman" w:hAnsi="Times New Roman" w:cs="Times New Roman"/>
          <w:sz w:val="24"/>
          <w:szCs w:val="22"/>
        </w:rPr>
        <w:t>significantly impact education by consuming instructional time and hindering student learning (Keller, 2014). Managing these disruptions is a core competence for teachers and essential for effective classroom management (Helmke, 2022)</w:t>
      </w:r>
      <w:r w:rsidR="00B5019F">
        <w:rPr>
          <w:rFonts w:ascii="Times New Roman" w:hAnsi="Times New Roman" w:cs="Times New Roman"/>
          <w:sz w:val="24"/>
          <w:szCs w:val="22"/>
        </w:rPr>
        <w:t>. However,</w:t>
      </w:r>
      <w:r w:rsidRPr="005F4B4F">
        <w:rPr>
          <w:rFonts w:ascii="Times New Roman" w:hAnsi="Times New Roman" w:cs="Times New Roman"/>
          <w:sz w:val="24"/>
          <w:szCs w:val="22"/>
        </w:rPr>
        <w:t xml:space="preserve"> novice teachers often struggle </w:t>
      </w:r>
      <w:commentRangeStart w:id="0"/>
      <w:r w:rsidRPr="005F4B4F">
        <w:rPr>
          <w:rFonts w:ascii="Times New Roman" w:hAnsi="Times New Roman" w:cs="Times New Roman"/>
          <w:sz w:val="24"/>
          <w:szCs w:val="22"/>
        </w:rPr>
        <w:t xml:space="preserve">to balance diverse student needs </w:t>
      </w:r>
      <w:commentRangeEnd w:id="0"/>
      <w:r w:rsidR="00F84B92">
        <w:rPr>
          <w:rStyle w:val="Kommentarzeichen"/>
        </w:rPr>
        <w:commentReference w:id="0"/>
      </w:r>
      <w:r w:rsidRPr="005F4B4F">
        <w:rPr>
          <w:rFonts w:ascii="Times New Roman" w:hAnsi="Times New Roman" w:cs="Times New Roman"/>
          <w:sz w:val="24"/>
          <w:szCs w:val="22"/>
        </w:rPr>
        <w:t>while minimizing disruptions (Wolff et al., 2017).</w:t>
      </w:r>
      <w:r w:rsidR="000E6FB3">
        <w:rPr>
          <w:rFonts w:ascii="Times New Roman" w:hAnsi="Times New Roman" w:cs="Times New Roman"/>
          <w:sz w:val="24"/>
          <w:szCs w:val="22"/>
        </w:rPr>
        <w:t xml:space="preserve"> </w:t>
      </w:r>
      <w:commentRangeStart w:id="1"/>
      <w:r w:rsidRPr="005F4B4F">
        <w:rPr>
          <w:rFonts w:ascii="Times New Roman" w:hAnsi="Times New Roman" w:cs="Times New Roman"/>
          <w:sz w:val="24"/>
          <w:szCs w:val="22"/>
        </w:rPr>
        <w:t xml:space="preserve">Research highlights a strong correlation between effective classroom management and positive student outcomes (Hattie, 2012; </w:t>
      </w:r>
      <w:proofErr w:type="spellStart"/>
      <w:r w:rsidRPr="005F4B4F">
        <w:rPr>
          <w:rFonts w:ascii="Times New Roman" w:hAnsi="Times New Roman" w:cs="Times New Roman"/>
          <w:sz w:val="24"/>
          <w:szCs w:val="22"/>
        </w:rPr>
        <w:t>Stronge</w:t>
      </w:r>
      <w:proofErr w:type="spellEnd"/>
      <w:r w:rsidRPr="005F4B4F">
        <w:rPr>
          <w:rFonts w:ascii="Times New Roman" w:hAnsi="Times New Roman" w:cs="Times New Roman"/>
          <w:sz w:val="24"/>
          <w:szCs w:val="22"/>
        </w:rPr>
        <w:t xml:space="preserve"> et al., 2011). Key principles include withitness, overlapping, smoothness and momentum, and group alerting (</w:t>
      </w:r>
      <w:proofErr w:type="spellStart"/>
      <w:r w:rsidRPr="005F4B4F">
        <w:rPr>
          <w:rFonts w:ascii="Times New Roman" w:hAnsi="Times New Roman" w:cs="Times New Roman"/>
          <w:sz w:val="24"/>
          <w:szCs w:val="22"/>
        </w:rPr>
        <w:t>Evertson</w:t>
      </w:r>
      <w:proofErr w:type="spellEnd"/>
      <w:r w:rsidRPr="005F4B4F">
        <w:rPr>
          <w:rFonts w:ascii="Times New Roman" w:hAnsi="Times New Roman" w:cs="Times New Roman"/>
          <w:sz w:val="24"/>
          <w:szCs w:val="22"/>
        </w:rPr>
        <w:t xml:space="preserve"> &amp; Harris, 1992</w:t>
      </w:r>
      <w:r w:rsidR="000E6FB3">
        <w:rPr>
          <w:rFonts w:ascii="Times New Roman" w:hAnsi="Times New Roman" w:cs="Times New Roman"/>
          <w:sz w:val="24"/>
          <w:szCs w:val="22"/>
        </w:rPr>
        <w:t xml:space="preserve">, </w:t>
      </w:r>
      <w:proofErr w:type="spellStart"/>
      <w:r w:rsidR="000E6FB3">
        <w:rPr>
          <w:rFonts w:ascii="Times New Roman" w:hAnsi="Times New Roman" w:cs="Times New Roman"/>
          <w:sz w:val="24"/>
          <w:szCs w:val="22"/>
        </w:rPr>
        <w:t>Kounin</w:t>
      </w:r>
      <w:proofErr w:type="spellEnd"/>
      <w:r w:rsidR="000E6FB3">
        <w:rPr>
          <w:rFonts w:ascii="Times New Roman" w:hAnsi="Times New Roman" w:cs="Times New Roman"/>
          <w:sz w:val="24"/>
          <w:szCs w:val="22"/>
        </w:rPr>
        <w:t>, 2006</w:t>
      </w:r>
      <w:r w:rsidRPr="005F4B4F">
        <w:rPr>
          <w:rFonts w:ascii="Times New Roman" w:hAnsi="Times New Roman" w:cs="Times New Roman"/>
          <w:sz w:val="24"/>
          <w:szCs w:val="22"/>
        </w:rPr>
        <w:t>). This study focuses on withitness</w:t>
      </w:r>
      <w:r w:rsidR="000E6FB3">
        <w:rPr>
          <w:rFonts w:ascii="Times New Roman" w:hAnsi="Times New Roman" w:cs="Times New Roman"/>
          <w:sz w:val="24"/>
          <w:szCs w:val="22"/>
        </w:rPr>
        <w:t xml:space="preserve">, </w:t>
      </w:r>
      <w:r w:rsidRPr="005F4B4F">
        <w:rPr>
          <w:rFonts w:ascii="Times New Roman" w:hAnsi="Times New Roman" w:cs="Times New Roman"/>
          <w:sz w:val="24"/>
          <w:szCs w:val="22"/>
        </w:rPr>
        <w:t>the teacher’s ability to be aware of and respond to classroom event</w:t>
      </w:r>
      <w:r w:rsidR="000E6FB3">
        <w:rPr>
          <w:rFonts w:ascii="Times New Roman" w:hAnsi="Times New Roman" w:cs="Times New Roman"/>
          <w:sz w:val="24"/>
          <w:szCs w:val="22"/>
        </w:rPr>
        <w:t>s,</w:t>
      </w:r>
      <w:r w:rsidRPr="005F4B4F">
        <w:rPr>
          <w:rFonts w:ascii="Times New Roman" w:hAnsi="Times New Roman" w:cs="Times New Roman"/>
          <w:sz w:val="24"/>
          <w:szCs w:val="22"/>
        </w:rPr>
        <w:t xml:space="preserve"> </w:t>
      </w:r>
      <w:r w:rsidR="000E6FB3">
        <w:rPr>
          <w:rFonts w:ascii="Times New Roman" w:hAnsi="Times New Roman" w:cs="Times New Roman"/>
          <w:sz w:val="24"/>
          <w:szCs w:val="22"/>
        </w:rPr>
        <w:t xml:space="preserve">such as disruptions </w:t>
      </w:r>
      <w:r w:rsidRPr="005F4B4F">
        <w:rPr>
          <w:rFonts w:ascii="Times New Roman" w:hAnsi="Times New Roman" w:cs="Times New Roman"/>
          <w:sz w:val="24"/>
          <w:szCs w:val="22"/>
        </w:rPr>
        <w:t xml:space="preserve">in </w:t>
      </w:r>
      <w:r w:rsidR="000E6FB3">
        <w:rPr>
          <w:rFonts w:ascii="Times New Roman" w:hAnsi="Times New Roman" w:cs="Times New Roman"/>
          <w:sz w:val="24"/>
          <w:szCs w:val="22"/>
        </w:rPr>
        <w:t>real time</w:t>
      </w:r>
      <w:r w:rsidRPr="005F4B4F">
        <w:rPr>
          <w:rFonts w:ascii="Times New Roman" w:hAnsi="Times New Roman" w:cs="Times New Roman"/>
          <w:sz w:val="24"/>
          <w:szCs w:val="22"/>
        </w:rPr>
        <w:t xml:space="preserve"> (</w:t>
      </w:r>
      <w:proofErr w:type="spellStart"/>
      <w:r w:rsidRPr="005F4B4F">
        <w:rPr>
          <w:rFonts w:ascii="Times New Roman" w:hAnsi="Times New Roman" w:cs="Times New Roman"/>
          <w:sz w:val="24"/>
          <w:szCs w:val="22"/>
        </w:rPr>
        <w:t>Kounin</w:t>
      </w:r>
      <w:proofErr w:type="spellEnd"/>
      <w:r w:rsidRPr="005F4B4F">
        <w:rPr>
          <w:rFonts w:ascii="Times New Roman" w:hAnsi="Times New Roman" w:cs="Times New Roman"/>
          <w:sz w:val="24"/>
          <w:szCs w:val="22"/>
        </w:rPr>
        <w:t>, 2006). This skill relies on visual attention, which is crucial for monitoring classroom dynamics and managing disruptions effectively (</w:t>
      </w:r>
      <w:proofErr w:type="spellStart"/>
      <w:r w:rsidRPr="005F4B4F">
        <w:rPr>
          <w:rFonts w:ascii="Times New Roman" w:hAnsi="Times New Roman" w:cs="Times New Roman"/>
          <w:sz w:val="24"/>
          <w:szCs w:val="22"/>
        </w:rPr>
        <w:t>Nolting</w:t>
      </w:r>
      <w:proofErr w:type="spellEnd"/>
      <w:r w:rsidRPr="005F4B4F">
        <w:rPr>
          <w:rFonts w:ascii="Times New Roman" w:hAnsi="Times New Roman" w:cs="Times New Roman"/>
          <w:sz w:val="24"/>
          <w:szCs w:val="22"/>
        </w:rPr>
        <w:t>, 2012; Marcum, 2017).</w:t>
      </w:r>
      <w:commentRangeEnd w:id="1"/>
      <w:r w:rsidR="00F84B92">
        <w:rPr>
          <w:rStyle w:val="Kommentarzeichen"/>
        </w:rPr>
        <w:commentReference w:id="1"/>
      </w:r>
    </w:p>
    <w:p w14:paraId="5D29B393" w14:textId="2927A16C" w:rsidR="005F4B4F" w:rsidRPr="005F4B4F" w:rsidRDefault="005F4B4F" w:rsidP="005F4B4F">
      <w:pPr>
        <w:rPr>
          <w:rFonts w:ascii="Times New Roman" w:hAnsi="Times New Roman" w:cs="Times New Roman"/>
          <w:sz w:val="24"/>
          <w:szCs w:val="22"/>
        </w:rPr>
      </w:pPr>
      <w:r w:rsidRPr="005F4B4F">
        <w:rPr>
          <w:rFonts w:ascii="Times New Roman" w:hAnsi="Times New Roman" w:cs="Times New Roman"/>
          <w:sz w:val="24"/>
          <w:szCs w:val="22"/>
        </w:rPr>
        <w:t xml:space="preserve">Eye-tracking research provides insights into teachers’ gaze behavior and cognitive processing </w:t>
      </w:r>
      <w:r w:rsidR="00E730D0">
        <w:rPr>
          <w:rFonts w:ascii="Times New Roman" w:hAnsi="Times New Roman" w:cs="Times New Roman"/>
          <w:sz w:val="24"/>
          <w:szCs w:val="22"/>
        </w:rPr>
        <w:t xml:space="preserve">during teaching </w:t>
      </w:r>
      <w:r w:rsidRPr="005F4B4F">
        <w:rPr>
          <w:rFonts w:ascii="Times New Roman" w:hAnsi="Times New Roman" w:cs="Times New Roman"/>
          <w:sz w:val="24"/>
          <w:szCs w:val="22"/>
        </w:rPr>
        <w:t>(Dessus</w:t>
      </w:r>
      <w:r w:rsidR="006D3197">
        <w:rPr>
          <w:rFonts w:ascii="Times New Roman" w:hAnsi="Times New Roman" w:cs="Times New Roman"/>
          <w:sz w:val="24"/>
          <w:szCs w:val="22"/>
        </w:rPr>
        <w:t xml:space="preserve"> et al.</w:t>
      </w:r>
      <w:r w:rsidRPr="005F4B4F">
        <w:rPr>
          <w:rFonts w:ascii="Times New Roman" w:hAnsi="Times New Roman" w:cs="Times New Roman"/>
          <w:sz w:val="24"/>
          <w:szCs w:val="22"/>
        </w:rPr>
        <w:t xml:space="preserve">, 2016; van den </w:t>
      </w:r>
      <w:proofErr w:type="spellStart"/>
      <w:r w:rsidRPr="005F4B4F">
        <w:rPr>
          <w:rFonts w:ascii="Times New Roman" w:hAnsi="Times New Roman" w:cs="Times New Roman"/>
          <w:sz w:val="24"/>
          <w:szCs w:val="22"/>
        </w:rPr>
        <w:t>Bogert</w:t>
      </w:r>
      <w:proofErr w:type="spellEnd"/>
      <w:r w:rsidRPr="005F4B4F">
        <w:rPr>
          <w:rFonts w:ascii="Times New Roman" w:hAnsi="Times New Roman" w:cs="Times New Roman"/>
          <w:sz w:val="24"/>
          <w:szCs w:val="22"/>
        </w:rPr>
        <w:t>, 2016). Studies indicate that expert teachers exhibit more efficient gaze patterns, allowing them to notice and address disruptions swiftly (</w:t>
      </w:r>
      <w:proofErr w:type="spellStart"/>
      <w:r w:rsidRPr="005F4B4F">
        <w:rPr>
          <w:rFonts w:ascii="Times New Roman" w:hAnsi="Times New Roman" w:cs="Times New Roman"/>
          <w:sz w:val="24"/>
          <w:szCs w:val="22"/>
        </w:rPr>
        <w:t>Gegenfurtner</w:t>
      </w:r>
      <w:proofErr w:type="spellEnd"/>
      <w:r w:rsidRPr="005F4B4F">
        <w:rPr>
          <w:rFonts w:ascii="Times New Roman" w:hAnsi="Times New Roman" w:cs="Times New Roman"/>
          <w:sz w:val="24"/>
          <w:szCs w:val="22"/>
        </w:rPr>
        <w:t xml:space="preserve"> et al., 2020; Wolff et al., 2016). Understanding the link between visual attention and classroom management can improve teacher training by enhancing professional vision and response strategies</w:t>
      </w:r>
      <w:r w:rsidR="00DD06E1">
        <w:rPr>
          <w:rFonts w:ascii="Times New Roman" w:hAnsi="Times New Roman" w:cs="Times New Roman"/>
          <w:sz w:val="24"/>
          <w:szCs w:val="22"/>
        </w:rPr>
        <w:t xml:space="preserve"> (Grub 2023)</w:t>
      </w:r>
      <w:r w:rsidRPr="005F4B4F">
        <w:rPr>
          <w:rFonts w:ascii="Times New Roman" w:hAnsi="Times New Roman" w:cs="Times New Roman"/>
          <w:sz w:val="24"/>
          <w:szCs w:val="22"/>
        </w:rPr>
        <w:t>.</w:t>
      </w:r>
    </w:p>
    <w:p w14:paraId="23DAE878" w14:textId="70AB49ED" w:rsidR="005F4B4F" w:rsidRDefault="005F4B4F" w:rsidP="005F4B4F">
      <w:pPr>
        <w:rPr>
          <w:rFonts w:ascii="Times New Roman" w:hAnsi="Times New Roman" w:cs="Times New Roman"/>
          <w:sz w:val="24"/>
          <w:szCs w:val="22"/>
        </w:rPr>
      </w:pPr>
      <w:commentRangeStart w:id="2"/>
      <w:r w:rsidRPr="005F4B4F">
        <w:rPr>
          <w:rFonts w:ascii="Times New Roman" w:hAnsi="Times New Roman" w:cs="Times New Roman"/>
          <w:sz w:val="24"/>
          <w:szCs w:val="22"/>
        </w:rPr>
        <w:t xml:space="preserve">This study </w:t>
      </w:r>
      <w:commentRangeEnd w:id="2"/>
      <w:r w:rsidR="00F84B92">
        <w:rPr>
          <w:rStyle w:val="Kommentarzeichen"/>
        </w:rPr>
        <w:commentReference w:id="2"/>
      </w:r>
      <w:r w:rsidRPr="005F4B4F">
        <w:rPr>
          <w:rFonts w:ascii="Times New Roman" w:hAnsi="Times New Roman" w:cs="Times New Roman"/>
          <w:sz w:val="24"/>
          <w:szCs w:val="22"/>
        </w:rPr>
        <w:t xml:space="preserve">examines differences in gaze behavior, self-reported classroom management, and strategic knowledge between experienced and inexperienced teachers in a controlled micro-teaching unit. Using eye-tracking technology and self-report measures, it explores how expertise influences visual attention, disruption noticing, and management strategies. </w:t>
      </w:r>
    </w:p>
    <w:p w14:paraId="0D1CD57D" w14:textId="77777777" w:rsidR="00B96F1C" w:rsidRPr="005F4B4F" w:rsidRDefault="00B96F1C" w:rsidP="005F4B4F">
      <w:pPr>
        <w:rPr>
          <w:rFonts w:ascii="Times New Roman" w:hAnsi="Times New Roman" w:cs="Times New Roman"/>
          <w:sz w:val="24"/>
          <w:szCs w:val="22"/>
        </w:rPr>
      </w:pPr>
    </w:p>
    <w:p w14:paraId="7720C8E4" w14:textId="2B3D2740" w:rsidR="003C0037" w:rsidRDefault="00EA404B" w:rsidP="007C555E">
      <w:pPr>
        <w:pStyle w:val="berschrift2"/>
        <w:rPr>
          <w:rFonts w:ascii="Times New Roman" w:hAnsi="Times New Roman" w:cs="Times New Roman"/>
          <w:sz w:val="24"/>
          <w:szCs w:val="24"/>
        </w:rPr>
      </w:pPr>
      <w:commentRangeStart w:id="3"/>
      <w:r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commentRangeEnd w:id="3"/>
      <w:r w:rsidR="00F84B92">
        <w:rPr>
          <w:rStyle w:val="Kommentarzeichen"/>
          <w:rFonts w:ascii="Calibri" w:hAnsi="Calibri" w:cs="Arial"/>
          <w:b w:val="0"/>
        </w:rPr>
        <w:commentReference w:id="3"/>
      </w:r>
    </w:p>
    <w:p w14:paraId="60E727A5" w14:textId="673C0A71" w:rsidR="00955C96" w:rsidRDefault="00107E8C" w:rsidP="00E343E9">
      <w:pPr>
        <w:rPr>
          <w:rFonts w:ascii="Times New Roman" w:hAnsi="Times New Roman" w:cs="Times New Roman"/>
          <w:sz w:val="24"/>
          <w:szCs w:val="22"/>
        </w:rPr>
      </w:pPr>
      <w:r>
        <w:rPr>
          <w:rFonts w:ascii="Times New Roman" w:hAnsi="Times New Roman" w:cs="Times New Roman"/>
          <w:sz w:val="24"/>
          <w:szCs w:val="22"/>
        </w:rPr>
        <w:t>Effective c</w:t>
      </w:r>
      <w:r w:rsidR="006B40E1" w:rsidRPr="006B40E1">
        <w:rPr>
          <w:rFonts w:ascii="Times New Roman" w:hAnsi="Times New Roman" w:cs="Times New Roman"/>
          <w:sz w:val="24"/>
          <w:szCs w:val="22"/>
        </w:rPr>
        <w:t xml:space="preserve">lassroom management is a fundamental skill for teachers, playing a crucial role in shaping students’ learning outcomes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(Hattie, 2008; Wang, 1993)</w:t>
      </w:r>
      <w:r w:rsidR="006B40E1" w:rsidRP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and fostering a positive classroom </w:t>
      </w:r>
      <w:r w:rsidR="00156CD8">
        <w:rPr>
          <w:rFonts w:ascii="Times New Roman" w:hAnsi="Times New Roman" w:cs="Times New Roman"/>
          <w:sz w:val="24"/>
          <w:szCs w:val="22"/>
        </w:rPr>
        <w:t>atmosphere</w:t>
      </w:r>
      <w:r w:rsidR="006B40E1">
        <w:rPr>
          <w:rFonts w:ascii="Times New Roman" w:hAnsi="Times New Roman" w:cs="Times New Roman"/>
          <w:sz w:val="24"/>
          <w:szCs w:val="22"/>
        </w:rPr>
        <w:t xml:space="preserve"> </w:t>
      </w:r>
      <w:r w:rsidR="006B40E1" w:rsidRPr="006B40E1">
        <w:rPr>
          <w:rFonts w:ascii="Times New Roman" w:hAnsi="Times New Roman" w:cs="Times New Roman"/>
          <w:sz w:val="24"/>
          <w:szCs w:val="22"/>
        </w:rPr>
        <w:fldChar w:fldCharType="begin"/>
      </w:r>
      <w:r w:rsidR="006B40E1"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006B40E1" w:rsidRPr="006B40E1">
        <w:rPr>
          <w:rFonts w:ascii="Times New Roman" w:hAnsi="Times New Roman" w:cs="Times New Roman"/>
          <w:sz w:val="24"/>
          <w:szCs w:val="22"/>
        </w:rPr>
        <w:fldChar w:fldCharType="separate"/>
      </w:r>
      <w:r w:rsidR="006B40E1" w:rsidRPr="006B40E1">
        <w:rPr>
          <w:rFonts w:ascii="Times New Roman" w:hAnsi="Times New Roman" w:cs="Times New Roman"/>
          <w:sz w:val="24"/>
          <w:szCs w:val="22"/>
        </w:rPr>
        <w:t>(Djigic &amp; Stojiljkovic, 2011; Mitchell &amp; Bradshaw, 2013)</w:t>
      </w:r>
      <w:r w:rsidR="006B40E1" w:rsidRPr="006B40E1">
        <w:rPr>
          <w:rFonts w:ascii="Times New Roman" w:hAnsi="Times New Roman" w:cs="Times New Roman"/>
          <w:sz w:val="24"/>
          <w:szCs w:val="22"/>
        </w:rPr>
        <w:fldChar w:fldCharType="end"/>
      </w:r>
      <w:r w:rsidR="006B40E1">
        <w:rPr>
          <w:rFonts w:ascii="Times New Roman" w:hAnsi="Times New Roman" w:cs="Times New Roman"/>
          <w:sz w:val="24"/>
          <w:szCs w:val="22"/>
        </w:rPr>
        <w:t xml:space="preserve">. </w:t>
      </w:r>
      <w:r w:rsidR="00E343E9" w:rsidRPr="00E343E9">
        <w:rPr>
          <w:rFonts w:ascii="Times New Roman" w:hAnsi="Times New Roman" w:cs="Times New Roman"/>
          <w:sz w:val="24"/>
          <w:szCs w:val="22"/>
        </w:rPr>
        <w:t xml:space="preserve">It encompasses strategies and measures </w:t>
      </w:r>
      <w:r w:rsidR="00790025">
        <w:rPr>
          <w:rFonts w:ascii="Times New Roman" w:hAnsi="Times New Roman" w:cs="Times New Roman"/>
          <w:sz w:val="24"/>
          <w:szCs w:val="22"/>
        </w:rPr>
        <w:t xml:space="preserve">teachers employ to </w:t>
      </w:r>
      <w:r w:rsidR="00E343E9" w:rsidRPr="00E343E9">
        <w:rPr>
          <w:rFonts w:ascii="Times New Roman" w:hAnsi="Times New Roman" w:cs="Times New Roman"/>
          <w:sz w:val="24"/>
          <w:szCs w:val="22"/>
        </w:rPr>
        <w:t xml:space="preserve">create a learning environment conducive to academic success and social-emotional </w:t>
      </w:r>
      <w:r w:rsidR="00E343E9">
        <w:rPr>
          <w:rFonts w:ascii="Times New Roman" w:hAnsi="Times New Roman" w:cs="Times New Roman"/>
          <w:sz w:val="24"/>
          <w:szCs w:val="22"/>
        </w:rPr>
        <w:t xml:space="preserve">learning </w:t>
      </w:r>
      <w:r w:rsidR="0059368D" w:rsidRPr="0059368D">
        <w:rPr>
          <w:rFonts w:ascii="Times New Roman" w:hAnsi="Times New Roman" w:cs="Times New Roman"/>
          <w:sz w:val="24"/>
          <w:szCs w:val="22"/>
        </w:rPr>
        <w:fldChar w:fldCharType="begin"/>
      </w:r>
      <w:r w:rsidR="0059368D" w:rsidRPr="0059368D">
        <w:rPr>
          <w:rFonts w:ascii="Times New Roman" w:hAnsi="Times New Roman" w:cs="Times New Roman"/>
          <w:sz w:val="24"/>
          <w:szCs w:val="22"/>
        </w:rPr>
        <w:instrText xml:space="preserve"> ADDIN ZOTERO_ITEM CSL_CITATION {"citationID":"BWK7zQri","properties":{"formattedCitation":"(Evertson &amp; Weinstein, 2011)","plainCitation":"(Evertson &amp; Weinstein, 2011)","noteIndex":0},"citationItems":[{"id":1075,"uris":["http://zotero.org/groups/5349517/items/U2EJMN8I"],"itemData":{"id":1075,"type":"book","abstract":"\"The Handbook of Classroom Management provides an indispensable reference volume for scholars, teacher educators, in-service practitioners, and the academic libraries serving these audiences. It is also appropriate for graduate courses wholly or partly devoted to the study of classroom management.\"--Pub","event-place":"New York","ISBN":"978-0-203-87478-3","language":"eng","note":"OCLC: 864167930","publisher":"Routledge, Taylor &amp; Francis Group","publisher-place":"New York","source":"Open WorldCat","title":"Handbook of classroom management: research, practice, and contemporary issues","title-short":"Handbook of classroom management","editor":[{"family":"Evertson","given":"Carolyn M."},{"family":"Weinstein","given":"Carol Simon"}],"issued":{"date-parts":[["2011"]]}}}],"schema":"https://github.com/citation-style-language/schema/raw/master/csl-citation.json"} </w:instrText>
      </w:r>
      <w:r w:rsidR="0059368D" w:rsidRPr="0059368D">
        <w:rPr>
          <w:rFonts w:ascii="Times New Roman" w:hAnsi="Times New Roman" w:cs="Times New Roman"/>
          <w:sz w:val="24"/>
          <w:szCs w:val="22"/>
        </w:rPr>
        <w:fldChar w:fldCharType="separate"/>
      </w:r>
      <w:r w:rsidR="0059368D" w:rsidRPr="0059368D">
        <w:rPr>
          <w:rFonts w:ascii="Times New Roman" w:hAnsi="Times New Roman" w:cs="Times New Roman"/>
          <w:sz w:val="24"/>
          <w:szCs w:val="22"/>
        </w:rPr>
        <w:t>(Evertson &amp; Weinstein, 2011)</w:t>
      </w:r>
      <w:r w:rsidR="0059368D" w:rsidRPr="0059368D">
        <w:rPr>
          <w:rFonts w:ascii="Times New Roman" w:hAnsi="Times New Roman" w:cs="Times New Roman"/>
          <w:sz w:val="24"/>
          <w:szCs w:val="22"/>
        </w:rPr>
        <w:fldChar w:fldCharType="end"/>
      </w:r>
      <w:r w:rsidR="0059368D" w:rsidRPr="0059368D">
        <w:rPr>
          <w:rFonts w:ascii="Times New Roman" w:hAnsi="Times New Roman" w:cs="Times New Roman"/>
          <w:sz w:val="24"/>
          <w:szCs w:val="22"/>
        </w:rPr>
        <w:t xml:space="preserve">. </w:t>
      </w:r>
      <w:r w:rsidR="00912CC6" w:rsidRPr="00F84B92">
        <w:rPr>
          <w:rFonts w:ascii="Times New Roman" w:hAnsi="Times New Roman" w:cs="Times New Roman"/>
          <w:sz w:val="24"/>
          <w:szCs w:val="22"/>
          <w:highlight w:val="yellow"/>
        </w:rPr>
        <w:t>Managing classroom disruptions is one essential aspect of effective classroom management</w:t>
      </w:r>
      <w:r w:rsidR="00912CC6">
        <w:rPr>
          <w:rFonts w:ascii="Times New Roman" w:hAnsi="Times New Roman" w:cs="Times New Roman"/>
          <w:sz w:val="24"/>
          <w:szCs w:val="22"/>
        </w:rPr>
        <w:t xml:space="preserve"> </w:t>
      </w:r>
      <w:r w:rsidR="00912CC6">
        <w:rPr>
          <w:rFonts w:ascii="Times New Roman" w:hAnsi="Times New Roman" w:cs="Times New Roman"/>
          <w:sz w:val="24"/>
          <w:szCs w:val="22"/>
        </w:rPr>
        <w:fldChar w:fldCharType="begin"/>
      </w:r>
      <w:r w:rsidR="00912CC6">
        <w:rPr>
          <w:rFonts w:ascii="Times New Roman" w:hAnsi="Times New Roman" w:cs="Times New Roman"/>
          <w:sz w:val="24"/>
          <w:szCs w:val="22"/>
        </w:rPr>
        <w:instrText xml:space="preserve"> ADDIN ZOTERO_ITEM CSL_CITATION {"citationID":"3xipLnnJ","properties":{"formattedCitation":"(Helmke,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912CC6">
        <w:rPr>
          <w:rFonts w:ascii="Times New Roman" w:hAnsi="Times New Roman" w:cs="Times New Roman"/>
          <w:sz w:val="24"/>
          <w:szCs w:val="22"/>
        </w:rPr>
        <w:fldChar w:fldCharType="separate"/>
      </w:r>
      <w:r w:rsidR="00912CC6" w:rsidRPr="00912CC6">
        <w:rPr>
          <w:rFonts w:ascii="Times New Roman" w:hAnsi="Times New Roman" w:cs="Times New Roman"/>
          <w:sz w:val="24"/>
        </w:rPr>
        <w:t>(Helmke, 2022)</w:t>
      </w:r>
      <w:r w:rsidR="00912CC6">
        <w:rPr>
          <w:rFonts w:ascii="Times New Roman" w:hAnsi="Times New Roman" w:cs="Times New Roman"/>
          <w:sz w:val="24"/>
          <w:szCs w:val="22"/>
        </w:rPr>
        <w:fldChar w:fldCharType="end"/>
      </w:r>
      <w:r w:rsidR="00912CC6" w:rsidRPr="00912CC6">
        <w:rPr>
          <w:rFonts w:ascii="Times New Roman" w:hAnsi="Times New Roman" w:cs="Times New Roman"/>
          <w:sz w:val="24"/>
          <w:szCs w:val="22"/>
        </w:rPr>
        <w:t>.</w:t>
      </w:r>
      <w:r w:rsidR="00912CC6">
        <w:rPr>
          <w:rFonts w:ascii="Times New Roman" w:hAnsi="Times New Roman" w:cs="Times New Roman"/>
          <w:sz w:val="24"/>
          <w:szCs w:val="22"/>
        </w:rPr>
        <w:t xml:space="preserve"> </w:t>
      </w:r>
      <w:r w:rsidR="00790025">
        <w:rPr>
          <w:rFonts w:ascii="Times New Roman" w:hAnsi="Times New Roman" w:cs="Times New Roman"/>
          <w:sz w:val="24"/>
          <w:szCs w:val="22"/>
        </w:rPr>
        <w:t>When</w:t>
      </w:r>
      <w:r w:rsidR="006B40E1" w:rsidRPr="006B40E1">
        <w:rPr>
          <w:rFonts w:ascii="Times New Roman" w:hAnsi="Times New Roman" w:cs="Times New Roman"/>
          <w:sz w:val="24"/>
          <w:szCs w:val="22"/>
        </w:rPr>
        <w:t xml:space="preserve"> implemented effectively, </w:t>
      </w:r>
      <w:commentRangeStart w:id="4"/>
      <w:r w:rsidR="00013C2F" w:rsidRPr="00F84B92">
        <w:rPr>
          <w:rFonts w:ascii="Times New Roman" w:hAnsi="Times New Roman" w:cs="Times New Roman"/>
          <w:sz w:val="24"/>
          <w:szCs w:val="22"/>
          <w:highlight w:val="yellow"/>
        </w:rPr>
        <w:t>it</w:t>
      </w:r>
      <w:commentRangeEnd w:id="4"/>
      <w:r w:rsidR="00F84B92">
        <w:rPr>
          <w:rStyle w:val="Kommentarzeichen"/>
        </w:rPr>
        <w:commentReference w:id="4"/>
      </w:r>
      <w:r w:rsidR="00013C2F" w:rsidRPr="00013C2F">
        <w:rPr>
          <w:rFonts w:ascii="Times New Roman" w:hAnsi="Times New Roman" w:cs="Times New Roman"/>
          <w:sz w:val="24"/>
          <w:szCs w:val="22"/>
        </w:rPr>
        <w:t xml:space="preserve"> helps maintain a structured learning environment by reducing interruptions, optimizing active learning time, and fostering positive teacher-student relationships</w:t>
      </w:r>
      <w:r w:rsidR="00013C2F">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(Scherzinger &amp; Wettstein, 2019)</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sidRPr="008270F4">
        <w:rPr>
          <w:rFonts w:ascii="Times New Roman" w:hAnsi="Times New Roman" w:cs="Times New Roman"/>
          <w:sz w:val="24"/>
          <w:szCs w:val="22"/>
        </w:rPr>
        <w:t xml:space="preserve">Achieving this, however, requires teachers to navigate </w:t>
      </w:r>
      <w:r w:rsidR="00DD1ABE">
        <w:rPr>
          <w:rFonts w:ascii="Times New Roman" w:hAnsi="Times New Roman" w:cs="Times New Roman"/>
          <w:sz w:val="24"/>
          <w:szCs w:val="22"/>
        </w:rPr>
        <w:t xml:space="preserve">the </w:t>
      </w:r>
      <w:r w:rsidR="007C0FF8">
        <w:rPr>
          <w:rFonts w:ascii="Times New Roman" w:hAnsi="Times New Roman" w:cs="Times New Roman"/>
          <w:sz w:val="24"/>
          <w:szCs w:val="22"/>
        </w:rPr>
        <w:t xml:space="preserve">simultaneity and </w:t>
      </w:r>
      <w:r w:rsidR="00DD1ABE" w:rsidRPr="00DD1ABE">
        <w:rPr>
          <w:rFonts w:ascii="Times New Roman" w:hAnsi="Times New Roman" w:cs="Times New Roman"/>
          <w:sz w:val="24"/>
          <w:szCs w:val="22"/>
        </w:rPr>
        <w:t>complexity of classroom interactions</w:t>
      </w:r>
      <w:r w:rsidR="00DD1ABE">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(Doyle, 1980)</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8270F4">
        <w:rPr>
          <w:rFonts w:ascii="Times New Roman" w:hAnsi="Times New Roman" w:cs="Times New Roman"/>
          <w:sz w:val="24"/>
          <w:szCs w:val="22"/>
        </w:rPr>
        <w:t>by developing</w:t>
      </w:r>
      <w:r w:rsidR="006B40E1" w:rsidRPr="006B40E1">
        <w:rPr>
          <w:rFonts w:ascii="Times New Roman" w:hAnsi="Times New Roman" w:cs="Times New Roman"/>
          <w:sz w:val="24"/>
          <w:szCs w:val="22"/>
        </w:rPr>
        <w:t xml:space="preserve"> </w:t>
      </w:r>
      <w:r w:rsidR="00963E8D">
        <w:rPr>
          <w:rFonts w:ascii="Times New Roman" w:hAnsi="Times New Roman" w:cs="Times New Roman"/>
          <w:sz w:val="24"/>
          <w:szCs w:val="22"/>
        </w:rPr>
        <w:t>essential</w:t>
      </w:r>
      <w:r w:rsidR="006B40E1" w:rsidRPr="006B40E1">
        <w:rPr>
          <w:rFonts w:ascii="Times New Roman" w:hAnsi="Times New Roman" w:cs="Times New Roman"/>
          <w:sz w:val="24"/>
          <w:szCs w:val="22"/>
        </w:rPr>
        <w:t xml:space="preserve"> skills such as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and </w:t>
      </w:r>
      <w:r w:rsidR="006B40E1" w:rsidRPr="006B40E1">
        <w:rPr>
          <w:rFonts w:ascii="Times New Roman" w:hAnsi="Times New Roman" w:cs="Times New Roman"/>
          <w:i/>
          <w:iCs/>
          <w:sz w:val="24"/>
          <w:szCs w:val="22"/>
        </w:rPr>
        <w:t>overlapping</w:t>
      </w:r>
      <w:r w:rsidR="006B40E1">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(Kounin, 2006)</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 xml:space="preserve">. </w:t>
      </w:r>
      <w:r w:rsidR="006B40E1" w:rsidRPr="006B40E1">
        <w:rPr>
          <w:rFonts w:ascii="Times New Roman" w:hAnsi="Times New Roman" w:cs="Times New Roman"/>
          <w:i/>
          <w:iCs/>
          <w:sz w:val="24"/>
          <w:szCs w:val="22"/>
        </w:rPr>
        <w:t>Withitness</w:t>
      </w:r>
      <w:r w:rsidR="006B40E1"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 </w:t>
      </w:r>
      <w:r w:rsidR="006B40E1" w:rsidRPr="006B40E1">
        <w:rPr>
          <w:rFonts w:ascii="Times New Roman" w:hAnsi="Times New Roman" w:cs="Times New Roman"/>
          <w:i/>
          <w:iCs/>
          <w:sz w:val="24"/>
          <w:szCs w:val="22"/>
        </w:rPr>
        <w:t>Overlapping</w:t>
      </w:r>
      <w:r w:rsidR="006B40E1" w:rsidRPr="006B40E1">
        <w:rPr>
          <w:rFonts w:ascii="Times New Roman" w:hAnsi="Times New Roman" w:cs="Times New Roman"/>
          <w:sz w:val="24"/>
          <w:szCs w:val="22"/>
        </w:rPr>
        <w:t xml:space="preserve">, on the other hand, involves </w:t>
      </w:r>
      <w:r w:rsidR="009D593C">
        <w:rPr>
          <w:rFonts w:ascii="Times New Roman" w:hAnsi="Times New Roman" w:cs="Times New Roman"/>
          <w:sz w:val="24"/>
          <w:szCs w:val="22"/>
        </w:rPr>
        <w:t>managing</w:t>
      </w:r>
      <w:r w:rsidR="006B40E1" w:rsidRPr="006B40E1">
        <w:rPr>
          <w:rFonts w:ascii="Times New Roman" w:hAnsi="Times New Roman" w:cs="Times New Roman"/>
          <w:sz w:val="24"/>
          <w:szCs w:val="22"/>
        </w:rPr>
        <w:t xml:space="preserve"> multiple demands simultaneously, ensuring a smooth instructional flow without compromising student focus.</w:t>
      </w:r>
      <w:r w:rsidR="00B72741">
        <w:rPr>
          <w:rFonts w:ascii="Times New Roman" w:hAnsi="Times New Roman" w:cs="Times New Roman"/>
          <w:sz w:val="24"/>
          <w:szCs w:val="22"/>
        </w:rPr>
        <w:t xml:space="preserve"> </w:t>
      </w:r>
    </w:p>
    <w:p w14:paraId="6BD56154" w14:textId="575E0B0E" w:rsidR="00A30B7C" w:rsidRDefault="00A30B7C" w:rsidP="006B40E1">
      <w:pPr>
        <w:rPr>
          <w:rFonts w:ascii="Times New Roman" w:hAnsi="Times New Roman" w:cs="Times New Roman"/>
          <w:sz w:val="24"/>
          <w:szCs w:val="22"/>
        </w:rPr>
      </w:pPr>
      <w:r>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{"citationID":"3kkpGBKj","properties":{"formattedCitation":"(Gold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Gold &amp; Holodynski</w:t>
      </w:r>
      <w:r>
        <w:rPr>
          <w:rFonts w:ascii="Times New Roman" w:hAnsi="Times New Roman" w:cs="Times New Roman"/>
          <w:sz w:val="24"/>
        </w:rPr>
        <w:t xml:space="preserve"> (</w:t>
      </w:r>
      <w:r w:rsidRPr="00A30B7C">
        <w:rPr>
          <w:rFonts w:ascii="Times New Roman" w:hAnsi="Times New Roman" w:cs="Times New Roman"/>
          <w:sz w:val="24"/>
        </w:rPr>
        <w:t>2015)</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A30B7C">
        <w:rPr>
          <w:rFonts w:ascii="Times New Roman" w:hAnsi="Times New Roman" w:cs="Times New Roman"/>
          <w:sz w:val="24"/>
          <w:szCs w:val="22"/>
        </w:rPr>
        <w:t xml:space="preserve">group these principles under </w:t>
      </w:r>
      <w:r w:rsidRPr="00A30B7C">
        <w:rPr>
          <w:rFonts w:ascii="Times New Roman" w:hAnsi="Times New Roman" w:cs="Times New Roman"/>
          <w:i/>
          <w:iCs/>
          <w:sz w:val="24"/>
          <w:szCs w:val="22"/>
        </w:rPr>
        <w:t>monitoring</w:t>
      </w:r>
      <w:r w:rsidRPr="00A30B7C">
        <w:rPr>
          <w:rFonts w:ascii="Times New Roman" w:hAnsi="Times New Roman" w:cs="Times New Roman"/>
          <w:sz w:val="24"/>
          <w:szCs w:val="22"/>
        </w:rPr>
        <w:t>, which includes proactive and reactive strategies for effective classroom management. Proactive monitoring ensures teachers remain attuned to classroom activities while making their presence perceptible through verbal, gestural, and facial feedback</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{"citationID":"Sw0MfcO0","properties":{"formattedCitation":"(Kiel et al., 2013)","plainCitation":"(Kiel et al., 2013)","noteIndex":0},"citationItems":[{"id":955,"uris":["http://zotero.org/groups/5349517/items/7RX7GGEL"],"itemData":{"id":955,"type":"book","collection-number":"3992","collection-title":"UTB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Klassenführung","author":[{"family":"Kiel","given":"Ewald"},{"family":"Frey","given":"Anne"},{"family":"Weiß","given":"Sabine"}],"issued":{"date-parts":[["2013"]]}}}],"schema":"https://github.com/citation-style-language/schema/raw/master/csl-citation.json"} </w:instrText>
      </w:r>
      <w:r>
        <w:rPr>
          <w:rFonts w:ascii="Times New Roman" w:hAnsi="Times New Roman" w:cs="Times New Roman"/>
          <w:sz w:val="24"/>
          <w:szCs w:val="22"/>
        </w:rPr>
        <w:fldChar w:fldCharType="separate"/>
      </w:r>
      <w:r w:rsidRPr="00A30B7C">
        <w:rPr>
          <w:rFonts w:ascii="Times New Roman" w:hAnsi="Times New Roman" w:cs="Times New Roman"/>
          <w:sz w:val="24"/>
        </w:rPr>
        <w:t>(Kiel et al., 2013)</w:t>
      </w:r>
      <w:r>
        <w:rPr>
          <w:rFonts w:ascii="Times New Roman" w:hAnsi="Times New Roman" w:cs="Times New Roman"/>
          <w:sz w:val="24"/>
          <w:szCs w:val="22"/>
        </w:rPr>
        <w:fldChar w:fldCharType="end"/>
      </w:r>
      <w:r w:rsidRPr="00A30B7C">
        <w:rPr>
          <w:rFonts w:ascii="Times New Roman" w:hAnsi="Times New Roman" w:cs="Times New Roman"/>
          <w:sz w:val="24"/>
          <w:szCs w:val="22"/>
        </w:rPr>
        <w:t xml:space="preserve">. Reactive monitoring involves timely responses to disruptions, adjusted to context and severity </w:t>
      </w:r>
      <w:r w:rsidR="005E3815">
        <w:rPr>
          <w:rFonts w:ascii="Times New Roman" w:hAnsi="Times New Roman" w:cs="Times New Roman"/>
          <w:sz w:val="24"/>
          <w:szCs w:val="22"/>
        </w:rPr>
        <w:fldChar w:fldCharType="begin"/>
      </w:r>
      <w:r w:rsidR="005E3815">
        <w:rPr>
          <w:rFonts w:ascii="Times New Roman" w:hAnsi="Times New Roman" w:cs="Times New Roman"/>
          <w:sz w:val="24"/>
          <w:szCs w:val="22"/>
        </w:rPr>
        <w:instrText xml:space="preserve"> ADDIN ZOTERO_ITEM CSL_CITATION {"citationID":"cg8V1F8Y","properties":{"formattedCitation":"(Kounin,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sidR="005E3815">
        <w:rPr>
          <w:rFonts w:ascii="Times New Roman" w:hAnsi="Times New Roman" w:cs="Times New Roman"/>
          <w:sz w:val="24"/>
          <w:szCs w:val="22"/>
        </w:rPr>
        <w:fldChar w:fldCharType="separate"/>
      </w:r>
      <w:r w:rsidR="005E3815" w:rsidRPr="005E3815">
        <w:rPr>
          <w:rFonts w:ascii="Times New Roman" w:hAnsi="Times New Roman" w:cs="Times New Roman"/>
          <w:sz w:val="24"/>
        </w:rPr>
        <w:t>(Kounin, 2006)</w:t>
      </w:r>
      <w:r w:rsidR="005E3815">
        <w:rPr>
          <w:rFonts w:ascii="Times New Roman" w:hAnsi="Times New Roman" w:cs="Times New Roman"/>
          <w:sz w:val="24"/>
          <w:szCs w:val="22"/>
        </w:rPr>
        <w:fldChar w:fldCharType="end"/>
      </w:r>
      <w:r w:rsidR="005E3815">
        <w:rPr>
          <w:rFonts w:ascii="Times New Roman" w:hAnsi="Times New Roman" w:cs="Times New Roman"/>
          <w:sz w:val="24"/>
          <w:szCs w:val="22"/>
        </w:rPr>
        <w:t>.</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6567D617" w:rsidR="00810CB6" w:rsidRDefault="00025902" w:rsidP="00075D38">
      <w:pPr>
        <w:rPr>
          <w:rFonts w:ascii="Times New Roman" w:hAnsi="Times New Roman" w:cs="Times New Roman"/>
          <w:sz w:val="24"/>
          <w:szCs w:val="22"/>
        </w:rPr>
      </w:pPr>
      <w:r w:rsidRPr="00025902">
        <w:rPr>
          <w:rFonts w:ascii="Times New Roman" w:hAnsi="Times New Roman" w:cs="Times New Roman"/>
          <w:sz w:val="24"/>
          <w:szCs w:val="22"/>
        </w:rPr>
        <w:lastRenderedPageBreak/>
        <w:t>T</w:t>
      </w:r>
      <w:r w:rsidR="0083367D">
        <w:rPr>
          <w:rFonts w:ascii="Times New Roman" w:hAnsi="Times New Roman" w:cs="Times New Roman"/>
          <w:sz w:val="24"/>
          <w:szCs w:val="22"/>
        </w:rPr>
        <w:t>he</w:t>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del w:id="5" w:author="Deiglmayr, Anne" w:date="2025-03-17T08:55:00Z">
        <w:r w:rsidR="00F63E2A" w:rsidRPr="00F63E2A" w:rsidDel="00F84B92">
          <w:rPr>
            <w:rFonts w:ascii="Times New Roman" w:hAnsi="Times New Roman" w:cs="Times New Roman"/>
            <w:sz w:val="24"/>
            <w:szCs w:val="22"/>
          </w:rPr>
          <w:delText xml:space="preserve">as such </w:delText>
        </w:r>
        <w:r w:rsidR="00ED779B" w:rsidDel="00F84B92">
          <w:rPr>
            <w:rFonts w:ascii="Times New Roman" w:hAnsi="Times New Roman" w:cs="Times New Roman"/>
            <w:sz w:val="24"/>
            <w:szCs w:val="22"/>
          </w:rPr>
          <w:delText>disruption</w:delText>
        </w:r>
      </w:del>
      <w:ins w:id="6" w:author="Deiglmayr, Anne" w:date="2025-03-17T08:55:00Z">
        <w:r w:rsidR="00F84B92">
          <w:rPr>
            <w:rFonts w:ascii="Times New Roman" w:hAnsi="Times New Roman" w:cs="Times New Roman"/>
            <w:sz w:val="24"/>
            <w:szCs w:val="22"/>
          </w:rPr>
          <w:t>which</w:t>
        </w:r>
      </w:ins>
      <w:del w:id="7" w:author="Deiglmayr, Anne" w:date="2025-03-17T08:55:00Z">
        <w:r w:rsidR="00ED779B" w:rsidDel="00F84B92">
          <w:rPr>
            <w:rFonts w:ascii="Times New Roman" w:hAnsi="Times New Roman" w:cs="Times New Roman"/>
            <w:sz w:val="24"/>
            <w:szCs w:val="22"/>
          </w:rPr>
          <w:delText>s</w:delText>
        </w:r>
      </w:del>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47CF86BF"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490975">
        <w:rPr>
          <w:rFonts w:ascii="Times New Roman" w:hAnsi="Times New Roman" w:cs="Times New Roman"/>
          <w:sz w:val="24"/>
          <w:szCs w:val="22"/>
        </w:rPr>
        <w:instrText xml:space="preserve"> ADDIN ZOTERO_ITEM CSL_CITATION {"citationID":"FdMkO3Ng","properties":{"formattedCitation":"(Lohmann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w:t>
      </w:r>
      <w:r w:rsidR="00484338" w:rsidRPr="00F84B92">
        <w:rPr>
          <w:rFonts w:ascii="Times New Roman" w:hAnsi="Times New Roman" w:cs="Times New Roman"/>
          <w:sz w:val="24"/>
          <w:szCs w:val="22"/>
          <w:highlight w:val="yellow"/>
        </w:rPr>
        <w:t>four primary types</w:t>
      </w:r>
      <w:r w:rsidR="00484338" w:rsidRPr="00484338">
        <w:rPr>
          <w:rFonts w:ascii="Times New Roman" w:hAnsi="Times New Roman" w:cs="Times New Roman"/>
          <w:sz w:val="24"/>
          <w:szCs w:val="22"/>
        </w:rPr>
        <w:t xml:space="preserve">,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 </w:t>
      </w:r>
      <w:r w:rsidR="004309E1">
        <w:rPr>
          <w:rFonts w:ascii="Times New Roman" w:hAnsi="Times New Roman" w:cs="Times New Roman"/>
          <w:sz w:val="24"/>
          <w:szCs w:val="22"/>
        </w:rPr>
        <w:t xml:space="preserve">Indicators of </w:t>
      </w:r>
      <w:r w:rsidR="004309E1" w:rsidRPr="004309E1">
        <w:rPr>
          <w:rFonts w:ascii="Times New Roman" w:hAnsi="Times New Roman" w:cs="Times New Roman"/>
          <w:i/>
          <w:iCs/>
          <w:sz w:val="24"/>
          <w:szCs w:val="22"/>
        </w:rPr>
        <w:t>l</w:t>
      </w:r>
      <w:r w:rsidR="005A222A" w:rsidRPr="005A222A">
        <w:rPr>
          <w:rFonts w:ascii="Times New Roman" w:hAnsi="Times New Roman" w:cs="Times New Roman"/>
          <w:i/>
          <w:iCs/>
          <w:sz w:val="24"/>
          <w:szCs w:val="22"/>
        </w:rPr>
        <w:t>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3B4E6E1"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 xml:space="preserve">A crucial concept </w:t>
      </w:r>
      <w:commentRangeStart w:id="8"/>
      <w:r w:rsidRPr="00727CD7">
        <w:rPr>
          <w:rFonts w:ascii="Times New Roman" w:hAnsi="Times New Roman" w:cs="Times New Roman"/>
          <w:sz w:val="24"/>
          <w:szCs w:val="22"/>
        </w:rPr>
        <w:t xml:space="preserve">in understanding these disruptions </w:t>
      </w:r>
      <w:commentRangeEnd w:id="8"/>
      <w:r w:rsidR="00F84B92">
        <w:rPr>
          <w:rStyle w:val="Kommentarzeichen"/>
        </w:rPr>
        <w:commentReference w:id="8"/>
      </w:r>
      <w:r w:rsidRPr="00727CD7">
        <w:rPr>
          <w:rFonts w:ascii="Times New Roman" w:hAnsi="Times New Roman" w:cs="Times New Roman"/>
          <w:sz w:val="24"/>
          <w:szCs w:val="22"/>
        </w:rPr>
        <w:t xml:space="preserve">is </w:t>
      </w:r>
      <w:r w:rsidRPr="00F84B92">
        <w:rPr>
          <w:rFonts w:ascii="Times New Roman" w:hAnsi="Times New Roman" w:cs="Times New Roman"/>
          <w:sz w:val="24"/>
          <w:szCs w:val="22"/>
          <w:highlight w:val="yellow"/>
        </w:rPr>
        <w:t>salience</w:t>
      </w:r>
      <w:r w:rsidRPr="00727CD7">
        <w:rPr>
          <w:rFonts w:ascii="Times New Roman" w:hAnsi="Times New Roman" w:cs="Times New Roman"/>
          <w:sz w:val="24"/>
          <w:szCs w:val="22"/>
        </w:rPr>
        <w:t>,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27449D79" w14:textId="51A5A54B" w:rsidR="00CC44A4" w:rsidRPr="00FE364A" w:rsidRDefault="00194C57" w:rsidP="00FE364A">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lastRenderedPageBreak/>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3B1EE340" w14:textId="7EC1BCD4" w:rsidR="00A148C9" w:rsidRPr="004C17B9" w:rsidRDefault="004C17B9" w:rsidP="004C17B9">
      <w:pPr>
        <w:pStyle w:val="berschrift2"/>
        <w:rPr>
          <w:rFonts w:ascii="Times New Roman" w:hAnsi="Times New Roman" w:cs="Times New Roman"/>
          <w:sz w:val="24"/>
          <w:szCs w:val="24"/>
          <w:shd w:val="clear" w:color="auto" w:fill="auto"/>
          <w:lang w:eastAsia="de-DE"/>
        </w:rPr>
      </w:pPr>
      <w:commentRangeStart w:id="9"/>
      <w:r w:rsidRPr="004C17B9">
        <w:rPr>
          <w:rFonts w:ascii="Times New Roman" w:hAnsi="Times New Roman" w:cs="Times New Roman"/>
          <w:sz w:val="24"/>
          <w:szCs w:val="24"/>
          <w:shd w:val="clear" w:color="auto" w:fill="auto"/>
          <w:lang w:eastAsia="de-DE"/>
        </w:rPr>
        <w:t>Theoretical Framework for Understanding Classroom Management Expertise</w:t>
      </w:r>
      <w:commentRangeEnd w:id="9"/>
      <w:r w:rsidR="00167BAE">
        <w:rPr>
          <w:rStyle w:val="Kommentarzeichen"/>
          <w:rFonts w:ascii="Calibri" w:hAnsi="Calibri" w:cs="Arial"/>
          <w:b w:val="0"/>
        </w:rPr>
        <w:commentReference w:id="9"/>
      </w:r>
    </w:p>
    <w:p w14:paraId="2C0EF7A1" w14:textId="54C56C4F" w:rsidR="00C356A7" w:rsidRDefault="00043932" w:rsidP="004E76A8">
      <w:pPr>
        <w:rPr>
          <w:rFonts w:ascii="Times New Roman" w:hAnsi="Times New Roman" w:cs="Times New Roman"/>
          <w:sz w:val="24"/>
          <w:szCs w:val="22"/>
        </w:rPr>
      </w:pPr>
      <w:r w:rsidRPr="00043932">
        <w:rPr>
          <w:rFonts w:ascii="Times New Roman" w:hAnsi="Times New Roman" w:cs="Times New Roman"/>
          <w:sz w:val="24"/>
          <w:szCs w:val="22"/>
        </w:rPr>
        <w:t>To effectively minimize classroom disruptions, teachers must remain vigilant, consistently monitoring their environment for behaviors that could hinder the learning process.</w:t>
      </w:r>
      <w:r>
        <w:rPr>
          <w:rFonts w:ascii="Times New Roman" w:hAnsi="Times New Roman" w:cs="Times New Roman"/>
          <w:sz w:val="24"/>
          <w:szCs w:val="22"/>
        </w:rPr>
        <w:t xml:space="preserve"> </w:t>
      </w:r>
      <w:r w:rsidR="00C356A7">
        <w:rPr>
          <w:rFonts w:ascii="Times New Roman" w:hAnsi="Times New Roman" w:cs="Times New Roman"/>
          <w:sz w:val="24"/>
          <w:szCs w:val="22"/>
        </w:rPr>
        <w:t xml:space="preserve">To better understand the </w:t>
      </w:r>
      <w:r w:rsidR="00E837B9">
        <w:rPr>
          <w:rFonts w:ascii="Times New Roman" w:hAnsi="Times New Roman" w:cs="Times New Roman"/>
          <w:sz w:val="24"/>
          <w:szCs w:val="22"/>
        </w:rPr>
        <w:t xml:space="preserve">complexity and </w:t>
      </w:r>
      <w:r w:rsidR="00C356A7">
        <w:rPr>
          <w:rFonts w:ascii="Times New Roman" w:hAnsi="Times New Roman" w:cs="Times New Roman"/>
          <w:sz w:val="24"/>
          <w:szCs w:val="22"/>
        </w:rPr>
        <w:t>i</w:t>
      </w:r>
      <w:r w:rsidR="00C356A7" w:rsidRPr="00C356A7">
        <w:rPr>
          <w:rFonts w:ascii="Times New Roman" w:hAnsi="Times New Roman" w:cs="Times New Roman"/>
          <w:sz w:val="24"/>
          <w:szCs w:val="22"/>
        </w:rPr>
        <w:t>nterrelationships between cognitive dispositions</w:t>
      </w:r>
      <w:r w:rsidR="00711963">
        <w:rPr>
          <w:rFonts w:ascii="Times New Roman" w:hAnsi="Times New Roman" w:cs="Times New Roman"/>
          <w:sz w:val="24"/>
          <w:szCs w:val="22"/>
        </w:rPr>
        <w:t>,</w:t>
      </w:r>
      <w:r w:rsidR="00E837B9">
        <w:rPr>
          <w:rFonts w:ascii="Times New Roman" w:hAnsi="Times New Roman" w:cs="Times New Roman"/>
          <w:sz w:val="24"/>
          <w:szCs w:val="22"/>
        </w:rPr>
        <w:t xml:space="preserve"> such as </w:t>
      </w:r>
      <w:r w:rsidR="005343E9">
        <w:rPr>
          <w:rFonts w:ascii="Times New Roman" w:hAnsi="Times New Roman" w:cs="Times New Roman"/>
          <w:sz w:val="24"/>
          <w:szCs w:val="22"/>
        </w:rPr>
        <w:t xml:space="preserve">knowledge of </w:t>
      </w:r>
      <w:r w:rsidR="00E837B9">
        <w:rPr>
          <w:rFonts w:ascii="Times New Roman" w:hAnsi="Times New Roman" w:cs="Times New Roman"/>
          <w:sz w:val="24"/>
          <w:szCs w:val="22"/>
        </w:rPr>
        <w:t>classroom management</w:t>
      </w:r>
      <w:r w:rsidR="00711963">
        <w:rPr>
          <w:rFonts w:ascii="Times New Roman" w:hAnsi="Times New Roman" w:cs="Times New Roman"/>
          <w:sz w:val="24"/>
          <w:szCs w:val="22"/>
        </w:rPr>
        <w:t xml:space="preserve"> strate</w:t>
      </w:r>
      <w:r w:rsidR="005343E9">
        <w:rPr>
          <w:rFonts w:ascii="Times New Roman" w:hAnsi="Times New Roman" w:cs="Times New Roman"/>
          <w:sz w:val="24"/>
          <w:szCs w:val="22"/>
        </w:rPr>
        <w:t>gies</w:t>
      </w:r>
      <w:r w:rsidR="00C356A7" w:rsidRPr="00C356A7">
        <w:rPr>
          <w:rFonts w:ascii="Times New Roman" w:hAnsi="Times New Roman" w:cs="Times New Roman"/>
          <w:sz w:val="24"/>
          <w:szCs w:val="22"/>
        </w:rPr>
        <w:t>, perception processes, and the resulting teacher (gaze) behavior</w:t>
      </w:r>
      <w:r w:rsidR="00E837B9">
        <w:rPr>
          <w:rFonts w:ascii="Times New Roman" w:hAnsi="Times New Roman" w:cs="Times New Roman"/>
          <w:sz w:val="24"/>
          <w:szCs w:val="22"/>
        </w:rPr>
        <w:t xml:space="preserve">, </w:t>
      </w:r>
      <w:commentRangeStart w:id="10"/>
      <w:r w:rsidR="00E837B9">
        <w:rPr>
          <w:rFonts w:ascii="Times New Roman" w:hAnsi="Times New Roman" w:cs="Times New Roman"/>
          <w:sz w:val="24"/>
          <w:szCs w:val="22"/>
        </w:rPr>
        <w:fldChar w:fldCharType="begin"/>
      </w:r>
      <w:r w:rsidR="00E837B9">
        <w:rPr>
          <w:rFonts w:ascii="Times New Roman" w:hAnsi="Times New Roman" w:cs="Times New Roman"/>
          <w:sz w:val="24"/>
          <w:szCs w:val="22"/>
        </w:rPr>
        <w:instrText xml:space="preserve"> ADDIN ZOTERO_ITEM CSL_CITATION {"citationID":"bzUkUuDm","properties":{"formattedCitation":"(Grub,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00E837B9">
        <w:rPr>
          <w:rFonts w:ascii="Times New Roman" w:hAnsi="Times New Roman" w:cs="Times New Roman"/>
          <w:sz w:val="24"/>
          <w:szCs w:val="22"/>
        </w:rPr>
        <w:fldChar w:fldCharType="separate"/>
      </w:r>
      <w:r w:rsidR="00E837B9" w:rsidRPr="00E837B9">
        <w:rPr>
          <w:rFonts w:ascii="Times New Roman" w:hAnsi="Times New Roman" w:cs="Times New Roman"/>
          <w:sz w:val="24"/>
        </w:rPr>
        <w:t>Grub</w:t>
      </w:r>
      <w:r w:rsidR="00E837B9">
        <w:rPr>
          <w:rFonts w:ascii="Times New Roman" w:hAnsi="Times New Roman" w:cs="Times New Roman"/>
          <w:sz w:val="24"/>
        </w:rPr>
        <w:t xml:space="preserve"> (</w:t>
      </w:r>
      <w:r w:rsidR="00E837B9" w:rsidRPr="00E837B9">
        <w:rPr>
          <w:rFonts w:ascii="Times New Roman" w:hAnsi="Times New Roman" w:cs="Times New Roman"/>
          <w:sz w:val="24"/>
        </w:rPr>
        <w:t>2023)</w:t>
      </w:r>
      <w:r w:rsidR="00E837B9">
        <w:rPr>
          <w:rFonts w:ascii="Times New Roman" w:hAnsi="Times New Roman" w:cs="Times New Roman"/>
          <w:sz w:val="24"/>
          <w:szCs w:val="22"/>
        </w:rPr>
        <w:fldChar w:fldCharType="end"/>
      </w:r>
      <w:r w:rsidR="00E837B9">
        <w:rPr>
          <w:rFonts w:ascii="Times New Roman" w:hAnsi="Times New Roman" w:cs="Times New Roman"/>
          <w:sz w:val="24"/>
          <w:szCs w:val="22"/>
        </w:rPr>
        <w:t xml:space="preserve"> p</w:t>
      </w:r>
      <w:commentRangeEnd w:id="10"/>
      <w:r w:rsidR="00CD6AAD">
        <w:rPr>
          <w:rStyle w:val="Kommentarzeichen"/>
        </w:rPr>
        <w:commentReference w:id="10"/>
      </w:r>
      <w:r w:rsidR="00E837B9">
        <w:rPr>
          <w:rFonts w:ascii="Times New Roman" w:hAnsi="Times New Roman" w:cs="Times New Roman"/>
          <w:sz w:val="24"/>
          <w:szCs w:val="22"/>
        </w:rPr>
        <w:t xml:space="preserve">roposed </w:t>
      </w:r>
      <w:r w:rsidR="00711963">
        <w:rPr>
          <w:rFonts w:ascii="Times New Roman" w:hAnsi="Times New Roman" w:cs="Times New Roman"/>
          <w:sz w:val="24"/>
          <w:szCs w:val="22"/>
        </w:rPr>
        <w:t xml:space="preserve">a </w:t>
      </w:r>
      <w:r w:rsidR="00711963" w:rsidRPr="00711963">
        <w:rPr>
          <w:rFonts w:ascii="Times New Roman" w:hAnsi="Times New Roman" w:cs="Times New Roman"/>
          <w:sz w:val="24"/>
          <w:szCs w:val="22"/>
        </w:rPr>
        <w:t>graphical representation</w:t>
      </w:r>
      <w:r w:rsidR="00711963">
        <w:rPr>
          <w:rFonts w:ascii="Times New Roman" w:hAnsi="Times New Roman" w:cs="Times New Roman"/>
          <w:sz w:val="24"/>
          <w:szCs w:val="22"/>
        </w:rPr>
        <w:t xml:space="preserve"> </w:t>
      </w:r>
      <w:r w:rsidR="005343E9">
        <w:rPr>
          <w:rFonts w:ascii="Times New Roman" w:hAnsi="Times New Roman" w:cs="Times New Roman"/>
          <w:sz w:val="24"/>
          <w:szCs w:val="22"/>
        </w:rPr>
        <w:t xml:space="preserve">shown in Figure 1. </w:t>
      </w:r>
    </w:p>
    <w:p w14:paraId="56014A91" w14:textId="77777777" w:rsidR="005343E9" w:rsidRPr="005343E9" w:rsidRDefault="005343E9" w:rsidP="005343E9">
      <w:pPr>
        <w:rPr>
          <w:rFonts w:ascii="Times New Roman" w:hAnsi="Times New Roman" w:cs="Times New Roman"/>
          <w:b/>
          <w:bCs/>
          <w:sz w:val="24"/>
          <w:szCs w:val="22"/>
        </w:rPr>
      </w:pPr>
      <w:r w:rsidRPr="005343E9">
        <w:rPr>
          <w:rFonts w:ascii="Times New Roman" w:hAnsi="Times New Roman" w:cs="Times New Roman"/>
          <w:b/>
          <w:bCs/>
          <w:sz w:val="24"/>
          <w:szCs w:val="22"/>
        </w:rPr>
        <w:t xml:space="preserve">Figure 1 </w:t>
      </w:r>
    </w:p>
    <w:p w14:paraId="0A967086" w14:textId="0E3E7AC8" w:rsidR="005343E9" w:rsidRPr="005343E9" w:rsidRDefault="005343E9" w:rsidP="005343E9">
      <w:pPr>
        <w:rPr>
          <w:rFonts w:ascii="Times New Roman" w:hAnsi="Times New Roman" w:cs="Times New Roman"/>
          <w:i/>
          <w:iCs/>
          <w:sz w:val="24"/>
          <w:szCs w:val="22"/>
        </w:rPr>
      </w:pPr>
      <w:commentRangeStart w:id="11"/>
      <w:commentRangeStart w:id="12"/>
      <w:r w:rsidRPr="005343E9">
        <w:rPr>
          <w:rFonts w:ascii="Times New Roman" w:hAnsi="Times New Roman" w:cs="Times New Roman"/>
          <w:i/>
          <w:iCs/>
          <w:sz w:val="24"/>
          <w:szCs w:val="22"/>
        </w:rPr>
        <w:t xml:space="preserve">Résumé of the Theoretical Derivation </w:t>
      </w:r>
      <w:r w:rsidRPr="005343E9">
        <w:rPr>
          <w:rFonts w:ascii="Times New Roman" w:hAnsi="Times New Roman" w:cs="Times New Roman"/>
          <w:i/>
          <w:iCs/>
          <w:sz w:val="24"/>
          <w:szCs w:val="22"/>
        </w:rPr>
        <w:fldChar w:fldCharType="begin"/>
      </w:r>
      <w:r w:rsidRPr="005343E9">
        <w:rPr>
          <w:rFonts w:ascii="Times New Roman" w:hAnsi="Times New Roman" w:cs="Times New Roman"/>
          <w:i/>
          <w:iCs/>
          <w:sz w:val="24"/>
          <w:szCs w:val="22"/>
        </w:rPr>
        <w:instrText xml:space="preserve"> ADDIN ZOTERO_ITEM CSL_CITATION {"citationID":"QiGscQFi","properties":{"formattedCitation":"(Grub, 2023)","plainCitation":"(Grub, 2023)","noteIndex":0},"citationItems":[{"id":795,"uris":["http://zotero.org/groups/5349517/items/YQHR8HZ3"],"itemData":{"id":795,"type":"thesis","abstract":"A (prospective) teacher needs certain competencies to meet the multitasking requirements of teaching in a classroom, especially knowledge about proactive, effective classroom management and a good eye for everything that is happening in the classroom. Only by quickly recognizing relevant cues to potentially disruptive events can a teacher deal with them adequately. Yet the teacher must be able to block out events that are irrelevant to the lesson. Competence in professional vision, which links knowledge and action in teaching, involves two sub-processes: noticing, a basal process of perception that involves identifying relevant events, and reasoning, a process that builds on noticing and can be described as the ability to use knowledge about learning and teaching to derive adequate conclusions from what is seen. Most research on (prospective) teachers' professional vision based on subjective tests (e.g., video analysis, questionnaires, or interviews) has focused on the process of reasoning, whereas few studies have addressed the basal process of noticing, i.e., recognizing potential confounding events. Process-based methods such as eye tracking are particularly suitable for the direct and continuous recording of the basal process of perception. Eye tracking enables conclusions to be drawn about the cognitive perception processes of (prospective) teachers and integrates both spatial and temporal information on the allocation of attention. The methodological book chapter forthcoming in Teacher Professional Vision: Theoretical and Methodological Advances provides more detail on how eye tracking can be used and the challenges it presents. Eye-tracking studies in other domains have shown that novices and experts differ in their gaze behavior. Preliminary educational research regarding (novice) teachers also suggests that novice and expert teachers differ in their ability to detect potential classroom disruptions. The knowledge base underlying perception is better organized in experts and thus positively influences perception. Knowledge influencing professional vision is stored in so-called schemata and can be triggered and influenced by factors such as prior knowledge. For example, professional vision may vary depending on the schema activated or depend on a given task instruction focusing on a particular aspect of the material. Therefore, it can be assumed that professional vision can be positively influenced by training and feedback interventions. Although effective programs exist to train and support (prospective) teachers in the use of professional vision, they consume considerable time and resources. The aim of the thesis was to investigate teachers’ professional vision, especially in the area of classroom management, in two ways: implementing an online experiment within the framework of the restrictions on scientific activities due to the COVID-19 pandemic and using eye tracking as a process-based measurement method in a laboratory setting. I performed the work as follows. First, I conducted a systematic literature review to assess the state of the research on (prospective) teachers' professional vision based on process-based eye-tracking studies. For this purpose, I performed a literature search for the period from 1999 to 2019, identifying a total of 12 studies were identified. These studies were aggregated and integrated and showed relatively stable differences between experts and novices for most of the parameters investigated but used very heterogeneous methods and samples. Based on this, two empirical studies were designed to shed more light on the competence of professional vision. Study I, conducted online, examined the extent to which knowledge as an objective measure of expertise affects student teachers' professional vision. I assessed both noticing (the accuracy and velocity of the perception of potential classroom disruptions) and reasoning (the depth of analysis revealed by verbalizations related to detected disruptions). The results of Study I showed that expertise tested by an economical knowledge test as a performance-based criterion affects prospective teachers’ professional vision of (potential) teaching disruptions. The more knowledge the students had, the faster and more accurately they detected potential disturbances in the video vignettes (noticing). However, being more knowledgeable about pedagogical-psychological action did not lead to a deeper analysis (reasoning) of the events. In Study II I used eye tracking as a process-based method to assess whether the differences reported in previous studies in professional vision expertise between student teachers and experienced teachers in monitoring and/or disruption-specific gaze behavior (noticing) could be replicated. Contrary to our hypotheses, I could not replicate expertise differences in eye-tracking parameters in a quasi-randomized experiment. Parameters measuring classroom monitoring gaze behavior regarding the whole classroom scene and event-based gaze behavior (especially that related to potential or actual teaching disruptions) were similar in student teachers and experienced teachers. In both Study I and Study II, I investigated how effectively an economical, independent, task-specific instructional method could replicate the results of efficient but costly and resource-intensive training or feedback interventions. I hypothesized that minimal instructional support could positively influence novices' gaze behavior and thus possibly compensate for differences in expertise in professional vision. Study I found no effect of a minimal intervention on students' professional vision, whereas Study II—which used the process-based recording method of eye tracking—showed that specific instruction led to changes in gaze behavior in both students and experienced teachers. Novice and expert teachers exhibited more fixations, suggesting more effective scanning and monitoring behavior. Overall, the results show that reinforcing the teaching of knowledge about relevant aspects of classroom management at the university is important, as it helps novice teachers take their first steps in the process of teaching and learning, which are often perceived as particularly challenging (Study I). In addition, Study II shows that further studies and research projects are needed to determine the extent to which and, especially, under which conditions differences in expertise-dependent looking behavior in the classroom can be found. Only a plausible, theoretically based research landscape in which studies produce homogeneous results will permit the development of meaningful interventions for teacher education and training in the medium term and their establishment in the university learning setting.","genre":"doctoralThesis","language":"en","note":"Accepted: 2023-05-23T06:32:32Z\nDOI: 10.22028/D291-39788","publisher":"Saarländische Universitäts- und Landesbibliothek","source":"publikationen.sulb.uni-saarland.de","title":"PRONOEA - Professional vision of novice and expert teachers","URL":"https://publikationen.sulb.uni-saarland.de/handle/20.500.11880/35868","author":[{"family":"Grub","given":"Ann-Sophie"}],"accessed":{"date-parts":[["2024",10,18]]},"issued":{"date-parts":[["2023"]]}}}],"schema":"https://github.com/citation-style-language/schema/raw/master/csl-citation.json"} </w:instrText>
      </w:r>
      <w:r w:rsidRPr="005343E9">
        <w:rPr>
          <w:rFonts w:ascii="Times New Roman" w:hAnsi="Times New Roman" w:cs="Times New Roman"/>
          <w:i/>
          <w:iCs/>
          <w:sz w:val="24"/>
          <w:szCs w:val="22"/>
        </w:rPr>
        <w:fldChar w:fldCharType="separate"/>
      </w:r>
      <w:r w:rsidRPr="005343E9">
        <w:rPr>
          <w:rFonts w:ascii="Times New Roman" w:hAnsi="Times New Roman" w:cs="Times New Roman"/>
          <w:i/>
          <w:iCs/>
          <w:sz w:val="24"/>
          <w:szCs w:val="22"/>
        </w:rPr>
        <w:t>(Grub, 2023)</w:t>
      </w:r>
      <w:r w:rsidRPr="005343E9">
        <w:rPr>
          <w:rFonts w:ascii="Times New Roman" w:hAnsi="Times New Roman" w:cs="Times New Roman"/>
          <w:sz w:val="24"/>
          <w:szCs w:val="22"/>
        </w:rPr>
        <w:fldChar w:fldCharType="end"/>
      </w:r>
      <w:commentRangeEnd w:id="11"/>
      <w:r w:rsidR="00167BAE">
        <w:rPr>
          <w:rStyle w:val="Kommentarzeichen"/>
        </w:rPr>
        <w:commentReference w:id="11"/>
      </w:r>
      <w:commentRangeEnd w:id="12"/>
      <w:r w:rsidR="00CD6AAD">
        <w:rPr>
          <w:rStyle w:val="Kommentarzeichen"/>
        </w:rPr>
        <w:commentReference w:id="12"/>
      </w:r>
    </w:p>
    <w:p w14:paraId="5CDFCAF3" w14:textId="0408675C" w:rsidR="007F6EAE" w:rsidRPr="007F6EAE" w:rsidRDefault="000542E6" w:rsidP="007F6EAE">
      <w:pPr>
        <w:rPr>
          <w:szCs w:val="22"/>
          <w:lang w:val="de-DE"/>
        </w:rPr>
      </w:pPr>
      <w:r>
        <w:rPr>
          <w:noProof/>
          <w:szCs w:val="22"/>
          <w:lang w:val="de-DE"/>
        </w:rPr>
        <w:drawing>
          <wp:inline distT="0" distB="0" distL="0" distR="0" wp14:anchorId="4EB389A4" wp14:editId="116EE9A6">
            <wp:extent cx="5943600" cy="334327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FD639A0" w14:textId="1079C43E" w:rsidR="005343E9" w:rsidRDefault="005343E9" w:rsidP="005343E9">
      <w:pPr>
        <w:rPr>
          <w:rFonts w:ascii="Times New Roman" w:hAnsi="Times New Roman" w:cs="Times New Roman"/>
          <w:sz w:val="24"/>
          <w:szCs w:val="22"/>
        </w:rPr>
      </w:pPr>
    </w:p>
    <w:p w14:paraId="25F636C2" w14:textId="7B061635" w:rsidR="004E76A8" w:rsidRPr="004E76A8" w:rsidRDefault="00E3428E" w:rsidP="004E76A8">
      <w:pPr>
        <w:rPr>
          <w:rFonts w:ascii="Times New Roman" w:hAnsi="Times New Roman" w:cs="Times New Roman"/>
          <w:sz w:val="24"/>
          <w:szCs w:val="22"/>
        </w:rPr>
      </w:pPr>
      <w:r>
        <w:rPr>
          <w:rFonts w:ascii="Times New Roman" w:hAnsi="Times New Roman" w:cs="Times New Roman"/>
          <w:sz w:val="24"/>
          <w:szCs w:val="22"/>
        </w:rPr>
        <w:t xml:space="preserve">To </w:t>
      </w:r>
      <w:r w:rsidRPr="00E3428E">
        <w:rPr>
          <w:rFonts w:ascii="Times New Roman" w:hAnsi="Times New Roman" w:cs="Times New Roman"/>
          <w:sz w:val="24"/>
          <w:szCs w:val="22"/>
        </w:rPr>
        <w:t>manage classrooms effectively</w:t>
      </w:r>
      <w:r w:rsidR="00B21F81">
        <w:rPr>
          <w:rFonts w:ascii="Times New Roman" w:hAnsi="Times New Roman" w:cs="Times New Roman"/>
          <w:sz w:val="24"/>
          <w:szCs w:val="22"/>
        </w:rPr>
        <w:t xml:space="preserve"> and deal with disruptions</w:t>
      </w:r>
      <w:r>
        <w:rPr>
          <w:rFonts w:ascii="Times New Roman" w:hAnsi="Times New Roman" w:cs="Times New Roman"/>
          <w:sz w:val="24"/>
          <w:szCs w:val="22"/>
        </w:rPr>
        <w:t>, t</w:t>
      </w:r>
      <w:r w:rsidR="004E76A8" w:rsidRPr="004E76A8">
        <w:rPr>
          <w:rFonts w:ascii="Times New Roman" w:hAnsi="Times New Roman" w:cs="Times New Roman"/>
          <w:sz w:val="24"/>
          <w:szCs w:val="22"/>
        </w:rPr>
        <w:t xml:space="preserve">eachers require </w:t>
      </w:r>
      <w:commentRangeStart w:id="13"/>
      <w:r w:rsidR="004E76A8" w:rsidRPr="004E76A8">
        <w:rPr>
          <w:rFonts w:ascii="Times New Roman" w:hAnsi="Times New Roman" w:cs="Times New Roman"/>
          <w:sz w:val="24"/>
          <w:szCs w:val="22"/>
        </w:rPr>
        <w:t>professional competencies</w:t>
      </w:r>
      <w:commentRangeEnd w:id="13"/>
      <w:r w:rsidR="00167BAE">
        <w:rPr>
          <w:rStyle w:val="Kommentarzeichen"/>
        </w:rPr>
        <w:commentReference w:id="13"/>
      </w:r>
      <w:r w:rsidR="004E76A8" w:rsidRPr="004E76A8">
        <w:rPr>
          <w:rFonts w:ascii="Times New Roman" w:hAnsi="Times New Roman" w:cs="Times New Roman"/>
          <w:sz w:val="24"/>
          <w:szCs w:val="22"/>
        </w:rPr>
        <w:t>. These competencies develop continuously</w:t>
      </w:r>
      <w:r w:rsidR="004E76A8">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{"citationID":"HuJsgEkr","properties":{"formattedCitation":"(Bl\\uc0\\u246{}meke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szCs w:val="24"/>
        </w:rPr>
        <w:t>(Blömeke et al., 2015)</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and </w:t>
      </w:r>
      <w:r w:rsidR="004E76A8" w:rsidRPr="004E76A8">
        <w:rPr>
          <w:rFonts w:ascii="Times New Roman" w:hAnsi="Times New Roman" w:cs="Times New Roman"/>
          <w:sz w:val="24"/>
          <w:szCs w:val="22"/>
        </w:rPr>
        <w:lastRenderedPageBreak/>
        <w:t xml:space="preserve">can be fostered through teacher education and professional development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{"citationID":"IlMkf8SP","properties":{"formattedCitation":"(Kunter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(Kunter et al., 2011)</w:t>
      </w:r>
      <w:r w:rsidR="00AA72CF">
        <w:rPr>
          <w:rFonts w:ascii="Times New Roman" w:hAnsi="Times New Roman" w:cs="Times New Roman"/>
          <w:sz w:val="24"/>
          <w:szCs w:val="22"/>
        </w:rPr>
        <w:fldChar w:fldCharType="end"/>
      </w:r>
      <w:r w:rsidR="004E76A8" w:rsidRPr="004E76A8">
        <w:rPr>
          <w:rFonts w:ascii="Times New Roman" w:hAnsi="Times New Roman" w:cs="Times New Roman"/>
          <w:sz w:val="24"/>
          <w:szCs w:val="22"/>
        </w:rPr>
        <w:t xml:space="preserve">. A solid and well-connected knowledge base is </w:t>
      </w:r>
      <w:r w:rsidR="00B21F81">
        <w:rPr>
          <w:rFonts w:ascii="Times New Roman" w:hAnsi="Times New Roman" w:cs="Times New Roman"/>
          <w:sz w:val="24"/>
          <w:szCs w:val="22"/>
        </w:rPr>
        <w:t xml:space="preserve">therefore </w:t>
      </w:r>
      <w:r w:rsidR="004E76A8" w:rsidRPr="004E76A8">
        <w:rPr>
          <w:rFonts w:ascii="Times New Roman" w:hAnsi="Times New Roman" w:cs="Times New Roman"/>
          <w:sz w:val="24"/>
          <w:szCs w:val="22"/>
        </w:rPr>
        <w:t>considered a prerequisite for professional teaching practice</w:t>
      </w:r>
      <w:r w:rsidR="00AA72CF">
        <w:rPr>
          <w:rFonts w:ascii="Times New Roman" w:hAnsi="Times New Roman" w:cs="Times New Roman"/>
          <w:sz w:val="24"/>
          <w:szCs w:val="22"/>
        </w:rPr>
        <w:t xml:space="preserve"> </w:t>
      </w:r>
      <w:r w:rsidR="00AA72CF">
        <w:rPr>
          <w:rFonts w:ascii="Times New Roman" w:hAnsi="Times New Roman" w:cs="Times New Roman"/>
          <w:sz w:val="24"/>
          <w:szCs w:val="22"/>
        </w:rPr>
        <w:fldChar w:fldCharType="begin"/>
      </w:r>
      <w:r w:rsidR="00AA72CF">
        <w:rPr>
          <w:rFonts w:ascii="Times New Roman" w:hAnsi="Times New Roman" w:cs="Times New Roman"/>
          <w:sz w:val="24"/>
          <w:szCs w:val="22"/>
        </w:rPr>
        <w:instrText xml:space="preserve"> ADDIN ZOTERO_ITEM CSL_CITATION {"citationID":"euQrgBiG","properties":{"formattedCitation":"(Barth, 2017; Kunter et al., 2011; Voss et al., 2014; Zierer, 2015)","plainCitation":"(Barth, 2017; Kunter et al., 2011; Voss et al., 2014; Zierer, 2015)","noteIndex":0},"citationItems":[{"id":1059,"uris":["http://zotero.org/groups/5349517/items/P6DBFI5T"],"itemData":{"id":1059,"type":"book","collection-title":"Research","event-place":"Wiesbaden","ISBN":"978-3-658-16371-6","language":"ger","note":"DOI: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1086,"uris":["http://zotero.org/groups/5349517/items/I6EWEMJ3"],"itemData":{"id":1086,"type":"article-journal","abstract":"In der Arbeit wurde untersucht, ob das pädagogisch-psychologische Wissen (PPK) von angehenden Lehrkräften bedeutsam ist für deren späteren Unterrichtserfolg. PPK, definiert als Wissen, das zur Gestaltung des Unterrichts in verschiedenen Fächern notwendig ist, wurde anhand eines Testinstruments mit 39 Items erfasst [...]. 181 Lehramtskandidatinnen und -kandidaten wurden während des Referendariats getestet, und deren 7 968 Schülerinnen und Schüler bearbeiteten zwei Jahre später in einer Follow-up-Erhebung Fragebögen zur Unterrichtsqualität. Mithilfe von Mehrebenen-Strukturgleichungsmodellen wurde gezeigt, dass PPK der angehenden Lehrkräfte statistisch signifikant die spätere Effizienz der Klassenführung sowie die konstruktive Lernunterstützung vorhersagte. Für das Potenzial zur kognitiven Aktivierung im Unterricht erwies sich PPK hingegen als nicht bedeutsam. (DIPF/Orig.)","container-title":"Zeitschrift für Pädagogik","ISSN":"0044-3247","issue":"2","language":"Deutsch","note":"publisher: pedocs","page":"184-201","source":"Fachportal Pädagogik","title":"Die Bedeutung des pädagogisch-psychologischen Wissens von angehenden Lehrkräften für die Unterrichtsqualität","volume":"60","author":[{"family":"Voss","given":"Thamar"},{"f</w:instrText>
      </w:r>
      <w:r w:rsidR="00AA72CF" w:rsidRPr="00AA72CF">
        <w:rPr>
          <w:rFonts w:ascii="Times New Roman" w:hAnsi="Times New Roman" w:cs="Times New Roman"/>
          <w:sz w:val="24"/>
          <w:szCs w:val="22"/>
        </w:rPr>
        <w:instrText xml:space="preserve">amily":"Kunter","given":"Mareike"},{"family":"Seiz","given":"Johanna"},{"family":"Hoehne","given":"Verena"},{"family":"Baumert","given":"Jürgen"}],"issued":{"date-parts":[["2014"]]}}},{"id":1084,"uris":["http://zotero.org/groups/5349517/items/WTU3VL3P"],"itemData":{"id":1084,"type":"book","abstract":"Jahrbuch für Allgemeine Didaktik Das \"Jahrbuch für Allgemeine Didaktik\" (JfAD) ist ein Periodikum mit double-blind Peer-Review-Verfahren und versteht sich als ein wissenschaftliches Forum zur disziplinaren Selbstbestimmung und Weiterentwicklung der Allgemeinen Didaktik. Ihm liegt ein methodenübergreifendes, interdisziplinäres und international ausgerichtetes Leitbild zugrunde. Inhaltlich werden für jeden Jahrgang Schwerpunktthemen festgelegt, die durch einen allgemeinen Teil sowie durch Rezensionen und Hinweise ergänzt werden. Der Thementeil 201 5 beschäftigt sich mit \"Klassenmanagement / Klassenführung - Perspektiven, Befunde, Kontroversen\".","ISBN":"978-3-7639-6550-2","language":"de","note":"Google-Books-ID: bnqYEAAAQBAJ","number-of-pages":"129","publisher":"wbv Media GmbH &amp; Company KG","source":"Google Books","title":"Jahrbuch für Allgemeine Didaktik 2015: Thementeil: Klassenmanagement / Klassenführung - Perspektiven, Befunde, Kontroversen","title-short":"Jahrbuch für Allgemeine Didaktik 2015","author":[{"family":"Zierer","given":"Klaus"}],"issued":{"date-parts":[["2015",10,1]]}}}],"schema":"https://github.com/citation-style-language/schema/raw/master/csl-citation.json"} </w:instrText>
      </w:r>
      <w:r w:rsidR="00AA72CF">
        <w:rPr>
          <w:rFonts w:ascii="Times New Roman" w:hAnsi="Times New Roman" w:cs="Times New Roman"/>
          <w:sz w:val="24"/>
          <w:szCs w:val="22"/>
        </w:rPr>
        <w:fldChar w:fldCharType="separate"/>
      </w:r>
      <w:r w:rsidR="00AA72CF" w:rsidRPr="00AA72CF">
        <w:rPr>
          <w:rFonts w:ascii="Times New Roman" w:hAnsi="Times New Roman" w:cs="Times New Roman"/>
          <w:sz w:val="24"/>
        </w:rPr>
        <w:t>(Barth, 2017; Kunter et al., 2011; Voss et al., 2014; Zierer, 2015)</w:t>
      </w:r>
      <w:r w:rsidR="00AA72CF">
        <w:rPr>
          <w:rFonts w:ascii="Times New Roman" w:hAnsi="Times New Roman" w:cs="Times New Roman"/>
          <w:sz w:val="24"/>
          <w:szCs w:val="22"/>
        </w:rPr>
        <w:fldChar w:fldCharType="end"/>
      </w:r>
      <w:commentRangeStart w:id="14"/>
      <w:r w:rsidR="00AA72CF" w:rsidRPr="00AA72CF">
        <w:rPr>
          <w:rFonts w:ascii="Times New Roman" w:hAnsi="Times New Roman" w:cs="Times New Roman"/>
          <w:sz w:val="24"/>
          <w:szCs w:val="22"/>
        </w:rPr>
        <w:t>.</w:t>
      </w:r>
      <w:commentRangeEnd w:id="14"/>
      <w:r w:rsidR="00CD6AAD">
        <w:rPr>
          <w:rStyle w:val="Kommentarzeichen"/>
        </w:rPr>
        <w:commentReference w:id="14"/>
      </w:r>
    </w:p>
    <w:p w14:paraId="61F39631" w14:textId="2A3A21D9" w:rsidR="00043932" w:rsidRDefault="004E76A8" w:rsidP="00B21F81">
      <w:pPr>
        <w:rPr>
          <w:rFonts w:ascii="Times New Roman" w:hAnsi="Times New Roman" w:cs="Times New Roman"/>
          <w:sz w:val="24"/>
          <w:szCs w:val="22"/>
        </w:rPr>
      </w:pPr>
      <w:commentRangeStart w:id="15"/>
      <w:r w:rsidRPr="004E76A8">
        <w:rPr>
          <w:rFonts w:ascii="Times New Roman" w:hAnsi="Times New Roman" w:cs="Times New Roman"/>
          <w:sz w:val="24"/>
          <w:szCs w:val="22"/>
        </w:rPr>
        <w:t xml:space="preserve">This study focuses on </w:t>
      </w:r>
      <w:r w:rsidRPr="004E76A8">
        <w:rPr>
          <w:rFonts w:ascii="Times New Roman" w:hAnsi="Times New Roman" w:cs="Times New Roman"/>
          <w:i/>
          <w:iCs/>
          <w:sz w:val="24"/>
          <w:szCs w:val="22"/>
        </w:rPr>
        <w:t>strategic knowledge</w:t>
      </w:r>
      <w:r w:rsidRPr="004E76A8">
        <w:rPr>
          <w:rFonts w:ascii="Times New Roman" w:hAnsi="Times New Roman" w:cs="Times New Roman"/>
          <w:sz w:val="24"/>
          <w:szCs w:val="22"/>
        </w:rPr>
        <w:t xml:space="preserve"> in classroom management</w:t>
      </w:r>
      <w:commentRangeEnd w:id="15"/>
      <w:r w:rsidR="00CD6AAD">
        <w:rPr>
          <w:rStyle w:val="Kommentarzeichen"/>
        </w:rPr>
        <w:commentReference w:id="15"/>
      </w:r>
      <w:r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as this </w:t>
      </w:r>
      <w:r w:rsidR="00AA72CF" w:rsidRPr="004E76A8">
        <w:rPr>
          <w:rFonts w:ascii="Times New Roman" w:hAnsi="Times New Roman" w:cs="Times New Roman"/>
          <w:sz w:val="24"/>
          <w:szCs w:val="22"/>
        </w:rPr>
        <w:t xml:space="preserve">knowledge is essential for selecting appropriate courses of action, such as responding to classroom disruptions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{"citationID":"My6SGw99","properties":{"formattedCitation":"(Gold &amp; Holodynski, 2015)","plainCitation":"(Gold &amp; Holodynski, 2015)","noteIndex":0},"citationItems":[{"id":919,"uris":["http://zotero.org/groups/5349517/items/ICIW6F5C"],"itemData":{"id":919,"type":"article-journal","abstract":"The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(Gold &amp; Holodynski, 2015)</w:t>
      </w:r>
      <w:r w:rsidR="003072A0">
        <w:rPr>
          <w:rFonts w:ascii="Times New Roman" w:hAnsi="Times New Roman" w:cs="Times New Roman"/>
          <w:sz w:val="24"/>
          <w:szCs w:val="22"/>
        </w:rPr>
        <w:fldChar w:fldCharType="end"/>
      </w:r>
      <w:r w:rsidR="00AA72CF" w:rsidRPr="004E76A8">
        <w:rPr>
          <w:rFonts w:ascii="Times New Roman" w:hAnsi="Times New Roman" w:cs="Times New Roman"/>
          <w:sz w:val="24"/>
          <w:szCs w:val="22"/>
        </w:rPr>
        <w:t xml:space="preserve">. </w:t>
      </w:r>
      <w:r w:rsidR="00AA72CF">
        <w:rPr>
          <w:rFonts w:ascii="Times New Roman" w:hAnsi="Times New Roman" w:cs="Times New Roman"/>
          <w:sz w:val="24"/>
          <w:szCs w:val="22"/>
        </w:rPr>
        <w:t xml:space="preserve">It </w:t>
      </w:r>
      <w:r w:rsidRPr="004E76A8">
        <w:rPr>
          <w:rFonts w:ascii="Times New Roman" w:hAnsi="Times New Roman" w:cs="Times New Roman"/>
          <w:sz w:val="24"/>
          <w:szCs w:val="22"/>
        </w:rPr>
        <w:t xml:space="preserve">enables teachers to make informed decisions in complex teaching situations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{"citationID":"9iVlI7G8","properties":{"formattedCitation":"(Fenstermacher, 1994)","plainCitation":"(Fenstermacher, 1994)","noteIndex":0},"citationItems":[{"id":1093,"uris":["http://zotero.org/groups/5349517/items/IDKNEVKQ"],"itemData":{"id":1093,"type":"article-journal","container-title":"Review of Research in Education","DOI":"10.3102/0091732X020001003","ISSN":"0091-732X, 1935-1038","issue":"1","journalAbbreviation":"Review of Research in Education","language":"en","license":"https://journals.sagepub.com/page/policies/text-and-data-mining-license","page":"3-56","source":"DOI.org (Crossref)","title":"The Knower and the Known: The Nature of Knowledge in Research on Teaching","title-short":"Chapter 1","volume":"20","author":[{"family":"Fenstermacher","given":"Gary D."}],"issued":{"date-parts":[["1994",1]]}}}],"schema":"https://github.com/citation-style-language/schema/raw/master/csl-citation.json"}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(Fenstermacher, 1994)</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 xml:space="preserve">. To address the diverse and dynamic challenges of the classroom, teachers must apply their strategic knowledge flexibly and adaptively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{"citationID":"qwUo3Bqj","properties":{"formattedCitation":"(Borko, 2004; Goldman, 2007)","plainCitation":"(Borko, 2004; Goldman, 2007)","noteIndex":0},"citationItems":[{"id":1098,"uris":["http://zotero.org/groups/5349517/items/S93B7VPA"],"itemData":{"id":1098,"type":"article-journal","abstract":"Teacher professional development is essential to efforts to improve our schools. This article maps the terrain of research on this important topic. It first provides an overview of what we have learned as a field, about effective professional development programs and their impact on teacher learning. It then suggests some important directions and strategies for extending our knowledge into new territory of questions not yet explored.","container-title":"Educational Researcher","DOI":"10.3102/0013189X033008003","ISSN":"0013-189X","issue":"8","language":"en","note":"publisher: American Educational Research Association","page":"3-15","source":"SAGE Journals","title":"Professional Development and Teacher Learning: Mapping the Terrain","title-short":"Professional Development and Teacher Learning","volume":"33","author":[{"family":"Borko","given":"Hilda"}],"issued":{"date-parts":[["2004",11,1]]}}},{"id":1101,"uris":["http://zotero.org/groups/5349517/items/ECR9X9CF"],"itemData":{"id":1101,"type":"book","event-place":"Mahwah,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(Borko, 2004; Goldman, 2007)</w:t>
      </w:r>
      <w:r w:rsidR="003072A0">
        <w:rPr>
          <w:rFonts w:ascii="Times New Roman" w:hAnsi="Times New Roman" w:cs="Times New Roman"/>
          <w:sz w:val="24"/>
          <w:szCs w:val="22"/>
        </w:rPr>
        <w:fldChar w:fldCharType="end"/>
      </w:r>
      <w:r w:rsidR="00035031">
        <w:rPr>
          <w:rFonts w:ascii="Times New Roman" w:hAnsi="Times New Roman" w:cs="Times New Roman"/>
          <w:sz w:val="24"/>
          <w:szCs w:val="22"/>
        </w:rPr>
        <w:t xml:space="preserve">, which </w:t>
      </w:r>
      <w:r w:rsidRPr="004E76A8">
        <w:rPr>
          <w:rFonts w:ascii="Times New Roman" w:hAnsi="Times New Roman" w:cs="Times New Roman"/>
          <w:sz w:val="24"/>
          <w:szCs w:val="22"/>
        </w:rPr>
        <w:t xml:space="preserve">requires context-sensitive and responsive classroom management </w:t>
      </w:r>
      <w:r w:rsidR="00035031">
        <w:rPr>
          <w:rFonts w:ascii="Times New Roman" w:hAnsi="Times New Roman" w:cs="Times New Roman"/>
          <w:sz w:val="24"/>
          <w:szCs w:val="22"/>
        </w:rPr>
        <w:t xml:space="preserve">strategies </w:t>
      </w:r>
      <w:r w:rsidR="003072A0">
        <w:rPr>
          <w:rFonts w:ascii="Times New Roman" w:hAnsi="Times New Roman" w:cs="Times New Roman"/>
          <w:sz w:val="24"/>
          <w:szCs w:val="22"/>
        </w:rPr>
        <w:fldChar w:fldCharType="begin"/>
      </w:r>
      <w:r w:rsidR="003072A0">
        <w:rPr>
          <w:rFonts w:ascii="Times New Roman" w:hAnsi="Times New Roman" w:cs="Times New Roman"/>
          <w:sz w:val="24"/>
          <w:szCs w:val="22"/>
        </w:rPr>
        <w:instrText xml:space="preserve"> ADDIN ZOTERO_ITEM CSL_CITATION {"citationID":"NS3h4mM9","properties":{"formattedCitation":"(Barth, 2017; Kunter et al., 2011)","plainCitation":"(Barth, 2017; Kunter et al.,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3072A0">
        <w:rPr>
          <w:rFonts w:ascii="Times New Roman" w:hAnsi="Times New Roman" w:cs="Times New Roman"/>
          <w:sz w:val="24"/>
          <w:szCs w:val="22"/>
        </w:rPr>
        <w:fldChar w:fldCharType="separate"/>
      </w:r>
      <w:r w:rsidR="003072A0" w:rsidRPr="003072A0">
        <w:rPr>
          <w:rFonts w:ascii="Times New Roman" w:hAnsi="Times New Roman" w:cs="Times New Roman"/>
          <w:sz w:val="24"/>
        </w:rPr>
        <w:t>(Barth, 2017; Kunter et al., 2011)</w:t>
      </w:r>
      <w:r w:rsidR="003072A0">
        <w:rPr>
          <w:rFonts w:ascii="Times New Roman" w:hAnsi="Times New Roman" w:cs="Times New Roman"/>
          <w:sz w:val="24"/>
          <w:szCs w:val="22"/>
        </w:rPr>
        <w:fldChar w:fldCharType="end"/>
      </w:r>
      <w:r w:rsidRPr="004E76A8">
        <w:rPr>
          <w:rFonts w:ascii="Times New Roman" w:hAnsi="Times New Roman" w:cs="Times New Roman"/>
          <w:sz w:val="24"/>
          <w:szCs w:val="22"/>
        </w:rPr>
        <w:t>.</w:t>
      </w:r>
      <w:r w:rsidR="009A4E8F">
        <w:rPr>
          <w:rFonts w:ascii="Times New Roman" w:hAnsi="Times New Roman" w:cs="Times New Roman"/>
          <w:sz w:val="24"/>
          <w:szCs w:val="22"/>
        </w:rPr>
        <w:t xml:space="preserve"> Further, s</w:t>
      </w:r>
      <w:r w:rsidRPr="004E76A8">
        <w:rPr>
          <w:rFonts w:ascii="Times New Roman" w:hAnsi="Times New Roman" w:cs="Times New Roman"/>
          <w:sz w:val="24"/>
          <w:szCs w:val="22"/>
        </w:rPr>
        <w:t xml:space="preserve">trategic knowledge is a key component of effective instruction </w:t>
      </w:r>
      <w:r w:rsidR="00C9034C">
        <w:rPr>
          <w:rFonts w:ascii="Times New Roman" w:hAnsi="Times New Roman" w:cs="Times New Roman"/>
          <w:sz w:val="24"/>
          <w:szCs w:val="22"/>
        </w:rPr>
        <w:fldChar w:fldCharType="begin"/>
      </w:r>
      <w:r w:rsidR="00C9034C">
        <w:rPr>
          <w:rFonts w:ascii="Times New Roman" w:hAnsi="Times New Roman" w:cs="Times New Roman"/>
          <w:sz w:val="24"/>
          <w:szCs w:val="22"/>
        </w:rPr>
        <w:instrText xml:space="preserve"> ADDIN ZOTERO_ITEM CSL_CITATION {"citationID":"hqHPWxZp","properties":{"formattedCitation":"(D\\uc0\\u8217{}Agostino &amp; VanWinkle, 2007)","plainCitation":"(D’Agostino &amp; VanWinkle, 2007)","noteIndex":0},"citationItems":[{"id":1100,"uris":["http://zotero.org/groups/5349517/items/LUN5JD7M"],"itemData":{"id":1100,"type":"article-journal","container-title":"Journal of Personnel Evaluation in Education","DOI":"10.1007/s11092-007-9047-2","ISSN":"0920-525X, 1573-0425","issue":"1-2","journalAbbreviation":"J Pers Eval Educ","language":"en","license":"http://www.springer.com/tdm","page":"65-84","source":"DOI.org (Crossref)","title":"Identifying Prepared and Competent Teachers with Professional Knowledge Tests","volume":"20","author":[{"family":"D’Agostino","given":"Jerome V."},{"family":"VanWinkle","given":"Waverely Hester"}],"issued":{"date-parts":[["2007",6]]}}}],"schema":"https://github.com/citation-style-language/schema/raw/master/csl-citation.json"} </w:instrText>
      </w:r>
      <w:r w:rsidR="00C9034C">
        <w:rPr>
          <w:rFonts w:ascii="Times New Roman" w:hAnsi="Times New Roman" w:cs="Times New Roman"/>
          <w:sz w:val="24"/>
          <w:szCs w:val="22"/>
        </w:rPr>
        <w:fldChar w:fldCharType="separate"/>
      </w:r>
      <w:r w:rsidR="00C9034C" w:rsidRPr="00C9034C">
        <w:rPr>
          <w:rFonts w:ascii="Times New Roman" w:hAnsi="Times New Roman" w:cs="Times New Roman"/>
          <w:sz w:val="24"/>
          <w:szCs w:val="24"/>
        </w:rPr>
        <w:t>(D’Agostino &amp; VanWinkle, 2007)</w:t>
      </w:r>
      <w:r w:rsidR="00C9034C">
        <w:rPr>
          <w:rFonts w:ascii="Times New Roman" w:hAnsi="Times New Roman" w:cs="Times New Roman"/>
          <w:sz w:val="24"/>
          <w:szCs w:val="22"/>
        </w:rPr>
        <w:fldChar w:fldCharType="end"/>
      </w:r>
      <w:r w:rsidRPr="004E76A8">
        <w:rPr>
          <w:rFonts w:ascii="Times New Roman" w:hAnsi="Times New Roman" w:cs="Times New Roman"/>
          <w:sz w:val="24"/>
          <w:szCs w:val="22"/>
        </w:rPr>
        <w:t xml:space="preserve">. It develops through practical problem-solving experiences, where declarative knowledge transforms into procedural knowledge, enabling teachers to act quickly and effectively </w:t>
      </w:r>
      <w:r w:rsidR="00435015">
        <w:rPr>
          <w:rFonts w:ascii="Times New Roman" w:hAnsi="Times New Roman" w:cs="Times New Roman"/>
          <w:sz w:val="24"/>
          <w:szCs w:val="22"/>
        </w:rPr>
        <w:fldChar w:fldCharType="begin"/>
      </w:r>
      <w:r w:rsidR="00435015">
        <w:rPr>
          <w:rFonts w:ascii="Times New Roman" w:hAnsi="Times New Roman" w:cs="Times New Roman"/>
          <w:sz w:val="24"/>
          <w:szCs w:val="22"/>
        </w:rPr>
        <w:instrText xml:space="preserve"> ADDIN ZOTERO_ITEM CSL_CITATION {"citationID":"km2TzJZM","properties":{"formattedCitation":"(Bl\\uc0\\u246{}meke et al., 2022; Gold &amp; Holodynski, 2015; Rauner, 2005)","plainCitation":"(Blömeke et al., 2022; Gold &amp; Holodynski, 2015; Rauner, 2005)","noteIndex":0},"citationItems":[{"id":1047,"uris":["http://zotero.org/groups/5349517/items/CZ7DKU2G"],"itemData":{"id":1047,"type":"article-journal","container-title":"Learning and Instruction","DOI":"10.1016/j.learninstruc.2022.101600","ISSN":"09594752","journalAbbreviation":"Learning and Instruction","language":"en","page":"101600","source":"DOI.org (Crossref)","title":"Opening up the black box: Teacher competence, instructional quality, and students’ learning progress","title-short":"Opening up the black box","volume":"79","author":[{"family":"Blömeke","given":"Sigrid"},{"family":"Jentsch","given":"Armin"},{"family":"Ross","given":"Natalie"},{"family":"Kaiser","given":"Gabriele"},{"family":"König","given":"Johannes"}],"issued":{"date-parts":[["2022",6]]}}},{"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Schools","volume":"20","author":[{"family":"Gold","given":"Bernadette"},{"family":"Holodynski","given":"Manfred"}],"issued":{"date-parts":[["2015",7,3]]}}},{"id":1104,"uris":["http://zotero.org/groups/5349517/items/RUK7HXBT"],"itemData":{"id":1104,"type":"book","abstract":"Mit dem \"Handbuch Berufsbildungsforschung\" liegt erstmals ein Werk vor, das fuer alle Dimensionen der beruflichen Bildung den Stand der Erkenntnisse dokumentiert: sowohl fuer die Erforschung als auch fuer den Wissenstransfer in die Berufsbildungspraxis und -politik. Der Band beinhaltet 98 Beitraege zu den Fragestellungen, Ergebnissen und Methoden der Berufsbildungsforschung. Dieses Handbuch stellt besonders fuer die Planung und Durchfuehrung von Forschungs- und Entwicklungsvorhaben - Modellversuche und Pilotprojekte eingeschlossen - ein wichtiges Werkzeug dar. Die Artikel der insgesamt 86 Autoren sind nach folgenden Kapiteln gegliedert: Genese der Berufsbildungsforschung Berufsbildungsforschung im Spannungsverhaeltnis von BerufsbildungspolitikBerufsbildungsplanung und BerufsbildungspraxisFelder der Berufsbildungsforschung Fallbeispiele: BerufsbildungsforschungForschungsmethoden. (DJI/Abstract übernommen).","event-place":"Bielefeld","ISBN":"978-3-7639-3167-5","note":"type: gedruckt","number-of-pages":"828","publisher":"Bertelsmann","publisher-place":"Bielefeld","source":"Fachportal Pädagogik","title":"Handbuch Berufsbildungsforschung.","editor":[{"family":"Rauner","given":"Felix"}],"issued":{"date-parts":[["2005"]]}}}],"schema":"https://github.com/citation-style-language/schema/raw/master/csl-citation.json"} </w:instrText>
      </w:r>
      <w:r w:rsidR="00435015">
        <w:rPr>
          <w:rFonts w:ascii="Times New Roman" w:hAnsi="Times New Roman" w:cs="Times New Roman"/>
          <w:sz w:val="24"/>
          <w:szCs w:val="22"/>
        </w:rPr>
        <w:fldChar w:fldCharType="separate"/>
      </w:r>
      <w:r w:rsidR="00435015" w:rsidRPr="00435015">
        <w:rPr>
          <w:rFonts w:ascii="Times New Roman" w:hAnsi="Times New Roman" w:cs="Times New Roman"/>
          <w:sz w:val="24"/>
          <w:szCs w:val="24"/>
        </w:rPr>
        <w:t>(Blömeke et al., 2022; Gold &amp; Holodynski, 2015; Rauner, 2005)</w:t>
      </w:r>
      <w:r w:rsidR="00435015">
        <w:rPr>
          <w:rFonts w:ascii="Times New Roman" w:hAnsi="Times New Roman" w:cs="Times New Roman"/>
          <w:sz w:val="24"/>
          <w:szCs w:val="22"/>
        </w:rPr>
        <w:fldChar w:fldCharType="end"/>
      </w:r>
      <w:r w:rsidR="00435015">
        <w:rPr>
          <w:rFonts w:ascii="Times New Roman" w:hAnsi="Times New Roman" w:cs="Times New Roman"/>
          <w:sz w:val="24"/>
          <w:szCs w:val="22"/>
        </w:rPr>
        <w:t>.</w:t>
      </w:r>
    </w:p>
    <w:p w14:paraId="633430B6" w14:textId="1AD95D9A" w:rsidR="00345BD7" w:rsidRPr="00345BD7" w:rsidRDefault="00213F0D" w:rsidP="00A71E85">
      <w:pPr>
        <w:rPr>
          <w:rFonts w:ascii="Times New Roman" w:hAnsi="Times New Roman" w:cs="Times New Roman"/>
          <w:sz w:val="24"/>
          <w:szCs w:val="22"/>
        </w:rPr>
      </w:pPr>
      <w:r w:rsidRPr="00213F0D">
        <w:rPr>
          <w:rFonts w:ascii="Times New Roman" w:hAnsi="Times New Roman" w:cs="Times New Roman"/>
          <w:sz w:val="24"/>
          <w:szCs w:val="22"/>
        </w:rPr>
        <w:t xml:space="preserve">However, strategic knowledge alone does not fully explain how experts navigate the complexities of classroom management. </w:t>
      </w:r>
      <w:r w:rsidR="00345BD7" w:rsidRPr="00345BD7">
        <w:rPr>
          <w:rFonts w:ascii="Times New Roman" w:hAnsi="Times New Roman" w:cs="Times New Roman"/>
          <w:sz w:val="24"/>
          <w:szCs w:val="22"/>
        </w:rPr>
        <w:t xml:space="preserve">The ability to recognize disruptions early, perceive classroom management-relevant events, and maintain awareness of classroom dynamics depends on continuous visual information processing (Gold et al., 2016; </w:t>
      </w:r>
      <w:proofErr w:type="spellStart"/>
      <w:r w:rsidR="00345BD7" w:rsidRPr="00345BD7">
        <w:rPr>
          <w:rFonts w:ascii="Times New Roman" w:hAnsi="Times New Roman" w:cs="Times New Roman"/>
          <w:sz w:val="24"/>
          <w:szCs w:val="22"/>
        </w:rPr>
        <w:t>Kounin</w:t>
      </w:r>
      <w:proofErr w:type="spellEnd"/>
      <w:r w:rsidR="00345BD7" w:rsidRPr="00345BD7">
        <w:rPr>
          <w:rFonts w:ascii="Times New Roman" w:hAnsi="Times New Roman" w:cs="Times New Roman"/>
          <w:sz w:val="24"/>
          <w:szCs w:val="22"/>
        </w:rPr>
        <w:t xml:space="preserve">, 2006; van den </w:t>
      </w:r>
      <w:proofErr w:type="spellStart"/>
      <w:r w:rsidR="00345BD7" w:rsidRPr="00345BD7">
        <w:rPr>
          <w:rFonts w:ascii="Times New Roman" w:hAnsi="Times New Roman" w:cs="Times New Roman"/>
          <w:sz w:val="24"/>
          <w:szCs w:val="22"/>
        </w:rPr>
        <w:t>Bogert</w:t>
      </w:r>
      <w:proofErr w:type="spellEnd"/>
      <w:r w:rsidR="00345BD7" w:rsidRPr="00345BD7">
        <w:rPr>
          <w:rFonts w:ascii="Times New Roman" w:hAnsi="Times New Roman" w:cs="Times New Roman"/>
          <w:sz w:val="24"/>
          <w:szCs w:val="22"/>
        </w:rPr>
        <w:t xml:space="preserve"> et al., 2014). This process is guided by </w:t>
      </w:r>
      <w:r w:rsidR="00345BD7" w:rsidRPr="002E187C">
        <w:rPr>
          <w:rFonts w:ascii="Times New Roman" w:hAnsi="Times New Roman" w:cs="Times New Roman"/>
          <w:i/>
          <w:iCs/>
          <w:sz w:val="24"/>
          <w:szCs w:val="22"/>
        </w:rPr>
        <w:t>professional vision</w:t>
      </w:r>
      <w:r w:rsidR="00345BD7" w:rsidRPr="00345BD7">
        <w:rPr>
          <w:rFonts w:ascii="Times New Roman" w:hAnsi="Times New Roman" w:cs="Times New Roman"/>
          <w:sz w:val="24"/>
          <w:szCs w:val="22"/>
        </w:rPr>
        <w:t>, which enables teachers to interpret and process situations based on professional knowledge (</w:t>
      </w:r>
      <w:proofErr w:type="spellStart"/>
      <w:r w:rsidR="00345BD7" w:rsidRPr="00345BD7">
        <w:rPr>
          <w:rFonts w:ascii="Times New Roman" w:hAnsi="Times New Roman" w:cs="Times New Roman"/>
          <w:sz w:val="24"/>
          <w:szCs w:val="22"/>
        </w:rPr>
        <w:t>Borko</w:t>
      </w:r>
      <w:proofErr w:type="spellEnd"/>
      <w:r w:rsidR="00345BD7" w:rsidRPr="00345BD7">
        <w:rPr>
          <w:rFonts w:ascii="Times New Roman" w:hAnsi="Times New Roman" w:cs="Times New Roman"/>
          <w:sz w:val="24"/>
          <w:szCs w:val="22"/>
        </w:rPr>
        <w:t xml:space="preserve">, 2004; Goodwin, 1994;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2002). Professional vision, originally defined by Goodwin (1994) and later adapted to teaching by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(2007), consists of two key processes: </w:t>
      </w:r>
      <w:r w:rsidR="00B238B1">
        <w:rPr>
          <w:rFonts w:ascii="Times New Roman" w:hAnsi="Times New Roman" w:cs="Times New Roman"/>
          <w:sz w:val="24"/>
          <w:szCs w:val="22"/>
        </w:rPr>
        <w:t>n</w:t>
      </w:r>
      <w:r w:rsidR="00345BD7" w:rsidRPr="00345BD7">
        <w:rPr>
          <w:rFonts w:ascii="Times New Roman" w:hAnsi="Times New Roman" w:cs="Times New Roman"/>
          <w:sz w:val="24"/>
          <w:szCs w:val="22"/>
        </w:rPr>
        <w:t xml:space="preserve">oticing (identification) and </w:t>
      </w:r>
      <w:r w:rsidR="00B238B1">
        <w:rPr>
          <w:rFonts w:ascii="Times New Roman" w:hAnsi="Times New Roman" w:cs="Times New Roman"/>
          <w:sz w:val="24"/>
          <w:szCs w:val="22"/>
        </w:rPr>
        <w:t>k</w:t>
      </w:r>
      <w:r w:rsidR="00345BD7" w:rsidRPr="00345BD7">
        <w:rPr>
          <w:rFonts w:ascii="Times New Roman" w:hAnsi="Times New Roman" w:cs="Times New Roman"/>
          <w:sz w:val="24"/>
          <w:szCs w:val="22"/>
        </w:rPr>
        <w:t xml:space="preserve">nowledge-based </w:t>
      </w:r>
      <w:r w:rsidR="00B238B1">
        <w:rPr>
          <w:rFonts w:ascii="Times New Roman" w:hAnsi="Times New Roman" w:cs="Times New Roman"/>
          <w:sz w:val="24"/>
          <w:szCs w:val="22"/>
        </w:rPr>
        <w:t>r</w:t>
      </w:r>
      <w:r w:rsidR="00345BD7" w:rsidRPr="00345BD7">
        <w:rPr>
          <w:rFonts w:ascii="Times New Roman" w:hAnsi="Times New Roman" w:cs="Times New Roman"/>
          <w:sz w:val="24"/>
          <w:szCs w:val="22"/>
        </w:rPr>
        <w:t xml:space="preserve">easoning (applying knowledge to interpret and respond;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xml:space="preserve">, </w:t>
      </w:r>
      <w:r w:rsidR="00345BD7" w:rsidRPr="00345BD7">
        <w:rPr>
          <w:rFonts w:ascii="Times New Roman" w:hAnsi="Times New Roman" w:cs="Times New Roman"/>
          <w:sz w:val="24"/>
          <w:szCs w:val="22"/>
        </w:rPr>
        <w:lastRenderedPageBreak/>
        <w:t>2002). Noticing involves identifying classroom events that are crucial for instructional success (Seidel et al., 2010) and analyzing them in terms of their learning impact (</w:t>
      </w:r>
      <w:proofErr w:type="spellStart"/>
      <w:r w:rsidR="00345BD7" w:rsidRPr="00345BD7">
        <w:rPr>
          <w:rFonts w:ascii="Times New Roman" w:hAnsi="Times New Roman" w:cs="Times New Roman"/>
          <w:sz w:val="24"/>
          <w:szCs w:val="22"/>
        </w:rPr>
        <w:t>Holodynski</w:t>
      </w:r>
      <w:proofErr w:type="spellEnd"/>
      <w:r w:rsidR="00345BD7" w:rsidRPr="00345BD7">
        <w:rPr>
          <w:rFonts w:ascii="Times New Roman" w:hAnsi="Times New Roman" w:cs="Times New Roman"/>
          <w:sz w:val="24"/>
          <w:szCs w:val="22"/>
        </w:rPr>
        <w:t xml:space="preserve"> et al., 2017). Given the complexity of classrooms, selective perception is necessary to distinguish relevant from irrelevant information and focus on key events (Seidel &amp; </w:t>
      </w:r>
      <w:proofErr w:type="spellStart"/>
      <w:r w:rsidR="00345BD7" w:rsidRPr="00345BD7">
        <w:rPr>
          <w:rFonts w:ascii="Times New Roman" w:hAnsi="Times New Roman" w:cs="Times New Roman"/>
          <w:sz w:val="24"/>
          <w:szCs w:val="22"/>
        </w:rPr>
        <w:t>Stürmer</w:t>
      </w:r>
      <w:proofErr w:type="spellEnd"/>
      <w:r w:rsidR="00345BD7" w:rsidRPr="00345BD7">
        <w:rPr>
          <w:rFonts w:ascii="Times New Roman" w:hAnsi="Times New Roman" w:cs="Times New Roman"/>
          <w:sz w:val="24"/>
          <w:szCs w:val="22"/>
        </w:rPr>
        <w:t xml:space="preserve">, 2014). Since professional vision is a knowledge-based process (Van Es &amp; </w:t>
      </w:r>
      <w:proofErr w:type="spellStart"/>
      <w:r w:rsidR="00345BD7" w:rsidRPr="00345BD7">
        <w:rPr>
          <w:rFonts w:ascii="Times New Roman" w:hAnsi="Times New Roman" w:cs="Times New Roman"/>
          <w:sz w:val="24"/>
          <w:szCs w:val="22"/>
        </w:rPr>
        <w:t>Sherin</w:t>
      </w:r>
      <w:proofErr w:type="spellEnd"/>
      <w:r w:rsidR="00345BD7" w:rsidRPr="00345BD7">
        <w:rPr>
          <w:rFonts w:ascii="Times New Roman" w:hAnsi="Times New Roman" w:cs="Times New Roman"/>
          <w:sz w:val="24"/>
          <w:szCs w:val="22"/>
        </w:rPr>
        <w:t>, 2002), it requires activating professional knowledge to guide perception and decision-making effectively.</w:t>
      </w:r>
      <w:r w:rsidR="00A71E85">
        <w:rPr>
          <w:rFonts w:ascii="Times New Roman" w:hAnsi="Times New Roman" w:cs="Times New Roman"/>
          <w:sz w:val="24"/>
          <w:szCs w:val="22"/>
        </w:rPr>
        <w:t xml:space="preserve"> </w:t>
      </w:r>
      <w:r w:rsidR="00345BD7" w:rsidRPr="00345BD7">
        <w:rPr>
          <w:rFonts w:ascii="Times New Roman" w:hAnsi="Times New Roman" w:cs="Times New Roman"/>
          <w:sz w:val="24"/>
          <w:szCs w:val="22"/>
        </w:rPr>
        <w:t>Effective reasoning requires integrating observed events with existing mental models of teaching principles to generate meaningful interpretations and appropriate responses (</w:t>
      </w:r>
      <w:proofErr w:type="spellStart"/>
      <w:r w:rsidR="00345BD7" w:rsidRPr="00345BD7">
        <w:rPr>
          <w:rFonts w:ascii="Times New Roman" w:hAnsi="Times New Roman" w:cs="Times New Roman"/>
          <w:sz w:val="24"/>
          <w:szCs w:val="22"/>
        </w:rPr>
        <w:t>Bromme</w:t>
      </w:r>
      <w:proofErr w:type="spellEnd"/>
      <w:r w:rsidR="00345BD7" w:rsidRPr="00345BD7">
        <w:rPr>
          <w:rFonts w:ascii="Times New Roman" w:hAnsi="Times New Roman" w:cs="Times New Roman"/>
          <w:sz w:val="24"/>
          <w:szCs w:val="22"/>
        </w:rPr>
        <w:t>, 1992)</w:t>
      </w:r>
      <w:commentRangeStart w:id="16"/>
      <w:r w:rsidR="00345BD7" w:rsidRPr="00345BD7">
        <w:rPr>
          <w:rFonts w:ascii="Times New Roman" w:hAnsi="Times New Roman" w:cs="Times New Roman"/>
          <w:sz w:val="24"/>
          <w:szCs w:val="22"/>
        </w:rPr>
        <w:t>.</w:t>
      </w:r>
      <w:commentRangeEnd w:id="16"/>
      <w:r w:rsidR="00CD6AAD">
        <w:rPr>
          <w:rStyle w:val="Kommentarzeichen"/>
        </w:rPr>
        <w:commentReference w:id="16"/>
      </w:r>
    </w:p>
    <w:p w14:paraId="799F9A54" w14:textId="43FE006D" w:rsidR="00A65C17" w:rsidRDefault="00A65C17" w:rsidP="006B67A9">
      <w:pPr>
        <w:pStyle w:val="berschrift2"/>
        <w:rPr>
          <w:rFonts w:ascii="Times New Roman" w:hAnsi="Times New Roman" w:cs="Times New Roman"/>
          <w:sz w:val="24"/>
          <w:szCs w:val="24"/>
        </w:rPr>
      </w:pPr>
      <w:commentRangeStart w:id="17"/>
      <w:r w:rsidRPr="00901AE5">
        <w:rPr>
          <w:rFonts w:ascii="Times New Roman" w:hAnsi="Times New Roman" w:cs="Times New Roman"/>
          <w:sz w:val="24"/>
          <w:szCs w:val="24"/>
        </w:rPr>
        <w:t>Expertise Differences in Classroom Management</w:t>
      </w:r>
      <w:r w:rsidR="004B5CBC" w:rsidRPr="00901AE5">
        <w:rPr>
          <w:rFonts w:ascii="Times New Roman" w:hAnsi="Times New Roman" w:cs="Times New Roman"/>
          <w:sz w:val="24"/>
          <w:szCs w:val="24"/>
        </w:rPr>
        <w:t xml:space="preserve"> </w:t>
      </w:r>
      <w:commentRangeEnd w:id="17"/>
      <w:r w:rsidR="008A0AF7">
        <w:rPr>
          <w:rStyle w:val="Kommentarzeichen"/>
          <w:rFonts w:ascii="Calibri" w:hAnsi="Calibri" w:cs="Arial"/>
          <w:b w:val="0"/>
        </w:rPr>
        <w:commentReference w:id="17"/>
      </w:r>
    </w:p>
    <w:p w14:paraId="1AF44D35" w14:textId="7109D02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Research on expertise shows clear differences between novice and expert teachers in classroom management</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{"citationID":"xwiUF2ON","properties":{"formattedCitation":"(Lachner et al., 2016; Van Den Bogert et al., 2014; Wolff et al., 2017, 2021)","plainCitation":"(Lachner et al., 2016; Van Den Bogert et al., 2014; Wolff et al., 2017, 2021)","noteIndex":0},"citationItems":[{"id":1138,"uris":["http://zotero.org/groups/5349517/items/47QV9UT3"],"itemData":{"id":1138,"type":"article-journal","container-title":"Instructional Science","DOI":"10.1007/s11251-016-9376-y","ISSN":"1573-1952","issue":"3","journalAbbreviation":"Instr Sci","language":"en","page":"197-203","source":"Springer Link","title":"What makes an expert teacher? Investigating teachers’ professional vision and discourse abilities","title-short":"What makes an expert teacher?","volume":"44","author":[{"family":"Lachner","given":"Andreas"},{"family":"Jarodzka","given":"Halszka"},{"family":"Nückles","given":"Matthias"}],"issued":{"date-parts":[["2016",6,1]]}}},{"id":1040,"uris":["http://zotero.org/groups/5349517/items/HFY28B49"],"itemData":{"id":1040,"type":"article-journal","container-title":"Teaching and Teacher Education","DOI":"10.1016/j.tate.2013.09.001","ISSN":"0742051X","journalAbbreviation":"Teaching and Teacher Education","language":"en","page":"208-216","source":"DOI.org (Crossref)","title":"First steps into understanding teachers' visual perception of classroom events","volume":"37","author":[{"family":"Van Den Bogert","given":"Niek"},{"fami</w:instrText>
      </w:r>
      <w:r w:rsidR="00234B6C" w:rsidRPr="00942613">
        <w:rPr>
          <w:rFonts w:ascii="Times New Roman" w:hAnsi="Times New Roman" w:cs="Times New Roman"/>
          <w:sz w:val="24"/>
          <w:szCs w:val="22"/>
          <w:lang w:val="de-DE"/>
        </w:rPr>
        <w:instrText>ly":"Van Bruggen","given":"Jan"},{"family":"Kostons","given":"Danny"},{"family":"Jochems","given":"Wim"}],"issued":{"date-parts":[["2014",1]]}}},{"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w:instrText>
      </w:r>
      <w:r w:rsidR="00234B6C" w:rsidRPr="00234B6C">
        <w:rPr>
          <w:rFonts w:ascii="Times New Roman" w:hAnsi="Times New Roman" w:cs="Times New Roman"/>
          <w:sz w:val="24"/>
          <w:szCs w:val="22"/>
          <w:lang w:val="de-DE"/>
        </w:rPr>
        <w:instrText xml:space="preserve">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lang w:val="de-DE"/>
        </w:rPr>
        <w:t>(Lachner et al., 2016; Van Den Bogert et al., 2014; Wolff et al., 2017, 2021)</w:t>
      </w:r>
      <w:r w:rsidR="00234B6C">
        <w:rPr>
          <w:rFonts w:ascii="Times New Roman" w:hAnsi="Times New Roman" w:cs="Times New Roman"/>
          <w:sz w:val="24"/>
          <w:szCs w:val="22"/>
        </w:rPr>
        <w:fldChar w:fldCharType="end"/>
      </w:r>
      <w:r w:rsidRPr="00234B6C">
        <w:rPr>
          <w:rFonts w:ascii="Times New Roman" w:hAnsi="Times New Roman" w:cs="Times New Roman"/>
          <w:sz w:val="24"/>
          <w:szCs w:val="22"/>
          <w:lang w:val="de-DE"/>
        </w:rPr>
        <w:t xml:space="preserve">. </w:t>
      </w:r>
      <w:r w:rsidRPr="001740A1">
        <w:rPr>
          <w:rFonts w:ascii="Times New Roman" w:hAnsi="Times New Roman" w:cs="Times New Roman"/>
          <w:sz w:val="24"/>
          <w:szCs w:val="22"/>
        </w:rPr>
        <w:t xml:space="preserve">While novices often perceive classroom management as enforcing discipline and </w:t>
      </w:r>
      <w:r w:rsidR="005D3F3F">
        <w:rPr>
          <w:rFonts w:ascii="Times New Roman" w:hAnsi="Times New Roman" w:cs="Times New Roman"/>
          <w:sz w:val="24"/>
          <w:szCs w:val="22"/>
        </w:rPr>
        <w:t>reacting</w:t>
      </w:r>
      <w:r w:rsidRPr="001740A1">
        <w:rPr>
          <w:rFonts w:ascii="Times New Roman" w:hAnsi="Times New Roman" w:cs="Times New Roman"/>
          <w:sz w:val="24"/>
          <w:szCs w:val="22"/>
        </w:rPr>
        <w:t xml:space="preserve"> to disruptions, experts apply </w:t>
      </w:r>
      <w:r w:rsidR="00D77C49">
        <w:rPr>
          <w:rFonts w:ascii="Times New Roman" w:hAnsi="Times New Roman" w:cs="Times New Roman"/>
          <w:sz w:val="24"/>
          <w:szCs w:val="22"/>
        </w:rPr>
        <w:t>(</w:t>
      </w:r>
      <w:r w:rsidRPr="001740A1">
        <w:rPr>
          <w:rFonts w:ascii="Times New Roman" w:hAnsi="Times New Roman" w:cs="Times New Roman"/>
          <w:sz w:val="24"/>
          <w:szCs w:val="22"/>
        </w:rPr>
        <w:t>strategic</w:t>
      </w:r>
      <w:r w:rsidR="00D77C49">
        <w:rPr>
          <w:rFonts w:ascii="Times New Roman" w:hAnsi="Times New Roman" w:cs="Times New Roman"/>
          <w:sz w:val="24"/>
          <w:szCs w:val="22"/>
        </w:rPr>
        <w:t>)</w:t>
      </w:r>
      <w:r w:rsidRPr="001740A1">
        <w:rPr>
          <w:rFonts w:ascii="Times New Roman" w:hAnsi="Times New Roman" w:cs="Times New Roman"/>
          <w:sz w:val="24"/>
          <w:szCs w:val="22"/>
        </w:rPr>
        <w:t xml:space="preserve"> knowledge to establish behavioral norms early, ensuring a proactive approach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{"citationID":"zzfiYsET","properties":{"formattedCitation":"(Helmke, 2022)","plainCitation":"(Helmke, 2022)","noteIndex":0},"citationItems":[{"id":1076,"uris":["http://zotero.org/groups/5349517/items/GMYFL68W"],"itemData":{"id":1076,"type":"book","abstract":"Das aktualisierte Standardwerk zur Unterrichtsqualität - mit bewährten und neuen Antworten Entdecken Sie den Klassiker von Andreas Helmke neu - in der umfassend überarbeiteten Ausgabe von 2022. Häufig zitiert, mehrmals aktualisiert, immer fokussiert auf guten Unterricht - dieses Standardwerk sollte in keiner Lehrer:innenbibliothek fehlen. Neben einer kritischen Bilanz der Hattie-Studien „Visible Learning“ und „Visible Learning for Teachers“ sowie einer umfassenden Darstellung der Methoden und Werkzeuge der evidenzbasierten Unterrichtsforschung enthält die Neuauflage erweiterte Kapitel, u.a. zu den Bedingungen lernförderlichen Feedbacks, zur kognitiven Aktivierung von Lernenden und zu den digitalen Kompetenzen von Lehrpersonen und Lernenden.Zentral bleiben weiterhin die Fragen: - Was macht die gute Lehrkraft und was den erfolgreichen Unterricht aus? - Wie lässt sich die Qualität des Unterrichts erfassen, bewerten und verbessern? Nach einer Übersicht über theoretische Konzepte der Lehr-Lern-Forschung (mit Ausführungen zur überschätzten Rolle der \"Neuropädagogik\" für Lehr-Lern-Prozesse) und Merkmalen der Professionalisierung und Lehrerpersönlichkeit stellt der Autor fachübergreifende lernwirksame Merkmale der Unterrichtsqualität sowie Methoden und Werkzeuge der Diagnostik und Evaluation des Unterrichts vor. Dem folgen Kapitel zur Unterrichtsentwicklung und zum Potenzial der Unterrichtsvideografie (auch hier erweitert um Hinweise zur videobasierten Selbstreflexion und videobasiertem Austausch über Unterricht). Zur effektiven Nutzung des Buches tragen zahlreiche Reflexionsaufgaben, Internet- und Literaturhinweise bei. Zudem wird die Arbeit mit diesem Buch unterstützt durch einen online verfügbaren, laufend aktualisierten Anhang mit - Beobachtungsbögen, - Werkzeugen zur Unterrichtsdiagnostik und - Übersichten und Materialien zur Unterrichtsvideografie unter http://www.andreas-helmke.info und http://www.unterrichtsdiagnostik.info. Von einem führenden Experten der Unterrichtsforschung verfasst und auf den neuesten Stand der Forschung gebracht, richtet sich dieses Standardwerk an Lehrkräfte, Schulleitungen, Studienseminare, Studierende des Lehramtes wie auch an Schulaufsichten und Institutionen der schulischen Qualitätssicherung","collection-title":"Schule weiterentwickeln - Unterricht verbessern Orientierungsband","edition":"1. Auflage","event-place":"Hannover","ISBN":"978-3-7800-1009-4","language":"ger","number-of-pages":"1","publisher":"Klett Kallmeyer","publisher-place":"Hannover","source":"K10plus ISBN","title":"Unterrichtsqualität und Professionalisierung: Diagnostik von Lehr-Lern-Prozessen und evidenzbasierte Unterrichtsentwicklung","title-short":"Unterrichtsqualität und Professionalisierung","author":[{"family":"Helmke","given":"Andreas"}],"issued":{"date-parts":[["2022"]]}}}],"schema":"https://github.com/citation-style-language/schema/raw/master/csl-citation.json"}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(Helmke, 2022)</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These differences stem from the organization of their knowledge, experience, and cognitive processing mechanisms, which significantly influence their ability to maintain a productive learning environment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{"citationID":"Y12fBERF","properties":{"formattedCitation":"(Berliner, 2001; Shulman, 1987)","plainCitation":"(Berliner, 2001; Shulman, 1987)","noteIndex":0},"citationItems":[{"id":1078,"uris":["http://zotero.org/groups/5349517/items/25CI8WDA"],"itemData":{"id":1078,"type":"article-journal","abstract":"Studies of expertise in teaching have been informative, despite problems. One problem is determining the relative roles of talent vs. deliberate practice in the acquisition of expertise. When studying teachers, however, a third factor must be considered, that of context. The working conditions of teachers exert a powerful influence on the development of expertise. A second problem is that of definition because expertise in teaching takes different forms in different cultures, and its characteristics change by decade. A distinction is drawn between the good teacher and the successful teacher, characteristics of expertise that are often confused. A prototypical model of expertise is described and found to identify teachers who were both good and successful. Discussed also is the importance of understanding adaptive or fluid expertise, automaticity and flexibility. Finally, the development of teacher expertise is seen as an increase in agency over time.","container-title":"International Journal of Educational Research","DOI":"10.1016/S0883-0355(02)00004-6","ISSN":"0883-0355","issue":"5","journalAbbreviation":"International Journal of Educational Research","page":"463-482","source":"ScienceDirect","title":"Learning about and learning from expert teachers","volume":"35","author":[{"family":"Berliner","given":"David C."}],"issued":{"date-parts":[["2001",1,1]]}}},{"id":1125,"uris":["http://zotero.org/groups/5349517/items/UFXAZR8S"],"itemData":{"id":1125,"type":"article-journal","abstract":"Lee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(Berliner, 2001; Shulman, 1987)</w:t>
      </w:r>
      <w:r w:rsidR="00234B6C">
        <w:rPr>
          <w:rFonts w:ascii="Times New Roman" w:hAnsi="Times New Roman" w:cs="Times New Roman"/>
          <w:sz w:val="24"/>
          <w:szCs w:val="22"/>
        </w:rPr>
        <w:fldChar w:fldCharType="end"/>
      </w:r>
      <w:r w:rsidR="00234B6C">
        <w:rPr>
          <w:rFonts w:ascii="Times New Roman" w:hAnsi="Times New Roman" w:cs="Times New Roman"/>
          <w:sz w:val="24"/>
          <w:szCs w:val="22"/>
        </w:rPr>
        <w:t>.</w:t>
      </w:r>
    </w:p>
    <w:p w14:paraId="2942A320" w14:textId="2C97F4B0"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Experts possess highly structured and interconnected knowledge, allowing them to recognize patterns, anticipate challenges, and adapt their strategies efficiently</w:t>
      </w:r>
      <w:r w:rsidR="00234B6C">
        <w:rPr>
          <w:rFonts w:ascii="Times New Roman" w:hAnsi="Times New Roman" w:cs="Times New Roman"/>
          <w:sz w:val="24"/>
          <w:szCs w:val="22"/>
        </w:rPr>
        <w:t xml:space="preserve">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{"citationID":"XmnhFlck","properties":{"formattedCitation":"(Baumert &amp; Kunter, 2013; Livingston &amp; Borko, 1989)","plainCitation":"(Baumert &amp; Kunter, 2013; Livingston &amp; Borko, 1989)","noteIndex":0},"citationItems":[{"id":1110,"uris":["http://zotero.org/groups/5349517/items/D4DSZIWQ"],"itemData":{"id":1110,"type":"chapter","container-title":"Stichwort: Zeitschrift für Erziehungswissenschaft","event-place":"Wiesbaden","ISBN":"978-3-658-00907-6","language":"de","note":"DOI: 10.1007/978-3-658-00908-3_13","page":"277-337","publisher":"Springer Fachmedien Wiesbaden","publisher-place":"Wiesbaden","source":"DOI.org (Crossref)","title":"Professionelle Kompetenz von Lehrkräften","URL":"https://link.springer.com/10.1007/978-3-658-00908-3_13","editor":[{"family":"Gogolin","given":"Ingrid"},{"family":"Kuper","given":"Harm"},{"family":"Krüger","given":"Heinz-Hermann"},{"family":"Baumert","given":"Jürgen"}],"author":[{"family":"Baumert","given":"Jürgen"},{"family":"Kunter","given":"Mareike"}],"accessed":{"date-parts":[["2025",3,3]]},"issued":{"date-parts":[["2013"]]}}},{"id":1115,"uris":["http://zotero.org/groups/5349517/items/UKY87DDZ"],"itemData":{"id":1115,"type":"article-journal","abstract":"Livingston and Borko examine the implications of theory and research on pedagogical expertise for teacher education. They describe an investigation of the thoughts and actions of a small number of expert and novice teachers. Differences among the teachers are analyzed from two perspectives: teach ing as a complex cognitive skill and improvisational perfor mance. They then offer recommendations for teacher educa tion practice.","container-title":"Journal of Teacher Education","DOI":"10.1177/002248718904000407","ISSN":"0022-4871, 1552-7816","issue":"4","journalAbbreviation":"Journal of Teacher Education","language":"en","license":"https://journals.sagepub.com/page/policies/text-and-data-mining-license","page":"36-42","source":"DOI.org (Crossref)","title":"Expert-Novice Differences in Teaching: A Cognitive Analysis and Implications for Teacher Education","title-short":"Expert-Novice Differences in Teaching","volume":"40","author":[{"family":"Livingston","given":"Carol"},{"family":"Borko","given":"Hilda"}],"issued":{"date-parts":[["1989",7]]}}}],"schema":"https://github.com/citation-style-language/schema/raw/master/csl-citation.json"}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(Baumert &amp; Kunter, 2013; Livingston &amp; Borko, 1989)</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Their long-term working memory facilitates faster knowledge retrieval, enabling them to process information rapidly and make precise decisions </w:t>
      </w:r>
      <w:r w:rsidR="00234B6C">
        <w:rPr>
          <w:rFonts w:ascii="Times New Roman" w:hAnsi="Times New Roman" w:cs="Times New Roman"/>
          <w:sz w:val="24"/>
          <w:szCs w:val="22"/>
        </w:rPr>
        <w:fldChar w:fldCharType="begin"/>
      </w:r>
      <w:r w:rsidR="00234B6C">
        <w:rPr>
          <w:rFonts w:ascii="Times New Roman" w:hAnsi="Times New Roman" w:cs="Times New Roman"/>
          <w:sz w:val="24"/>
          <w:szCs w:val="22"/>
        </w:rPr>
        <w:instrText xml:space="preserve"> ADDIN ZOTERO_ITEM CSL_CITATION {"citationID":"RV4YjkVS","properties":{"formattedCitation":"(Ericsson &amp; Kintsch, 1995; Kirchhof, 2007)","plainCitation":"(Ericsson &amp; Kintsch, 1995; Kirchhof, 2007)","noteIndex":0},"citationItems":[{"id":1123,"uris":["http://zotero.org/groups/5349517/items/Q5FSU5HC"],"itemData":{"id":1123,"type":"article-journal","container-title":"Psychological Review","DOI":"10.1037/0033-295X.102.2.211","ISSN":"1939-1471, 0033-295X","issue":"2","journalAbbreviation":"Psychological Review","language":"en","page":"211-245","source":"DOI.org (Crossref)","title":"Long-term working memory.","volume":"102","author":[{"family":"Ericsson","given":"K. Anders"},{"family":"Kintsch","given":"Walter"}],"issued":{"date-parts":[["1995"]]}}},{"id":1119,"uris":["http://zotero.org/groups/5349517/items/EI2F9RPE"],"itemData":{"id":1119,"type":"book","abstract":"Was ist informelles Lernen und was zeichnet informelle Lernprozesse im Vergleich zum formellen Lernen aus? Wie entwickeln sich Kompetenzen und welche Kompetenzen werden durch informelle Lernprozesse generiert? Die vorliegende qualitativ-explorative Studie geht diesen Fragen am Beispiel der Pflegeberufe nach.Hierbei werden die Bedingungen und Verläufe informeller Aneignungsprozesse für die berufliche Kompetenzentwicklung sowohl theoretisch ausgeleuchtet als auch durch die Auswertung von 14 narrativen Interviews bildungstheoretisch reflektiert und für weitere pädagogisch-didaktische Überlegungen bearbeitbar gemacht. So ist bei aller Forschung zum informellen Lernen bislang die Frage offen geblieben, welche pädagogischen und möglicherweise didaktischen Konsequenzen aus dem Zusammenhang von informellem Lernen und individueller Kompetenzentwicklung zu ziehen sind. Diese lern-, vermittlungs- und bildungstheoretischen sowie pädagogisch-ethischen Grundfragen der Aus- und Weiterbildung werden unter dem Aspekt pädagogisch-didaktischer Implikationen mit der Entwicklung einer Ermöglichungs-Triade weitergeführt.","ISBN":"978-3-8309-6824-5","language":"de","note":"Google-Books-ID: YkqKAwAAQBAJ","number-of-pages":"188","publisher":"Waxmann Verlag","source":"Google Books","title":"Informelles Lernen und Kompetenzentwicklung für und in beruflichen Werdegängen","author":[{"family":"Kirchhof","given":"Steffen"}],"issued":{"date-parts":[["2007"]]}}}],"schema":"https://github.com/citation-style-language/schema/raw/master/csl-citation.json"} </w:instrText>
      </w:r>
      <w:r w:rsidR="00234B6C">
        <w:rPr>
          <w:rFonts w:ascii="Times New Roman" w:hAnsi="Times New Roman" w:cs="Times New Roman"/>
          <w:sz w:val="24"/>
          <w:szCs w:val="22"/>
        </w:rPr>
        <w:fldChar w:fldCharType="separate"/>
      </w:r>
      <w:r w:rsidR="00234B6C" w:rsidRPr="00234B6C">
        <w:rPr>
          <w:rFonts w:ascii="Times New Roman" w:hAnsi="Times New Roman" w:cs="Times New Roman"/>
          <w:sz w:val="24"/>
        </w:rPr>
        <w:t>(Ericsson &amp; Kintsch, 1995; Kirchhof, 2007)</w:t>
      </w:r>
      <w:r w:rsidR="00234B6C">
        <w:rPr>
          <w:rFonts w:ascii="Times New Roman" w:hAnsi="Times New Roman" w:cs="Times New Roman"/>
          <w:sz w:val="24"/>
          <w:szCs w:val="22"/>
        </w:rPr>
        <w:fldChar w:fldCharType="end"/>
      </w:r>
      <w:r w:rsidRPr="001740A1">
        <w:rPr>
          <w:rFonts w:ascii="Times New Roman" w:hAnsi="Times New Roman" w:cs="Times New Roman"/>
          <w:sz w:val="24"/>
          <w:szCs w:val="22"/>
        </w:rPr>
        <w:t xml:space="preserve">. This advanced cognitive organization allows experts to integrate pedagogical knowledge with situational demands dynamically, leading to more flexible and effective classroom management </w:t>
      </w:r>
      <w:r w:rsidR="00D52193">
        <w:rPr>
          <w:rFonts w:ascii="Times New Roman" w:hAnsi="Times New Roman" w:cs="Times New Roman"/>
          <w:sz w:val="24"/>
          <w:szCs w:val="22"/>
        </w:rPr>
        <w:fldChar w:fldCharType="begin"/>
      </w:r>
      <w:r w:rsidR="00D52193">
        <w:rPr>
          <w:rFonts w:ascii="Times New Roman" w:hAnsi="Times New Roman" w:cs="Times New Roman"/>
          <w:sz w:val="24"/>
          <w:szCs w:val="22"/>
        </w:rPr>
        <w:instrText xml:space="preserve"> ADDIN ZOTERO_ITEM CSL_CITATION {"citationID":"d72pyYLS","properties":{"formattedCitation":"(Goldman, 2007)","plainCitation":"(Goldman, 2007)","noteIndex":0},"citationItems":[{"id":1101,"uris":["http://zotero.org/groups/5349517/items/ECR9X9CF"],"itemData":{"id":1101,"type":"book","event-place":"Mahwah, N.J.","ISBN":"978-1-135-60405-9","language":"eng","note":"OCLC: 879202716","publisher":"Lawrence Erlbaum Associates","publisher-place":"Mahwah, N.J.","source":"Open WorldCat","title":"Video research in the learning sciences","author":[{"family":"Goldman","given":"Ricki"}],"issued":{"date-parts":[["2007"]]}}}],"schema":"https://github.com/citation-style-language/schema/raw/master/csl-citation.json"} </w:instrText>
      </w:r>
      <w:r w:rsidR="00D52193">
        <w:rPr>
          <w:rFonts w:ascii="Times New Roman" w:hAnsi="Times New Roman" w:cs="Times New Roman"/>
          <w:sz w:val="24"/>
          <w:szCs w:val="22"/>
        </w:rPr>
        <w:fldChar w:fldCharType="separate"/>
      </w:r>
      <w:r w:rsidR="00D52193" w:rsidRPr="00D52193">
        <w:rPr>
          <w:rFonts w:ascii="Times New Roman" w:hAnsi="Times New Roman" w:cs="Times New Roman"/>
          <w:sz w:val="24"/>
        </w:rPr>
        <w:t>(Goldman, 2007)</w:t>
      </w:r>
      <w:r w:rsidR="00D52193">
        <w:rPr>
          <w:rFonts w:ascii="Times New Roman" w:hAnsi="Times New Roman" w:cs="Times New Roman"/>
          <w:sz w:val="24"/>
          <w:szCs w:val="22"/>
        </w:rPr>
        <w:fldChar w:fldCharType="end"/>
      </w:r>
      <w:r w:rsidRPr="001740A1">
        <w:rPr>
          <w:rFonts w:ascii="Times New Roman" w:hAnsi="Times New Roman" w:cs="Times New Roman"/>
          <w:sz w:val="24"/>
          <w:szCs w:val="22"/>
        </w:rPr>
        <w:t xml:space="preserve">. In contrast, novices lack </w:t>
      </w:r>
      <w:r w:rsidRPr="001740A1">
        <w:rPr>
          <w:rFonts w:ascii="Times New Roman" w:hAnsi="Times New Roman" w:cs="Times New Roman"/>
          <w:sz w:val="24"/>
          <w:szCs w:val="22"/>
        </w:rPr>
        <w:lastRenderedPageBreak/>
        <w:t>these structured knowledge networks, leading to fragmented perceptions and less effective responses to classroom events</w:t>
      </w:r>
      <w:r w:rsidR="00012E7B">
        <w:rPr>
          <w:rFonts w:ascii="Times New Roman" w:hAnsi="Times New Roman" w:cs="Times New Roman"/>
          <w:sz w:val="24"/>
          <w:szCs w:val="22"/>
        </w:rPr>
        <w:t xml:space="preserve"> </w:t>
      </w:r>
      <w:r w:rsidR="00012E7B">
        <w:rPr>
          <w:rFonts w:ascii="Times New Roman" w:hAnsi="Times New Roman" w:cs="Times New Roman"/>
          <w:sz w:val="24"/>
          <w:szCs w:val="22"/>
        </w:rPr>
        <w:fldChar w:fldCharType="begin"/>
      </w:r>
      <w:r w:rsidR="00012E7B">
        <w:rPr>
          <w:rFonts w:ascii="Times New Roman" w:hAnsi="Times New Roman" w:cs="Times New Roman"/>
          <w:sz w:val="24"/>
          <w:szCs w:val="22"/>
        </w:rPr>
        <w:instrText xml:space="preserve"> ADDIN ZOTERO_ITEM CSL_CITATION {"citationID":"u6vbhjMP","properties":{"formattedCitation":"(Ophardt &amp; Thiel, 2013; Shulman, 1987)","plainCitation":"(Ophardt &amp; Thiel, 2013; Shulman, 1987)","noteIndex":0},"citationItems":[{"id":1126,"uris":["http://zotero.org/groups/5349517/items/UP26K5YH"],"itemData":{"id":1126,"type":"book","abstract":"Klassenmanagement ist in letzter Zeit wieder ins Zentrum der deutschsprachigen Didaktik und Lehrerbildung gerückt. Gemeint ist damit die Fähigkeit zur Steuerung der Interaktionsprozesse in einer Schulklasse mit dem Ziel, die Aufmerksamkeit von Schülerinnen und Schülern auf den Lerngegenstand auszurichten und Störungen effektiv zu bearbeiten. Klassenmanagement gehört so als eigenständiger Kompetenzbereich zur Lehrerexpertise und setzt besondere Strategien und Techniken und damit auch ein besonderes Wissen voraus. Zum ersten Mal wird in dieser Einführung zum Thema Klassenmanagement ein kohärentes Curriculum entworfen, das von einem weiten Begriff des Klassenmanagements ausgeht und die relevanten Forschungstraditionen zusammenführt. Im Mittelpunkt stehen praxisnahe Fragen zur Einführung von Regeln, zu Aufbau und Veränderung von Verhalten, zur Steuerung der Aufmerksamkeit, zum Umgang mit Störungen und zur Bearbeitung von Konflikten. Abschließend werden Wege der Entwicklung und Weiterentwicklung von Kompetenzen des Klassenmanagements vorgestellt. Das Buch ist vor allem als ein Arbeitsbuch für die Lehreraus- und -weiterbildung konzipiert und mit zahlreichen Arbeitsaufgaben, Fallbeispielen und Checklisten versehen.","ISBN":"978-3-17-023845-9","language":"de","note":"Google-Books-ID: H20iEAAAQBAJ","number-of-pages":"185","publisher":"Kohlhammer Verlag","source":"Google Books","title":"Klassenmanagement: Ein Handbuch für Studium und Praxis","title-short":"Klassenmanagement","author":[{"family":"Ophardt","given":"Diemut"},{"family":"Thiel","given":"Felicitas"}],"issued":{"date-parts":[["2013",2,28]]}}},{"id":1125,"uris":["http://zotero.org/groups/5349517/items/UFXAZR8S"],"itemData":{"id":1125,"type":"article-journal","abstract":"Lee S. Shulman builds his foundation for teaching reform on an idea of teaching that emphasizes comprehension and reasoning, transformation and reflection. \"This emphasis is justified,\" he writes, \"by the resoluteness with which research and policy have so blatantly ignored those aspects of teaching in the past.\" To articulate and justify this conception, Shulman responds to four questions: What are the sources of the knowledge base for teaching?In what terms can these sources be conceptualized? What are the processes of pedagogical reasoning and action? and What are the implications for teaching policy and educational reform? The answers — informed by philosophy, psychology, and a growing body of casework based on young and experienced practitioners — go far beyond current reform assumptions and initiatives. The outcome for educational practitioners, scholars, and policymakers is a major redirection in how teaching is to be understood and teachers are to be trained and evaluated.\n            This article was selected for the November 1986 special issue on \"Teachers, Teaching,and Teacher Education,\" but appears here because of the exigencies of publishing.","container-title":"Harvard Educational Review","DOI":"10.17763/haer.57.1.j463w79r56455411","ISSN":"0017-8055, 1943-5045","issue":"1","language":"en","page":"1-23","source":"DOI.org (Crossref)","title":"Knowledge and Teaching:Foundations of the New Reform","title-short":"Knowledge and Teaching","volume":"57","author":[{"family":"Shulman","given":"Lee"}],"issued":{"date-parts":[["1987",4,1]]}}}],"schema":"https://github.com/citation-style-language/schema/raw/master/csl-citation.json"} </w:instrText>
      </w:r>
      <w:r w:rsidR="00012E7B">
        <w:rPr>
          <w:rFonts w:ascii="Times New Roman" w:hAnsi="Times New Roman" w:cs="Times New Roman"/>
          <w:sz w:val="24"/>
          <w:szCs w:val="22"/>
        </w:rPr>
        <w:fldChar w:fldCharType="separate"/>
      </w:r>
      <w:r w:rsidR="00012E7B" w:rsidRPr="00012E7B">
        <w:rPr>
          <w:rFonts w:ascii="Times New Roman" w:hAnsi="Times New Roman" w:cs="Times New Roman"/>
          <w:sz w:val="24"/>
        </w:rPr>
        <w:t>(Ophardt &amp; Thiel, 2013; Shulman, 1987)</w:t>
      </w:r>
      <w:r w:rsidR="00012E7B">
        <w:rPr>
          <w:rFonts w:ascii="Times New Roman" w:hAnsi="Times New Roman" w:cs="Times New Roman"/>
          <w:sz w:val="24"/>
          <w:szCs w:val="22"/>
        </w:rPr>
        <w:fldChar w:fldCharType="end"/>
      </w:r>
      <w:r w:rsidR="00012E7B">
        <w:rPr>
          <w:rFonts w:ascii="Times New Roman" w:hAnsi="Times New Roman" w:cs="Times New Roman"/>
          <w:sz w:val="24"/>
          <w:szCs w:val="22"/>
        </w:rPr>
        <w:t xml:space="preserve">. </w:t>
      </w:r>
      <w:r w:rsidRPr="001740A1">
        <w:rPr>
          <w:rFonts w:ascii="Times New Roman" w:hAnsi="Times New Roman" w:cs="Times New Roman"/>
          <w:sz w:val="24"/>
          <w:szCs w:val="22"/>
        </w:rPr>
        <w:t xml:space="preserve">As a result, they are more likely to rely on reactive strategies and rule enforcement, which may not always align with the needs of their students </w:t>
      </w:r>
      <w:r w:rsidR="00DE6C26">
        <w:rPr>
          <w:rFonts w:ascii="Times New Roman" w:hAnsi="Times New Roman" w:cs="Times New Roman"/>
          <w:sz w:val="24"/>
          <w:szCs w:val="22"/>
        </w:rPr>
        <w:fldChar w:fldCharType="begin"/>
      </w:r>
      <w:r w:rsidR="00DE6C26">
        <w:rPr>
          <w:rFonts w:ascii="Times New Roman" w:hAnsi="Times New Roman" w:cs="Times New Roman"/>
          <w:sz w:val="24"/>
          <w:szCs w:val="22"/>
        </w:rPr>
        <w:instrText xml:space="preserve"> ADDIN ZOTERO_ITEM CSL_CITATION {"citationID":"UoIppdrm","properties":{"formattedCitation":"(Carter et al., 1988; Wolff et al., 2017)","plainCitation":"(Carter et al., 1988; Wolff et al., 2017)","noteIndex":0},"citationItems":[{"id":1132,"uris":["http://zotero.org/groups/5349517/items/B42EQSTQ"],"itemData":{"id":1132,"type":"article-journal","abstract":"Findings from a study designed to examine differences in ex pert and novice teachers' information processing are pre sented. Specifically, results are described which suggest differ ences in the ways expert, novice, and \"postulant\" teachers perceive, understand, monitor, and process visual information in classrooms. Expert, novice, and postulant subjects were asked to view a series of slides taken in science and mathema tics classrooms and to discuss their perceptions about and reactions to visual stimuli. Subjects were asked to respond to structured interview questions both orally and in writing; the responses were recorded and transcribed for analysis. Protocols and written responses were analyzed through a multi-step, itera tive process designed to determine patterns, trends, and differ ences in both kind and quantity of responses. Results suggested that experts, novices, and postulants differed with respect to their abilities to perceive and interpret classroom information. Experts appeared better able to weigh the import of one piece of visual information against another, to form connections among pieces of information, and to represent management and instructional situations into meaningful problem units. In general, experts appeared to possess comparatively richer schemata for ascribing meaning to visual classroom information.","container-title":"Journal of Teacher Education","DOI":"10.1177/002248718803900306","ISSN":"0022-4871, 1552-7816","issue":"3","journalAbbreviation":"Journal of Teacher Education","language":"en","license":"https://journals.sagepub.com/page/policies/text-and-data-mining-license","page":"25-31","source":"DOI.org (Crossref)","title":"Expert-Novice Differences in Perceiving and Processing Visual Classroom Information","volume":"39","author":[{"family":"Carter","given":"Kathy"},{"family":"Cushing","given":"Katherine"},{"family":"Sabers","given":"Donna"},{"family":"Stein","given":"Pamela"},{"family":"Berliner","given":"David"}],"issued":{"date-parts":[["1988",5]]}}},{"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E6C26">
        <w:rPr>
          <w:rFonts w:ascii="Times New Roman" w:hAnsi="Times New Roman" w:cs="Times New Roman"/>
          <w:sz w:val="24"/>
          <w:szCs w:val="22"/>
        </w:rPr>
        <w:fldChar w:fldCharType="separate"/>
      </w:r>
      <w:r w:rsidR="00DE6C26" w:rsidRPr="00DE6C26">
        <w:rPr>
          <w:rFonts w:ascii="Times New Roman" w:hAnsi="Times New Roman" w:cs="Times New Roman"/>
          <w:sz w:val="24"/>
        </w:rPr>
        <w:t>(Carter et al., 1988; Wolff et al., 2017)</w:t>
      </w:r>
      <w:r w:rsidR="00DE6C26">
        <w:rPr>
          <w:rFonts w:ascii="Times New Roman" w:hAnsi="Times New Roman" w:cs="Times New Roman"/>
          <w:sz w:val="24"/>
          <w:szCs w:val="22"/>
        </w:rPr>
        <w:fldChar w:fldCharType="end"/>
      </w:r>
      <w:r w:rsidRPr="001740A1">
        <w:rPr>
          <w:rFonts w:ascii="Times New Roman" w:hAnsi="Times New Roman" w:cs="Times New Roman"/>
          <w:sz w:val="24"/>
          <w:szCs w:val="22"/>
        </w:rPr>
        <w:t>.</w:t>
      </w:r>
    </w:p>
    <w:p w14:paraId="7C78D74A" w14:textId="5F26591C"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This distinction is particularly evident in classroom management </w:t>
      </w:r>
      <w:del w:id="18" w:author="Deiglmayr, Anne" w:date="2025-03-17T09:07:00Z">
        <w:r w:rsidRPr="001740A1" w:rsidDel="008A0AF7">
          <w:rPr>
            <w:rFonts w:ascii="Times New Roman" w:hAnsi="Times New Roman" w:cs="Times New Roman"/>
            <w:sz w:val="24"/>
            <w:szCs w:val="22"/>
          </w:rPr>
          <w:delText>approaches</w:delText>
        </w:r>
      </w:del>
      <w:ins w:id="19" w:author="Deiglmayr, Anne" w:date="2025-03-17T09:07:00Z">
        <w:r w:rsidR="008A0AF7">
          <w:rPr>
            <w:rFonts w:ascii="Times New Roman" w:hAnsi="Times New Roman" w:cs="Times New Roman"/>
            <w:sz w:val="24"/>
            <w:szCs w:val="22"/>
          </w:rPr>
          <w:t>strategies</w:t>
        </w:r>
      </w:ins>
      <w:r w:rsidRPr="001740A1">
        <w:rPr>
          <w:rFonts w:ascii="Times New Roman" w:hAnsi="Times New Roman" w:cs="Times New Roman"/>
          <w:sz w:val="24"/>
          <w:szCs w:val="22"/>
        </w:rPr>
        <w:t>. While novices often implement strict disciplinary rules, expert teachers use their context-sensitive knowledge to enhance instructional effectiveness (Berliner, 1987; Palmer et al., 2005). Their expertise develops through a combination of domain-specific knowledge and practical experience (</w:t>
      </w:r>
      <w:proofErr w:type="spellStart"/>
      <w:r w:rsidRPr="001740A1">
        <w:rPr>
          <w:rFonts w:ascii="Times New Roman" w:hAnsi="Times New Roman" w:cs="Times New Roman"/>
          <w:sz w:val="24"/>
          <w:szCs w:val="22"/>
        </w:rPr>
        <w:t>Tynjälä</w:t>
      </w:r>
      <w:proofErr w:type="spellEnd"/>
      <w:r w:rsidRPr="001740A1">
        <w:rPr>
          <w:rFonts w:ascii="Times New Roman" w:hAnsi="Times New Roman" w:cs="Times New Roman"/>
          <w:sz w:val="24"/>
          <w:szCs w:val="22"/>
        </w:rPr>
        <w:t xml:space="preserve"> et al., 1997), allowing them to be more adaptive and responsive to the complexities of teaching. Research suggests that expert teachers can interpret classroom events more holistically, recognizing patterns of student behavior that indicate potential disengagement (Wolff et al., 2015). By contrast, novice teachers may focus more on maintaining order, sometimes at the expense of student engagement and learning outcomes (König &amp; Kramer, 2016; Berliner, 2001).</w:t>
      </w:r>
    </w:p>
    <w:p w14:paraId="42E83BD3" w14:textId="31125ED7"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 xml:space="preserve">Expertise in </w:t>
      </w:r>
      <w:r w:rsidR="009C256B">
        <w:rPr>
          <w:rFonts w:ascii="Times New Roman" w:hAnsi="Times New Roman" w:cs="Times New Roman"/>
          <w:sz w:val="24"/>
          <w:szCs w:val="22"/>
        </w:rPr>
        <w:t>classroom management</w:t>
      </w:r>
      <w:r w:rsidRPr="001740A1">
        <w:rPr>
          <w:rFonts w:ascii="Times New Roman" w:hAnsi="Times New Roman" w:cs="Times New Roman"/>
          <w:sz w:val="24"/>
          <w:szCs w:val="22"/>
        </w:rPr>
        <w:t xml:space="preserve"> is closely tied to professionalism, characterized by advanced problem-solving skills that enable teachers to manage diverse classroom situations while maintaining high instructional quality (Berliner, 2001). Research also highlights </w:t>
      </w:r>
      <w:proofErr w:type="gramStart"/>
      <w:r w:rsidRPr="001740A1">
        <w:rPr>
          <w:rFonts w:ascii="Times New Roman" w:hAnsi="Times New Roman" w:cs="Times New Roman"/>
          <w:sz w:val="24"/>
          <w:szCs w:val="22"/>
        </w:rPr>
        <w:t>that</w:t>
      </w:r>
      <w:r w:rsidR="009C256B">
        <w:rPr>
          <w:rFonts w:ascii="Times New Roman" w:hAnsi="Times New Roman" w:cs="Times New Roman"/>
          <w:sz w:val="24"/>
          <w:szCs w:val="22"/>
        </w:rPr>
        <w:t xml:space="preserve"> </w:t>
      </w:r>
      <w:r w:rsidRPr="001740A1">
        <w:rPr>
          <w:rFonts w:ascii="Times New Roman" w:hAnsi="Times New Roman" w:cs="Times New Roman"/>
          <w:sz w:val="24"/>
          <w:szCs w:val="22"/>
        </w:rPr>
        <w:t>experts</w:t>
      </w:r>
      <w:proofErr w:type="gramEnd"/>
      <w:r w:rsidRPr="001740A1">
        <w:rPr>
          <w:rFonts w:ascii="Times New Roman" w:hAnsi="Times New Roman" w:cs="Times New Roman"/>
          <w:sz w:val="24"/>
          <w:szCs w:val="22"/>
        </w:rPr>
        <w:t xml:space="preserve"> use their refined classroom management scripts to anticipate potential disruptions and implement proactive responses that foster a structured yet flexible learning environment (Wolff et al., 2021). </w:t>
      </w:r>
    </w:p>
    <w:p w14:paraId="624BF6ED" w14:textId="293A2FC4" w:rsidR="001740A1" w:rsidRPr="001740A1" w:rsidRDefault="001740A1" w:rsidP="001740A1">
      <w:pPr>
        <w:rPr>
          <w:rFonts w:ascii="Times New Roman" w:hAnsi="Times New Roman" w:cs="Times New Roman"/>
          <w:sz w:val="24"/>
          <w:szCs w:val="22"/>
        </w:rPr>
      </w:pPr>
      <w:r w:rsidRPr="001740A1">
        <w:rPr>
          <w:rFonts w:ascii="Times New Roman" w:hAnsi="Times New Roman" w:cs="Times New Roman"/>
          <w:sz w:val="24"/>
          <w:szCs w:val="22"/>
        </w:rPr>
        <w:t>Another key difference between novices and experts lies in their cognitive processing mechanisms</w:t>
      </w:r>
      <w:r w:rsidR="0034519D">
        <w:rPr>
          <w:rFonts w:ascii="Times New Roman" w:hAnsi="Times New Roman" w:cs="Times New Roman"/>
          <w:sz w:val="24"/>
          <w:szCs w:val="22"/>
        </w:rPr>
        <w:t xml:space="preserve"> (see Figure 1)</w:t>
      </w:r>
      <w:r w:rsidRPr="001740A1">
        <w:rPr>
          <w:rFonts w:ascii="Times New Roman" w:hAnsi="Times New Roman" w:cs="Times New Roman"/>
          <w:sz w:val="24"/>
          <w:szCs w:val="22"/>
        </w:rPr>
        <w:t xml:space="preserve">. Experts rely on top-down processing, guided by motivation, experience, and structured knowledge, which allows them to focus selectively on relevant visual </w:t>
      </w:r>
      <w:r w:rsidRPr="001740A1">
        <w:rPr>
          <w:rFonts w:ascii="Times New Roman" w:hAnsi="Times New Roman" w:cs="Times New Roman"/>
          <w:sz w:val="24"/>
          <w:szCs w:val="22"/>
        </w:rPr>
        <w:lastRenderedPageBreak/>
        <w:t>elements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They are also better at filtering out distractions, enabling them to prioritize meaningful interactions that support student learning (Ericsson &amp; </w:t>
      </w:r>
      <w:proofErr w:type="spellStart"/>
      <w:r w:rsidRPr="001740A1">
        <w:rPr>
          <w:rFonts w:ascii="Times New Roman" w:hAnsi="Times New Roman" w:cs="Times New Roman"/>
          <w:sz w:val="24"/>
          <w:szCs w:val="22"/>
        </w:rPr>
        <w:t>Kintsch</w:t>
      </w:r>
      <w:proofErr w:type="spellEnd"/>
      <w:r w:rsidRPr="001740A1">
        <w:rPr>
          <w:rFonts w:ascii="Times New Roman" w:hAnsi="Times New Roman" w:cs="Times New Roman"/>
          <w:sz w:val="24"/>
          <w:szCs w:val="22"/>
        </w:rPr>
        <w:t>, 1995). Novices, on the other hand, engage in bottom-up processing, where their perception is driven by physical stimulus features, making them more likely to focus on visually salient but potentially irrelevant aspects (</w:t>
      </w:r>
      <w:proofErr w:type="spellStart"/>
      <w:r w:rsidRPr="001740A1">
        <w:rPr>
          <w:rFonts w:ascii="Times New Roman" w:hAnsi="Times New Roman" w:cs="Times New Roman"/>
          <w:sz w:val="24"/>
          <w:szCs w:val="22"/>
        </w:rPr>
        <w:t>Hershler</w:t>
      </w:r>
      <w:proofErr w:type="spellEnd"/>
      <w:r w:rsidRPr="001740A1">
        <w:rPr>
          <w:rFonts w:ascii="Times New Roman" w:hAnsi="Times New Roman" w:cs="Times New Roman"/>
          <w:sz w:val="24"/>
          <w:szCs w:val="22"/>
        </w:rPr>
        <w:t xml:space="preserve"> &amp; Hochstein, 2009). This contrast highlights how expert perception is shaped by knowledge, whereas novice perception is dominated by immediate visual stimuli, often leading to misinterpretations of classroom events (Livingston &amp; </w:t>
      </w:r>
      <w:proofErr w:type="spellStart"/>
      <w:r w:rsidRPr="001740A1">
        <w:rPr>
          <w:rFonts w:ascii="Times New Roman" w:hAnsi="Times New Roman" w:cs="Times New Roman"/>
          <w:sz w:val="24"/>
          <w:szCs w:val="22"/>
        </w:rPr>
        <w:t>Borko</w:t>
      </w:r>
      <w:proofErr w:type="spellEnd"/>
      <w:r w:rsidRPr="001740A1">
        <w:rPr>
          <w:rFonts w:ascii="Times New Roman" w:hAnsi="Times New Roman" w:cs="Times New Roman"/>
          <w:sz w:val="24"/>
          <w:szCs w:val="22"/>
        </w:rPr>
        <w:t>, 1989).</w:t>
      </w:r>
    </w:p>
    <w:p w14:paraId="6BC0E80B" w14:textId="6A57F634" w:rsidR="00234A36" w:rsidRDefault="00234A36" w:rsidP="00234A36">
      <w:pPr>
        <w:pStyle w:val="berschrift2"/>
        <w:rPr>
          <w:rFonts w:ascii="Times New Roman" w:hAnsi="Times New Roman" w:cs="Times New Roman"/>
          <w:sz w:val="24"/>
          <w:szCs w:val="24"/>
        </w:rPr>
      </w:pPr>
      <w:del w:id="20" w:author="Deiglmayr, Anne" w:date="2025-03-17T09:09:00Z">
        <w:r w:rsidDel="008A0AF7">
          <w:rPr>
            <w:rFonts w:ascii="Times New Roman" w:hAnsi="Times New Roman" w:cs="Times New Roman"/>
            <w:sz w:val="24"/>
            <w:szCs w:val="24"/>
          </w:rPr>
          <w:delText xml:space="preserve">Eye-Tracking to </w:delText>
        </w:r>
      </w:del>
      <w:commentRangeStart w:id="21"/>
      <w:commentRangeStart w:id="22"/>
      <w:r>
        <w:rPr>
          <w:rFonts w:ascii="Times New Roman" w:hAnsi="Times New Roman" w:cs="Times New Roman"/>
          <w:sz w:val="24"/>
          <w:szCs w:val="24"/>
        </w:rPr>
        <w:t>Assess</w:t>
      </w:r>
      <w:ins w:id="23" w:author="Deiglmayr, Anne" w:date="2025-03-17T09:09:00Z">
        <w:r w:rsidR="008A0AF7">
          <w:rPr>
            <w:rFonts w:ascii="Times New Roman" w:hAnsi="Times New Roman" w:cs="Times New Roman"/>
            <w:sz w:val="24"/>
            <w:szCs w:val="24"/>
          </w:rPr>
          <w:t>ing</w:t>
        </w:r>
      </w:ins>
      <w:r w:rsidRPr="00234A36">
        <w:rPr>
          <w:rFonts w:ascii="Times New Roman" w:hAnsi="Times New Roman" w:cs="Times New Roman"/>
          <w:sz w:val="24"/>
          <w:szCs w:val="24"/>
        </w:rPr>
        <w:t xml:space="preserve"> Teachers’ Professional Vision </w:t>
      </w:r>
      <w:ins w:id="24" w:author="Deiglmayr, Anne" w:date="2025-03-17T09:09:00Z">
        <w:r w:rsidR="008A0AF7">
          <w:rPr>
            <w:rFonts w:ascii="Times New Roman" w:hAnsi="Times New Roman" w:cs="Times New Roman"/>
            <w:sz w:val="24"/>
            <w:szCs w:val="24"/>
          </w:rPr>
          <w:t>with Eye-Tracking</w:t>
        </w:r>
      </w:ins>
      <w:commentRangeEnd w:id="21"/>
      <w:ins w:id="25" w:author="Deiglmayr, Anne" w:date="2025-03-17T09:10:00Z">
        <w:r w:rsidR="008A0AF7">
          <w:rPr>
            <w:rStyle w:val="Kommentarzeichen"/>
            <w:rFonts w:ascii="Calibri" w:hAnsi="Calibri" w:cs="Arial"/>
            <w:b w:val="0"/>
          </w:rPr>
          <w:commentReference w:id="21"/>
        </w:r>
      </w:ins>
      <w:commentRangeEnd w:id="22"/>
      <w:ins w:id="26" w:author="Deiglmayr, Anne" w:date="2025-03-17T09:11:00Z">
        <w:r w:rsidR="008A0AF7">
          <w:rPr>
            <w:rStyle w:val="Kommentarzeichen"/>
            <w:rFonts w:ascii="Calibri" w:hAnsi="Calibri" w:cs="Arial"/>
            <w:b w:val="0"/>
          </w:rPr>
          <w:commentReference w:id="22"/>
        </w:r>
      </w:ins>
    </w:p>
    <w:p w14:paraId="08606DBD" w14:textId="3E725058"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To measure the competency differences between experts and novices in the described professional, cognitive perception and processing mechanisms in classroom management situations, the process-based method of eye-tracking is used as an important tool for examining continuous processes (</w:t>
      </w:r>
      <w:proofErr w:type="spellStart"/>
      <w:r w:rsidRPr="00977C56">
        <w:rPr>
          <w:rFonts w:ascii="Times New Roman" w:hAnsi="Times New Roman" w:cs="Times New Roman"/>
          <w:sz w:val="24"/>
          <w:szCs w:val="22"/>
        </w:rPr>
        <w:t>Holmqvist</w:t>
      </w:r>
      <w:proofErr w:type="spellEnd"/>
      <w:r w:rsidRPr="00977C56">
        <w:rPr>
          <w:rFonts w:ascii="Times New Roman" w:hAnsi="Times New Roman" w:cs="Times New Roman"/>
          <w:sz w:val="24"/>
          <w:szCs w:val="22"/>
        </w:rPr>
        <w:t xml:space="preserve"> et al., 2011). The eye-tracking method is suitable because, on the one hand, most information is processed through the eyes, and on the other hand, the eyes play a crucial role in the process of visual perception (</w:t>
      </w:r>
      <w:proofErr w:type="spellStart"/>
      <w:r w:rsidRPr="00977C56">
        <w:rPr>
          <w:rFonts w:ascii="Times New Roman" w:hAnsi="Times New Roman" w:cs="Times New Roman"/>
          <w:sz w:val="24"/>
          <w:szCs w:val="22"/>
        </w:rPr>
        <w:t>Jarodzka</w:t>
      </w:r>
      <w:proofErr w:type="spellEnd"/>
      <w:r w:rsidRPr="00977C56">
        <w:rPr>
          <w:rFonts w:ascii="Times New Roman" w:hAnsi="Times New Roman" w:cs="Times New Roman"/>
          <w:sz w:val="24"/>
          <w:szCs w:val="22"/>
        </w:rPr>
        <w:t xml:space="preserve"> et al., 2017).</w:t>
      </w:r>
    </w:p>
    <w:p w14:paraId="765E9D4C" w14:textId="77777777" w:rsidR="00977C56" w:rsidRPr="00977C56" w:rsidRDefault="00977C56" w:rsidP="00977C56">
      <w:pPr>
        <w:rPr>
          <w:rFonts w:ascii="Times New Roman" w:hAnsi="Times New Roman" w:cs="Times New Roman"/>
          <w:sz w:val="24"/>
          <w:szCs w:val="22"/>
        </w:rPr>
      </w:pPr>
      <w:r w:rsidRPr="00977C56">
        <w:rPr>
          <w:rFonts w:ascii="Times New Roman" w:hAnsi="Times New Roman" w:cs="Times New Roman"/>
          <w:sz w:val="24"/>
          <w:szCs w:val="22"/>
        </w:rPr>
        <w:t xml:space="preserve">Additionally, according to the Eye-Mind Hypothesis, it is assumed that visual stimuli from the environment are immediately processed cognitively, meaning that people generally think about what they are looking at (Just &amp; Carpenter, 1976). Therefore, eye movements are used as behavioral indicators of cognitive processes, as fixation data reflect attention and shifts in attention (Grub et al., 2020). By recording eye movements using eye-tracking technology, conclusions can be drawn about fundamental cognitive processes such as selection and attention patterns, also referred to as noticing and perception processes, which typically occur unconsciously and are therefore difficult to verbalize (Grub et al., 2020; Seidel &amp; </w:t>
      </w:r>
      <w:proofErr w:type="spellStart"/>
      <w:r w:rsidRPr="00977C56">
        <w:rPr>
          <w:rFonts w:ascii="Times New Roman" w:hAnsi="Times New Roman" w:cs="Times New Roman"/>
          <w:sz w:val="24"/>
          <w:szCs w:val="22"/>
        </w:rPr>
        <w:t>Stürmer</w:t>
      </w:r>
      <w:proofErr w:type="spellEnd"/>
      <w:r w:rsidRPr="00977C56">
        <w:rPr>
          <w:rFonts w:ascii="Times New Roman" w:hAnsi="Times New Roman" w:cs="Times New Roman"/>
          <w:sz w:val="24"/>
          <w:szCs w:val="22"/>
        </w:rPr>
        <w:t xml:space="preserve">, 2014; van den </w:t>
      </w:r>
      <w:proofErr w:type="spellStart"/>
      <w:r w:rsidRPr="00977C56">
        <w:rPr>
          <w:rFonts w:ascii="Times New Roman" w:hAnsi="Times New Roman" w:cs="Times New Roman"/>
          <w:sz w:val="24"/>
          <w:szCs w:val="22"/>
        </w:rPr>
        <w:t>Bogert</w:t>
      </w:r>
      <w:proofErr w:type="spellEnd"/>
      <w:r w:rsidRPr="00977C56">
        <w:rPr>
          <w:rFonts w:ascii="Times New Roman" w:hAnsi="Times New Roman" w:cs="Times New Roman"/>
          <w:sz w:val="24"/>
          <w:szCs w:val="22"/>
        </w:rPr>
        <w:t xml:space="preserve"> et al., 2014; Wolff et al., 2016).</w:t>
      </w:r>
    </w:p>
    <w:p w14:paraId="15C13257" w14:textId="3E04BAAD" w:rsidR="0001570C" w:rsidRDefault="00977C56" w:rsidP="0001570C">
      <w:pPr>
        <w:rPr>
          <w:rFonts w:ascii="Times New Roman" w:hAnsi="Times New Roman" w:cs="Times New Roman"/>
          <w:sz w:val="24"/>
          <w:szCs w:val="22"/>
        </w:rPr>
      </w:pPr>
      <w:r w:rsidRPr="00977C56">
        <w:rPr>
          <w:rFonts w:ascii="Times New Roman" w:hAnsi="Times New Roman" w:cs="Times New Roman"/>
          <w:sz w:val="24"/>
          <w:szCs w:val="22"/>
        </w:rPr>
        <w:lastRenderedPageBreak/>
        <w:t>Specifically, the eye-tracking glasses record fixations, moments when the eyes appear to remain still for a certain period to focus on an object or person (</w:t>
      </w:r>
      <w:proofErr w:type="spellStart"/>
      <w:r w:rsidR="00F256DB" w:rsidRPr="00977C56">
        <w:rPr>
          <w:rFonts w:ascii="Times New Roman" w:hAnsi="Times New Roman" w:cs="Times New Roman"/>
          <w:sz w:val="24"/>
          <w:szCs w:val="22"/>
        </w:rPr>
        <w:t>Holmqvist</w:t>
      </w:r>
      <w:proofErr w:type="spellEnd"/>
      <w:r w:rsidR="00F256DB" w:rsidRPr="00977C56">
        <w:rPr>
          <w:rFonts w:ascii="Times New Roman" w:hAnsi="Times New Roman" w:cs="Times New Roman"/>
          <w:sz w:val="24"/>
          <w:szCs w:val="22"/>
        </w:rPr>
        <w:t xml:space="preserve"> et al., 2011</w:t>
      </w:r>
      <w:r w:rsidRPr="00977C56">
        <w:rPr>
          <w:rFonts w:ascii="Times New Roman" w:hAnsi="Times New Roman" w:cs="Times New Roman"/>
          <w:sz w:val="24"/>
          <w:szCs w:val="22"/>
        </w:rPr>
        <w:t>). These fixations correspond with the person</w:t>
      </w:r>
      <w:r>
        <w:rPr>
          <w:rFonts w:ascii="Times New Roman" w:hAnsi="Times New Roman" w:cs="Times New Roman"/>
          <w:sz w:val="24"/>
          <w:szCs w:val="22"/>
        </w:rPr>
        <w:t>’</w:t>
      </w:r>
      <w:r w:rsidRPr="00977C56">
        <w:rPr>
          <w:rFonts w:ascii="Times New Roman" w:hAnsi="Times New Roman" w:cs="Times New Roman"/>
          <w:sz w:val="24"/>
          <w:szCs w:val="22"/>
        </w:rPr>
        <w:t xml:space="preserve">s attention to the fixated area and can be characterized by their </w:t>
      </w:r>
      <w:r w:rsidR="00F256DB">
        <w:rPr>
          <w:rFonts w:ascii="Times New Roman" w:hAnsi="Times New Roman" w:cs="Times New Roman"/>
          <w:sz w:val="24"/>
          <w:szCs w:val="22"/>
        </w:rPr>
        <w:t>number</w:t>
      </w:r>
      <w:r w:rsidRPr="00977C56">
        <w:rPr>
          <w:rFonts w:ascii="Times New Roman" w:hAnsi="Times New Roman" w:cs="Times New Roman"/>
          <w:sz w:val="24"/>
          <w:szCs w:val="22"/>
        </w:rPr>
        <w:t xml:space="preserve"> and duration (</w:t>
      </w:r>
      <w:proofErr w:type="spellStart"/>
      <w:r w:rsidRPr="00977C56">
        <w:rPr>
          <w:rFonts w:ascii="Times New Roman" w:hAnsi="Times New Roman" w:cs="Times New Roman"/>
          <w:sz w:val="24"/>
          <w:szCs w:val="22"/>
        </w:rPr>
        <w:t>Gegenfurtner</w:t>
      </w:r>
      <w:proofErr w:type="spellEnd"/>
      <w:r w:rsidRPr="00977C56">
        <w:rPr>
          <w:rFonts w:ascii="Times New Roman" w:hAnsi="Times New Roman" w:cs="Times New Roman"/>
          <w:sz w:val="24"/>
          <w:szCs w:val="22"/>
        </w:rPr>
        <w:t xml:space="preserve"> et al., 2018).</w:t>
      </w:r>
      <w:r w:rsidR="00F256DB">
        <w:rPr>
          <w:rFonts w:ascii="Times New Roman" w:hAnsi="Times New Roman" w:cs="Times New Roman"/>
          <w:sz w:val="24"/>
          <w:szCs w:val="22"/>
        </w:rPr>
        <w:t xml:space="preserve"> The fixation number is a </w:t>
      </w:r>
      <w:r w:rsidR="00DA6120" w:rsidRPr="00DA6120">
        <w:rPr>
          <w:rFonts w:ascii="Times New Roman" w:hAnsi="Times New Roman" w:cs="Times New Roman"/>
          <w:sz w:val="24"/>
          <w:szCs w:val="22"/>
        </w:rPr>
        <w:t xml:space="preserve">metric </w:t>
      </w:r>
      <w:r w:rsidR="00F256DB">
        <w:rPr>
          <w:rFonts w:ascii="Times New Roman" w:hAnsi="Times New Roman" w:cs="Times New Roman"/>
          <w:sz w:val="24"/>
          <w:szCs w:val="22"/>
        </w:rPr>
        <w:t>reflecting</w:t>
      </w:r>
      <w:r w:rsidR="00DA6120" w:rsidRPr="00DA6120">
        <w:rPr>
          <w:rFonts w:ascii="Times New Roman" w:hAnsi="Times New Roman" w:cs="Times New Roman"/>
          <w:sz w:val="24"/>
          <w:szCs w:val="22"/>
        </w:rPr>
        <w:t xml:space="preserve"> the frequency of visual attention shifts, with higher fixation numbers indicating a more dynamic scanning behavior across the classroom environment </w:t>
      </w:r>
      <w:r w:rsidR="00DA6120" w:rsidRPr="00DA6120">
        <w:rPr>
          <w:rFonts w:ascii="Times New Roman" w:hAnsi="Times New Roman" w:cs="Times New Roman"/>
          <w:sz w:val="24"/>
          <w:szCs w:val="22"/>
        </w:rPr>
        <w:fldChar w:fldCharType="begin"/>
      </w:r>
      <w:r w:rsidR="00DA6120"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00DA6120" w:rsidRPr="00DA6120">
        <w:rPr>
          <w:rFonts w:ascii="Times New Roman" w:hAnsi="Times New Roman" w:cs="Times New Roman"/>
          <w:sz w:val="24"/>
          <w:szCs w:val="22"/>
        </w:rPr>
        <w:fldChar w:fldCharType="separate"/>
      </w:r>
      <w:r w:rsidR="00DA6120" w:rsidRPr="00DA6120">
        <w:rPr>
          <w:rFonts w:ascii="Times New Roman" w:hAnsi="Times New Roman" w:cs="Times New Roman"/>
          <w:sz w:val="24"/>
          <w:szCs w:val="22"/>
        </w:rPr>
        <w:t>(Grub et al., 2020)</w:t>
      </w:r>
      <w:r w:rsidR="00DA6120" w:rsidRPr="00DA6120">
        <w:rPr>
          <w:rFonts w:ascii="Times New Roman" w:hAnsi="Times New Roman" w:cs="Times New Roman"/>
          <w:sz w:val="24"/>
          <w:szCs w:val="22"/>
        </w:rPr>
        <w:fldChar w:fldCharType="end"/>
      </w:r>
      <w:r w:rsidR="00DA6120" w:rsidRPr="00DA6120">
        <w:rPr>
          <w:rFonts w:ascii="Times New Roman" w:hAnsi="Times New Roman" w:cs="Times New Roman"/>
          <w:sz w:val="24"/>
          <w:szCs w:val="22"/>
        </w:rPr>
        <w:t>.</w:t>
      </w:r>
      <w:r w:rsidR="00F256DB">
        <w:rPr>
          <w:rFonts w:ascii="Times New Roman" w:hAnsi="Times New Roman" w:cs="Times New Roman"/>
          <w:sz w:val="24"/>
          <w:szCs w:val="22"/>
        </w:rPr>
        <w:t xml:space="preserve"> The average d</w:t>
      </w:r>
      <w:r w:rsidR="003712F4" w:rsidRPr="00431D00">
        <w:rPr>
          <w:rFonts w:ascii="Times New Roman" w:hAnsi="Times New Roman" w:cs="Times New Roman"/>
          <w:sz w:val="24"/>
          <w:szCs w:val="22"/>
        </w:rPr>
        <w:t xml:space="preserve">uration </w:t>
      </w:r>
      <w:r w:rsidR="00F256DB">
        <w:rPr>
          <w:rFonts w:ascii="Times New Roman" w:hAnsi="Times New Roman" w:cs="Times New Roman"/>
          <w:sz w:val="24"/>
          <w:szCs w:val="22"/>
        </w:rPr>
        <w:t>f</w:t>
      </w:r>
      <w:r w:rsidR="003712F4" w:rsidRPr="00431D00">
        <w:rPr>
          <w:rFonts w:ascii="Times New Roman" w:hAnsi="Times New Roman" w:cs="Times New Roman"/>
          <w:sz w:val="24"/>
          <w:szCs w:val="22"/>
        </w:rPr>
        <w:t>ixation</w:t>
      </w:r>
      <w:r w:rsidR="00F256DB">
        <w:rPr>
          <w:rFonts w:ascii="Times New Roman" w:hAnsi="Times New Roman" w:cs="Times New Roman"/>
          <w:sz w:val="24"/>
          <w:szCs w:val="22"/>
        </w:rPr>
        <w:t xml:space="preserve"> is a </w:t>
      </w:r>
      <w:r w:rsidR="003712F4" w:rsidRPr="00431D00">
        <w:rPr>
          <w:rFonts w:ascii="Times New Roman" w:hAnsi="Times New Roman" w:cs="Times New Roman"/>
          <w:sz w:val="24"/>
          <w:szCs w:val="22"/>
        </w:rPr>
        <w:t xml:space="preserve">metric </w:t>
      </w:r>
      <w:r w:rsidR="00F256DB">
        <w:rPr>
          <w:rFonts w:ascii="Times New Roman" w:hAnsi="Times New Roman" w:cs="Times New Roman"/>
          <w:sz w:val="24"/>
          <w:szCs w:val="22"/>
        </w:rPr>
        <w:t xml:space="preserve">that </w:t>
      </w:r>
      <w:r w:rsidR="003712F4" w:rsidRPr="00431D00">
        <w:rPr>
          <w:rFonts w:ascii="Times New Roman" w:hAnsi="Times New Roman" w:cs="Times New Roman"/>
          <w:sz w:val="24"/>
          <w:szCs w:val="22"/>
        </w:rPr>
        <w:t>provide</w:t>
      </w:r>
      <w:r w:rsidR="00F256DB">
        <w:rPr>
          <w:rFonts w:ascii="Times New Roman" w:hAnsi="Times New Roman" w:cs="Times New Roman"/>
          <w:sz w:val="24"/>
          <w:szCs w:val="22"/>
        </w:rPr>
        <w:t xml:space="preserve">s </w:t>
      </w:r>
      <w:r w:rsidR="003712F4" w:rsidRPr="00431D00">
        <w:rPr>
          <w:rFonts w:ascii="Times New Roman" w:hAnsi="Times New Roman" w:cs="Times New Roman"/>
          <w:sz w:val="24"/>
          <w:szCs w:val="22"/>
        </w:rPr>
        <w:t xml:space="preserve">a measure of cognitive processing, with longer durations suggesting more time spent processing visual information (Negi &amp; Mitra, 2020). </w:t>
      </w:r>
      <w:r w:rsidR="0001570C" w:rsidRPr="0001570C">
        <w:rPr>
          <w:rFonts w:ascii="Times New Roman" w:hAnsi="Times New Roman" w:cs="Times New Roman"/>
          <w:sz w:val="24"/>
          <w:szCs w:val="22"/>
        </w:rPr>
        <w:t>The relationship between these two parameters serves as a key indicator of effective scanning behavior, as both the number and duration of fixations reflect how visual information is processed. In research, this relationship has been conceptualized as the Gaze Relational Index (GRI), which quantifies the ratio between average fixation duration (in milliseconds) and the total number of fixations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 Lowe &amp; </w:t>
      </w:r>
      <w:proofErr w:type="spellStart"/>
      <w:r w:rsidR="0001570C" w:rsidRPr="0001570C">
        <w:rPr>
          <w:rFonts w:ascii="Times New Roman" w:hAnsi="Times New Roman" w:cs="Times New Roman"/>
          <w:sz w:val="24"/>
          <w:szCs w:val="22"/>
        </w:rPr>
        <w:t>Boucheix</w:t>
      </w:r>
      <w:proofErr w:type="spellEnd"/>
      <w:r w:rsidR="0001570C" w:rsidRPr="0001570C">
        <w:rPr>
          <w:rFonts w:ascii="Times New Roman" w:hAnsi="Times New Roman" w:cs="Times New Roman"/>
          <w:sz w:val="24"/>
          <w:szCs w:val="22"/>
        </w:rPr>
        <w:t xml:space="preserve">, 2016). The GRI provides a standardized measure of </w:t>
      </w:r>
      <w:r w:rsidR="00F65621">
        <w:rPr>
          <w:rFonts w:ascii="Times New Roman" w:hAnsi="Times New Roman" w:cs="Times New Roman"/>
          <w:sz w:val="24"/>
          <w:szCs w:val="22"/>
        </w:rPr>
        <w:t xml:space="preserve">gaze </w:t>
      </w:r>
      <w:r w:rsidR="0001570C" w:rsidRPr="0001570C">
        <w:rPr>
          <w:rFonts w:ascii="Times New Roman" w:hAnsi="Times New Roman" w:cs="Times New Roman"/>
          <w:sz w:val="24"/>
          <w:szCs w:val="22"/>
        </w:rPr>
        <w:t>efficiency, where lower values indicate shorter fixation durations combined with higher fixation frequencies</w:t>
      </w:r>
      <w:r w:rsidR="0001570C">
        <w:rPr>
          <w:rFonts w:ascii="Times New Roman" w:hAnsi="Times New Roman" w:cs="Times New Roman"/>
          <w:sz w:val="24"/>
          <w:szCs w:val="22"/>
        </w:rPr>
        <w:t xml:space="preserve">, </w:t>
      </w:r>
      <w:r w:rsidR="0001570C" w:rsidRPr="0001570C">
        <w:rPr>
          <w:rFonts w:ascii="Times New Roman" w:hAnsi="Times New Roman" w:cs="Times New Roman"/>
          <w:sz w:val="24"/>
          <w:szCs w:val="22"/>
        </w:rPr>
        <w:t>typically associated with more dynamic, efficient, and adaptive scanning behavior (</w:t>
      </w:r>
      <w:proofErr w:type="spellStart"/>
      <w:r w:rsidR="0001570C" w:rsidRPr="0001570C">
        <w:rPr>
          <w:rFonts w:ascii="Times New Roman" w:hAnsi="Times New Roman" w:cs="Times New Roman"/>
          <w:sz w:val="24"/>
          <w:szCs w:val="22"/>
        </w:rPr>
        <w:t>Gegenfurtner</w:t>
      </w:r>
      <w:proofErr w:type="spellEnd"/>
      <w:r w:rsidR="0001570C" w:rsidRPr="0001570C">
        <w:rPr>
          <w:rFonts w:ascii="Times New Roman" w:hAnsi="Times New Roman" w:cs="Times New Roman"/>
          <w:sz w:val="24"/>
          <w:szCs w:val="22"/>
        </w:rPr>
        <w:t xml:space="preserve"> et al., 2020).</w:t>
      </w:r>
    </w:p>
    <w:p w14:paraId="2795D803" w14:textId="3CEC168B" w:rsidR="003B1CB7" w:rsidRDefault="00384E9D" w:rsidP="00384E9D">
      <w:pPr>
        <w:pStyle w:val="berschrift2"/>
        <w:rPr>
          <w:rFonts w:ascii="Times New Roman" w:hAnsi="Times New Roman" w:cs="Times New Roman"/>
          <w:bCs/>
          <w:sz w:val="24"/>
          <w:szCs w:val="24"/>
        </w:rPr>
      </w:pPr>
      <w:commentRangeStart w:id="27"/>
      <w:r w:rsidRPr="00384E9D">
        <w:rPr>
          <w:rFonts w:ascii="Times New Roman" w:hAnsi="Times New Roman" w:cs="Times New Roman"/>
          <w:bCs/>
          <w:sz w:val="24"/>
          <w:szCs w:val="24"/>
        </w:rPr>
        <w:t>Research on Teachers’ Professional Vision Using Eye-Tracking</w:t>
      </w:r>
      <w:commentRangeEnd w:id="27"/>
      <w:r w:rsidR="008A0AF7">
        <w:rPr>
          <w:rStyle w:val="Kommentarzeichen"/>
          <w:rFonts w:ascii="Calibri" w:hAnsi="Calibri" w:cs="Arial"/>
          <w:b w:val="0"/>
        </w:rPr>
        <w:commentReference w:id="27"/>
      </w:r>
    </w:p>
    <w:p w14:paraId="5B90B254" w14:textId="3F2FC774" w:rsidR="006A6A5C" w:rsidRPr="006A6A5C" w:rsidRDefault="006A6A5C" w:rsidP="00B53C8C">
      <w:pPr>
        <w:rPr>
          <w:rFonts w:ascii="Times New Roman" w:hAnsi="Times New Roman" w:cs="Times New Roman"/>
          <w:sz w:val="24"/>
          <w:szCs w:val="22"/>
        </w:rPr>
      </w:pPr>
      <w:r w:rsidRPr="006A6A5C">
        <w:rPr>
          <w:rFonts w:ascii="Times New Roman" w:hAnsi="Times New Roman" w:cs="Times New Roman"/>
          <w:sz w:val="24"/>
          <w:szCs w:val="22"/>
        </w:rPr>
        <w:t xml:space="preserve">Since 2013, </w:t>
      </w:r>
      <w:r w:rsidR="00C10E5F">
        <w:rPr>
          <w:rFonts w:ascii="Times New Roman" w:hAnsi="Times New Roman" w:cs="Times New Roman"/>
          <w:sz w:val="24"/>
          <w:szCs w:val="22"/>
        </w:rPr>
        <w:t>r</w:t>
      </w:r>
      <w:r w:rsidR="00C10E5F" w:rsidRPr="00C10E5F">
        <w:rPr>
          <w:rFonts w:ascii="Times New Roman" w:hAnsi="Times New Roman" w:cs="Times New Roman"/>
          <w:sz w:val="24"/>
          <w:szCs w:val="22"/>
        </w:rPr>
        <w:t>esearch on teachers’ professional vision in the classroom using mobile eye-tracking</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has evolved</w:t>
      </w:r>
      <w:r w:rsidR="00E36C16">
        <w:rPr>
          <w:rFonts w:ascii="Times New Roman" w:hAnsi="Times New Roman" w:cs="Times New Roman"/>
          <w:sz w:val="24"/>
          <w:szCs w:val="22"/>
        </w:rPr>
        <w:t xml:space="preserve">, showing that experts </w:t>
      </w:r>
      <w:r w:rsidR="00657DB2">
        <w:rPr>
          <w:rFonts w:ascii="Times New Roman" w:hAnsi="Times New Roman" w:cs="Times New Roman"/>
          <w:sz w:val="24"/>
          <w:szCs w:val="22"/>
        </w:rPr>
        <w:t>show more efficient gaze behaviors than novices</w:t>
      </w:r>
      <w:r w:rsidR="00C10E5F">
        <w:rPr>
          <w:rFonts w:ascii="Times New Roman" w:hAnsi="Times New Roman" w:cs="Times New Roman"/>
          <w:sz w:val="24"/>
          <w:szCs w:val="22"/>
        </w:rPr>
        <w:t xml:space="preserve"> </w:t>
      </w:r>
      <w:r w:rsidRPr="006A6A5C">
        <w:rPr>
          <w:rFonts w:ascii="Times New Roman" w:hAnsi="Times New Roman" w:cs="Times New Roman"/>
          <w:sz w:val="24"/>
          <w:szCs w:val="22"/>
        </w:rPr>
        <w:t>(</w:t>
      </w:r>
      <w:r>
        <w:rPr>
          <w:rFonts w:ascii="Times New Roman" w:hAnsi="Times New Roman" w:cs="Times New Roman"/>
          <w:sz w:val="24"/>
          <w:szCs w:val="22"/>
        </w:rPr>
        <w:t xml:space="preserve">for an overview, see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{"citationID":"FvwCprBY","properties":{"formattedCitation":"(Grub et al., 2020; Keskin et al., 2024)","plainCitation":"(Grub et al., 2020; Keskin et al., 2024)","noteIndex":0},"citationItems":[{"id":927,"uris":["http://zotero.org/groups/5349517/items/NE34ZK5B"],"itemData":{"id":927,"type":"article-journal","abstract":"Effektive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id":1145,"uris":["http://zotero.org/groups/5349517/items/SHVSIS57"],"itemData":{"id":1145,"type":"article-journal","abstract":"An increasing number of research groups worldwide use eye tracking to study the professional vision and visual expertise of pre-service and in-service teachers. These studies offer evidence about how teachers process complex visual information in classrooms. Focusing on this growing evidence, the present meta-analytic review (k = 98 studies) aims to systematically aggregate and integrate past eye-tracking research on teacher professional vision and teacher noticing. Four goals are addressed. First, we review the methodological characteristics of past eye-tracking studies in terms of their sample, stimulus, and eye movement characteristics. The results show that most studies use mobile eye-tracking devices in action or remote eye trackers with classroom videos on action; less frequently used are photographs and virtual classroom simulations. The average sample size of the reviewed studies is 13 in-service and 13 pre-service teachers per study, indicating the benefit of meta-analytic synthesis. Second, we meta-analyze expertise-related differences between experienced and inexperienced teachers in two frequently used eye movement measures—teacher gaze proportions and the Gini coefficient as a measure of teachers’ equal gaze distribution in the classroom. Results suggest that experienced teachers had higher gaze proportions on the students in the classroom than inexperienced teachers (g = 0.926) who, in turn, gazed more often on instructional material and other objects in the classroom. Experienced teachers distributed their gaze more evenly than inexperienced teachers between students in the classroom (g = 0.501). Third, we synthesize the results reported in eye-tracking research on the processes of teacher professional vision using the cognitive theory of visual expertise as an organizing framework; the review also discusses boundary conditions of eye-tracking research with regard to student, teacher, and instructional characteristics. Fourth, we review studies exploring the use of gaze replays and eye movement modeling examples as an instructional tool to support reflection in teacher education and teacher professional development.","container-title":"Educational Research Review","DOI":"10.1016/j.edurev.2023.100586","ISSN":"1747-938X","journalAbbreviation":"Educational Research Review","page":"100586","source":"ScienceDirect","title":"Eye-tracking research on teacher professional vision: A meta-analytic review","title-short":"Eye-tracking research on teacher professional vision","volume":"42","author":[{"family":"Keskin","given":"Özün"},{"family":"Seidel","given":"Tina"},{"family":"Stürmer","given":"Kathleen"},{"family":"Gegenfurtner","given":"Andreas"}],"issued":{"date-parts":[["2024",2,1]]}}}],"schema":"https://github.com/citation-style-language/schema/raw/master/csl-citation.json"} </w:instrText>
      </w:r>
      <w:r>
        <w:rPr>
          <w:rFonts w:ascii="Times New Roman" w:hAnsi="Times New Roman" w:cs="Times New Roman"/>
          <w:sz w:val="24"/>
          <w:szCs w:val="22"/>
        </w:rPr>
        <w:fldChar w:fldCharType="separate"/>
      </w:r>
      <w:r w:rsidRPr="001D2472">
        <w:rPr>
          <w:rFonts w:ascii="Times New Roman" w:hAnsi="Times New Roman" w:cs="Times New Roman"/>
          <w:sz w:val="24"/>
        </w:rPr>
        <w:t>Grub et al., 2020; Keskin et al., 2024)</w:t>
      </w:r>
      <w:r>
        <w:rPr>
          <w:rFonts w:ascii="Times New Roman" w:hAnsi="Times New Roman" w:cs="Times New Roman"/>
          <w:sz w:val="24"/>
          <w:szCs w:val="22"/>
        </w:rPr>
        <w:fldChar w:fldCharType="end"/>
      </w:r>
      <w:r w:rsidR="00E36C16">
        <w:rPr>
          <w:rFonts w:ascii="Times New Roman" w:hAnsi="Times New Roman" w:cs="Times New Roman"/>
          <w:sz w:val="24"/>
          <w:szCs w:val="22"/>
        </w:rPr>
        <w:t xml:space="preserve">. </w:t>
      </w:r>
      <w:r w:rsidR="00E36C16" w:rsidRPr="00E36C16">
        <w:rPr>
          <w:rFonts w:ascii="Times New Roman" w:hAnsi="Times New Roman" w:cs="Times New Roman"/>
          <w:sz w:val="24"/>
          <w:szCs w:val="22"/>
        </w:rPr>
        <w:t>Cortina et al. (2015)</w:t>
      </w:r>
      <w:r w:rsidR="00657DB2">
        <w:rPr>
          <w:rFonts w:ascii="Times New Roman" w:hAnsi="Times New Roman" w:cs="Times New Roman"/>
          <w:sz w:val="24"/>
          <w:szCs w:val="22"/>
        </w:rPr>
        <w:t xml:space="preserve">, for example, </w:t>
      </w:r>
      <w:r w:rsidR="00E36C16" w:rsidRPr="00E36C16">
        <w:rPr>
          <w:rFonts w:ascii="Times New Roman" w:hAnsi="Times New Roman" w:cs="Times New Roman"/>
          <w:sz w:val="24"/>
          <w:szCs w:val="22"/>
        </w:rPr>
        <w:t>investigated attention distribution among 12 mentor-mentee teacher pairs, finding that mentors distributed their gaze more evenly across students, while mentees focused on fewer individuals. This suggests that expert teachers maintain broader classroom awareness, though the study</w:t>
      </w:r>
      <w:r w:rsidR="00657DB2">
        <w:rPr>
          <w:rFonts w:ascii="Times New Roman" w:hAnsi="Times New Roman" w:cs="Times New Roman"/>
          <w:sz w:val="24"/>
          <w:szCs w:val="22"/>
        </w:rPr>
        <w:t>’</w:t>
      </w:r>
      <w:r w:rsidR="00E36C16" w:rsidRPr="00E36C16">
        <w:rPr>
          <w:rFonts w:ascii="Times New Roman" w:hAnsi="Times New Roman" w:cs="Times New Roman"/>
          <w:sz w:val="24"/>
          <w:szCs w:val="22"/>
        </w:rPr>
        <w:t xml:space="preserve">s </w:t>
      </w:r>
      <w:r w:rsidR="00E36C16" w:rsidRPr="00E36C16">
        <w:rPr>
          <w:rFonts w:ascii="Times New Roman" w:hAnsi="Times New Roman" w:cs="Times New Roman"/>
          <w:sz w:val="24"/>
          <w:szCs w:val="22"/>
        </w:rPr>
        <w:lastRenderedPageBreak/>
        <w:t>small sample size limits its validity.</w:t>
      </w:r>
      <w:r w:rsidR="00E36C16">
        <w:rPr>
          <w:rFonts w:ascii="Times New Roman" w:hAnsi="Times New Roman" w:cs="Times New Roman"/>
          <w:sz w:val="24"/>
          <w:szCs w:val="22"/>
        </w:rPr>
        <w:t xml:space="preserve"> </w:t>
      </w:r>
      <w:r w:rsidR="00097997">
        <w:rPr>
          <w:rFonts w:ascii="Times New Roman" w:hAnsi="Times New Roman" w:cs="Times New Roman"/>
          <w:sz w:val="24"/>
          <w:szCs w:val="22"/>
        </w:rPr>
        <w:t xml:space="preserve">In another study, </w:t>
      </w:r>
      <w:r w:rsidR="0002038B" w:rsidRPr="0002038B">
        <w:rPr>
          <w:rFonts w:ascii="Times New Roman" w:hAnsi="Times New Roman" w:cs="Times New Roman"/>
          <w:sz w:val="24"/>
          <w:szCs w:val="22"/>
        </w:rPr>
        <w:t>McIntyre (2016) compared 40 teachers from England and Hong Kong, finding that experts focused more on students</w:t>
      </w:r>
      <w:r w:rsidR="001E0F70">
        <w:rPr>
          <w:rFonts w:ascii="Times New Roman" w:hAnsi="Times New Roman" w:cs="Times New Roman"/>
          <w:sz w:val="24"/>
          <w:szCs w:val="22"/>
        </w:rPr>
        <w:t>,</w:t>
      </w:r>
      <w:r w:rsidR="0002038B" w:rsidRPr="0002038B">
        <w:rPr>
          <w:rFonts w:ascii="Times New Roman" w:hAnsi="Times New Roman" w:cs="Times New Roman"/>
          <w:sz w:val="24"/>
          <w:szCs w:val="22"/>
        </w:rPr>
        <w:t xml:space="preserve"> while novices were more distracted by teaching materials and non-relevant stimuli. </w:t>
      </w:r>
      <w:r w:rsidR="00694243" w:rsidRPr="00694243">
        <w:rPr>
          <w:rFonts w:ascii="Times New Roman" w:hAnsi="Times New Roman" w:cs="Times New Roman"/>
          <w:sz w:val="24"/>
          <w:szCs w:val="22"/>
        </w:rPr>
        <w:t xml:space="preserve">Huang (2018) analyzed </w:t>
      </w:r>
      <w:r w:rsidR="00B05BD7">
        <w:rPr>
          <w:rFonts w:ascii="Times New Roman" w:hAnsi="Times New Roman" w:cs="Times New Roman"/>
          <w:sz w:val="24"/>
          <w:szCs w:val="22"/>
        </w:rPr>
        <w:t xml:space="preserve">mobile </w:t>
      </w:r>
      <w:r w:rsidR="00694243" w:rsidRPr="00694243">
        <w:rPr>
          <w:rFonts w:ascii="Times New Roman" w:hAnsi="Times New Roman" w:cs="Times New Roman"/>
          <w:sz w:val="24"/>
          <w:szCs w:val="22"/>
        </w:rPr>
        <w:t>eye-tracking data from 25 expert-novice teacher pairs, finding that experts distributed their gaze more broadly across the classroom, while novices focused on fewer objects. Experts also exhibited shorter, task-relevant fixations, reducing distractions and improving situational awareness.</w:t>
      </w:r>
    </w:p>
    <w:p w14:paraId="3A12E75A" w14:textId="088F478B" w:rsidR="0002038B" w:rsidRDefault="006A6A5C" w:rsidP="006A6A5C">
      <w:pPr>
        <w:rPr>
          <w:rFonts w:ascii="Times New Roman" w:hAnsi="Times New Roman" w:cs="Times New Roman"/>
          <w:sz w:val="24"/>
          <w:szCs w:val="22"/>
        </w:rPr>
      </w:pPr>
      <w:r w:rsidRPr="006A6A5C">
        <w:rPr>
          <w:rFonts w:ascii="Times New Roman" w:hAnsi="Times New Roman" w:cs="Times New Roman"/>
          <w:sz w:val="24"/>
          <w:szCs w:val="22"/>
        </w:rPr>
        <w:t xml:space="preserve">Despite growing research on professional vision, studies on </w:t>
      </w:r>
      <w:r w:rsidR="00756223">
        <w:rPr>
          <w:rFonts w:ascii="Times New Roman" w:hAnsi="Times New Roman" w:cs="Times New Roman"/>
          <w:sz w:val="24"/>
          <w:szCs w:val="22"/>
        </w:rPr>
        <w:t xml:space="preserve">the </w:t>
      </w:r>
      <w:r w:rsidRPr="006A6A5C">
        <w:rPr>
          <w:rFonts w:ascii="Times New Roman" w:hAnsi="Times New Roman" w:cs="Times New Roman"/>
          <w:sz w:val="24"/>
          <w:szCs w:val="22"/>
        </w:rPr>
        <w:t>GRI</w:t>
      </w:r>
      <w:r w:rsidR="00756223">
        <w:rPr>
          <w:rFonts w:ascii="Times New Roman" w:hAnsi="Times New Roman" w:cs="Times New Roman"/>
          <w:sz w:val="24"/>
          <w:szCs w:val="22"/>
        </w:rPr>
        <w:t xml:space="preserve"> </w:t>
      </w:r>
      <w:r w:rsidRPr="006A6A5C">
        <w:rPr>
          <w:rFonts w:ascii="Times New Roman" w:hAnsi="Times New Roman" w:cs="Times New Roman"/>
          <w:sz w:val="24"/>
          <w:szCs w:val="22"/>
        </w:rPr>
        <w:t xml:space="preserve">remain limited, highlighting a need for further exploration </w:t>
      </w:r>
      <w:r w:rsidR="00C76A18" w:rsidRPr="00C76A18">
        <w:rPr>
          <w:rFonts w:ascii="Times New Roman" w:hAnsi="Times New Roman" w:cs="Times New Roman"/>
          <w:sz w:val="24"/>
          <w:szCs w:val="22"/>
        </w:rPr>
        <w:t>for gaining a deeper understanding of visual expertise</w:t>
      </w:r>
      <w:r w:rsidR="00C76A18">
        <w:rPr>
          <w:rFonts w:ascii="Times New Roman" w:hAnsi="Times New Roman" w:cs="Times New Roman"/>
          <w:sz w:val="24"/>
          <w:szCs w:val="22"/>
        </w:rPr>
        <w:t xml:space="preserve"> </w:t>
      </w:r>
      <w:r w:rsidRPr="006A6A5C">
        <w:rPr>
          <w:rFonts w:ascii="Times New Roman" w:hAnsi="Times New Roman" w:cs="Times New Roman"/>
          <w:sz w:val="24"/>
          <w:szCs w:val="22"/>
        </w:rPr>
        <w:t xml:space="preserve">(Gabel et al., 2023; </w:t>
      </w:r>
      <w:proofErr w:type="spellStart"/>
      <w:r w:rsidRPr="006A6A5C">
        <w:rPr>
          <w:rFonts w:ascii="Times New Roman" w:hAnsi="Times New Roman" w:cs="Times New Roman"/>
          <w:sz w:val="24"/>
          <w:szCs w:val="22"/>
        </w:rPr>
        <w:t>Gegenfurtner</w:t>
      </w:r>
      <w:proofErr w:type="spellEnd"/>
      <w:r w:rsidRPr="006A6A5C">
        <w:rPr>
          <w:rFonts w:ascii="Times New Roman" w:hAnsi="Times New Roman" w:cs="Times New Roman"/>
          <w:sz w:val="24"/>
          <w:szCs w:val="22"/>
        </w:rPr>
        <w:t xml:space="preserve"> et al., 2020; Grub et al., 2022; </w:t>
      </w:r>
      <w:proofErr w:type="spellStart"/>
      <w:r w:rsidRPr="006A6A5C">
        <w:rPr>
          <w:rFonts w:ascii="Times New Roman" w:hAnsi="Times New Roman" w:cs="Times New Roman"/>
          <w:sz w:val="24"/>
          <w:szCs w:val="22"/>
        </w:rPr>
        <w:t>Kosel</w:t>
      </w:r>
      <w:proofErr w:type="spellEnd"/>
      <w:r w:rsidRPr="006A6A5C">
        <w:rPr>
          <w:rFonts w:ascii="Times New Roman" w:hAnsi="Times New Roman" w:cs="Times New Roman"/>
          <w:sz w:val="24"/>
          <w:szCs w:val="22"/>
        </w:rPr>
        <w:t xml:space="preserve"> et al., 2023). </w:t>
      </w:r>
    </w:p>
    <w:p w14:paraId="41AA3376" w14:textId="7B6093BB" w:rsidR="006A6A5C" w:rsidRPr="006A6A5C" w:rsidRDefault="001E0F70" w:rsidP="00C76A18">
      <w:pPr>
        <w:rPr>
          <w:rFonts w:ascii="Times New Roman" w:hAnsi="Times New Roman" w:cs="Times New Roman"/>
          <w:sz w:val="24"/>
          <w:szCs w:val="22"/>
        </w:rPr>
      </w:pPr>
      <w:r>
        <w:rPr>
          <w:rFonts w:ascii="Times New Roman" w:hAnsi="Times New Roman" w:cs="Times New Roman"/>
          <w:sz w:val="24"/>
          <w:szCs w:val="22"/>
        </w:rPr>
        <w:t>Additionally, m</w:t>
      </w:r>
      <w:r w:rsidR="006A6A5C" w:rsidRPr="006A6A5C">
        <w:rPr>
          <w:rFonts w:ascii="Times New Roman" w:hAnsi="Times New Roman" w:cs="Times New Roman"/>
          <w:sz w:val="24"/>
          <w:szCs w:val="22"/>
        </w:rPr>
        <w:t xml:space="preserve">any previous studies have been constrained by small sample sizes (e.g., </w:t>
      </w:r>
      <w:proofErr w:type="spellStart"/>
      <w:r w:rsidR="006A6A5C" w:rsidRPr="006A6A5C">
        <w:rPr>
          <w:rFonts w:ascii="Times New Roman" w:hAnsi="Times New Roman" w:cs="Times New Roman"/>
          <w:sz w:val="24"/>
          <w:szCs w:val="22"/>
        </w:rPr>
        <w:t>Pouta</w:t>
      </w:r>
      <w:proofErr w:type="spellEnd"/>
      <w:r w:rsidR="006A6A5C" w:rsidRPr="006A6A5C">
        <w:rPr>
          <w:rFonts w:ascii="Times New Roman" w:hAnsi="Times New Roman" w:cs="Times New Roman"/>
          <w:sz w:val="24"/>
          <w:szCs w:val="22"/>
        </w:rPr>
        <w:t xml:space="preserve"> et al., 2021) or methodological limitations. Some studies suffer from low external validity due to their reliance on stationary eye-tracking (e.g., </w:t>
      </w:r>
      <w:proofErr w:type="spellStart"/>
      <w:r w:rsidR="006A6A5C" w:rsidRPr="006A6A5C">
        <w:rPr>
          <w:rFonts w:ascii="Times New Roman" w:hAnsi="Times New Roman" w:cs="Times New Roman"/>
          <w:sz w:val="24"/>
          <w:szCs w:val="22"/>
        </w:rPr>
        <w:t>Stahnke</w:t>
      </w:r>
      <w:proofErr w:type="spellEnd"/>
      <w:r w:rsidR="006A6A5C" w:rsidRPr="006A6A5C">
        <w:rPr>
          <w:rFonts w:ascii="Times New Roman" w:hAnsi="Times New Roman" w:cs="Times New Roman"/>
          <w:sz w:val="24"/>
          <w:szCs w:val="22"/>
        </w:rPr>
        <w:t xml:space="preserve"> &amp; </w:t>
      </w:r>
      <w:proofErr w:type="spellStart"/>
      <w:r w:rsidR="006A6A5C" w:rsidRPr="006A6A5C">
        <w:rPr>
          <w:rFonts w:ascii="Times New Roman" w:hAnsi="Times New Roman" w:cs="Times New Roman"/>
          <w:sz w:val="24"/>
          <w:szCs w:val="22"/>
        </w:rPr>
        <w:t>Blömeke</w:t>
      </w:r>
      <w:proofErr w:type="spellEnd"/>
      <w:r w:rsidR="006A6A5C" w:rsidRPr="006A6A5C">
        <w:rPr>
          <w:rFonts w:ascii="Times New Roman" w:hAnsi="Times New Roman" w:cs="Times New Roman"/>
          <w:sz w:val="24"/>
          <w:szCs w:val="22"/>
        </w:rPr>
        <w:t>, 2021), while others face challenges with internal validity and experimental control in real classroom settings (e.g., McIntyre et al., 2020).</w:t>
      </w:r>
    </w:p>
    <w:p w14:paraId="072043EA" w14:textId="41B69D66" w:rsidR="00AA4A24" w:rsidRPr="0001570C" w:rsidRDefault="00AA4A24" w:rsidP="0001570C">
      <w:pPr>
        <w:pStyle w:val="berschrift2"/>
        <w:rPr>
          <w:rFonts w:ascii="Times New Roman" w:hAnsi="Times New Roman" w:cs="Times New Roman"/>
          <w:sz w:val="24"/>
          <w:szCs w:val="24"/>
        </w:rPr>
      </w:pPr>
      <w:r w:rsidRPr="0001570C">
        <w:rPr>
          <w:rFonts w:ascii="Times New Roman" w:hAnsi="Times New Roman" w:cs="Times New Roman"/>
          <w:sz w:val="24"/>
          <w:szCs w:val="24"/>
        </w:rPr>
        <w:t>Present Study</w:t>
      </w:r>
    </w:p>
    <w:p w14:paraId="7921A5CC" w14:textId="77777777" w:rsidR="004727E5" w:rsidRPr="004727E5" w:rsidRDefault="004727E5" w:rsidP="004727E5">
      <w:pPr>
        <w:rPr>
          <w:rFonts w:ascii="Times New Roman" w:hAnsi="Times New Roman" w:cs="Times New Roman"/>
          <w:sz w:val="24"/>
          <w:szCs w:val="22"/>
        </w:rPr>
      </w:pPr>
      <w:r w:rsidRPr="004727E5">
        <w:rPr>
          <w:rFonts w:ascii="Times New Roman" w:hAnsi="Times New Roman" w:cs="Times New Roman"/>
          <w:sz w:val="24"/>
          <w:szCs w:val="22"/>
        </w:rPr>
        <w:t>This study addresses previous methodological limitations by employing mobile eye-tracking in micro-teaching units within a highly standardized learning environment, using a comparatively large sample. This approach balances authenticity and experimental control by capturing real teaching-learning interactions while enhancing standardization through scripted behavioral instructions.</w:t>
      </w:r>
    </w:p>
    <w:p w14:paraId="1AE268F1" w14:textId="662D5186" w:rsidR="004727E5" w:rsidRPr="004727E5" w:rsidRDefault="008548EE" w:rsidP="004727E5">
      <w:pPr>
        <w:rPr>
          <w:rFonts w:ascii="Times New Roman" w:hAnsi="Times New Roman" w:cs="Times New Roman"/>
          <w:sz w:val="24"/>
          <w:szCs w:val="22"/>
        </w:rPr>
      </w:pPr>
      <w:r>
        <w:rPr>
          <w:rFonts w:ascii="Times New Roman" w:hAnsi="Times New Roman" w:cs="Times New Roman"/>
          <w:sz w:val="24"/>
          <w:szCs w:val="22"/>
        </w:rPr>
        <w:t>Therefore, the</w:t>
      </w:r>
      <w:r w:rsidR="004727E5" w:rsidRPr="004727E5">
        <w:rPr>
          <w:rFonts w:ascii="Times New Roman" w:hAnsi="Times New Roman" w:cs="Times New Roman"/>
          <w:sz w:val="24"/>
          <w:szCs w:val="22"/>
        </w:rPr>
        <w:t xml:space="preserve"> study examines differences in gaze behavior, self-reported classroom management, and strategic knowledge between experienced and inexperienced teachers. Data </w:t>
      </w:r>
      <w:r w:rsidR="004727E5" w:rsidRPr="004727E5">
        <w:rPr>
          <w:rFonts w:ascii="Times New Roman" w:hAnsi="Times New Roman" w:cs="Times New Roman"/>
          <w:sz w:val="24"/>
          <w:szCs w:val="22"/>
        </w:rPr>
        <w:lastRenderedPageBreak/>
        <w:t xml:space="preserve">were collected in the laboratory-based study </w:t>
      </w:r>
      <w:r w:rsidR="004727E5" w:rsidRPr="004727E5">
        <w:rPr>
          <w:rFonts w:ascii="Times New Roman" w:hAnsi="Times New Roman" w:cs="Times New Roman"/>
          <w:i/>
          <w:iCs/>
          <w:sz w:val="24"/>
          <w:szCs w:val="22"/>
        </w:rPr>
        <w:t>Professional Vision of Novice and Expert Teachers</w:t>
      </w:r>
      <w:r w:rsidR="004727E5" w:rsidRPr="004727E5">
        <w:rPr>
          <w:rFonts w:ascii="Times New Roman" w:hAnsi="Times New Roman" w:cs="Times New Roman"/>
          <w:sz w:val="24"/>
          <w:szCs w:val="22"/>
        </w:rPr>
        <w:t xml:space="preserve"> (</w:t>
      </w:r>
      <w:proofErr w:type="spellStart"/>
      <w:r w:rsidR="004727E5" w:rsidRPr="004727E5">
        <w:rPr>
          <w:rFonts w:ascii="Times New Roman" w:hAnsi="Times New Roman" w:cs="Times New Roman"/>
          <w:sz w:val="24"/>
          <w:szCs w:val="22"/>
        </w:rPr>
        <w:t>ProVisioNET</w:t>
      </w:r>
      <w:proofErr w:type="spellEnd"/>
      <w:r w:rsidR="004727E5" w:rsidRPr="004727E5">
        <w:rPr>
          <w:rFonts w:ascii="Times New Roman" w:hAnsi="Times New Roman" w:cs="Times New Roman"/>
          <w:sz w:val="24"/>
          <w:szCs w:val="22"/>
        </w:rPr>
        <w:t xml:space="preserve">), where both in-service (experienced) and pre-service (inexperienced) teachers participated in a controlled micro-teaching unit involving classroom disruptions. Eye-tracking technology, self-report measures, and strategic knowledge assessments were used to explore how expertise influences visual attention, disruption noticing, and management strategies. </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Additionally, we examined whether the type of disruption (i.e., verbal disruptions, physical disruptions, and indicators of lack of eagerness to learn) influenced the speed at which teachers noticed disruptions. We hypothesized that verbal and physical disruptions would be </w:t>
      </w:r>
      <w:r w:rsidRPr="00441050">
        <w:rPr>
          <w:rFonts w:ascii="Times New Roman" w:hAnsi="Times New Roman" w:cs="Times New Roman"/>
          <w:sz w:val="24"/>
          <w:szCs w:val="22"/>
        </w:rPr>
        <w:lastRenderedPageBreak/>
        <w:t>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464898CD"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w:t>
      </w:r>
      <w:ins w:id="28" w:author="Deiglmayr, Anne" w:date="2025-03-17T08:39:00Z">
        <w:r w:rsidR="003A4EEE" w:rsidRPr="00732EC0">
          <w:rPr>
            <w:rFonts w:ascii="Times New Roman" w:eastAsia="Times New Roman" w:hAnsi="Times New Roman" w:cs="Times New Roman"/>
            <w:color w:val="000000" w:themeColor="text1"/>
            <w:sz w:val="24"/>
            <w:szCs w:val="24"/>
            <w:lang w:eastAsia="de-DE"/>
          </w:rPr>
          <w:t xml:space="preserve">both </w:t>
        </w:r>
      </w:ins>
      <w:r w:rsidRPr="00732EC0">
        <w:rPr>
          <w:rFonts w:ascii="Times New Roman" w:eastAsia="Times New Roman" w:hAnsi="Times New Roman" w:cs="Times New Roman"/>
          <w:color w:val="000000" w:themeColor="text1"/>
          <w:sz w:val="24"/>
          <w:szCs w:val="24"/>
          <w:lang w:eastAsia="de-DE"/>
        </w:rPr>
        <w:t xml:space="preserve">have </w:t>
      </w:r>
      <w:ins w:id="29" w:author="Deiglmayr, Anne" w:date="2025-03-17T08:39:00Z">
        <w:r w:rsidR="003A4EEE">
          <w:rPr>
            <w:rFonts w:ascii="Times New Roman" w:eastAsia="Times New Roman" w:hAnsi="Times New Roman" w:cs="Times New Roman"/>
            <w:color w:val="000000" w:themeColor="text1"/>
            <w:sz w:val="24"/>
            <w:szCs w:val="24"/>
            <w:lang w:eastAsia="de-DE"/>
          </w:rPr>
          <w:t xml:space="preserve">fully </w:t>
        </w:r>
      </w:ins>
      <w:r w:rsidRPr="00732EC0">
        <w:rPr>
          <w:rFonts w:ascii="Times New Roman" w:eastAsia="Times New Roman" w:hAnsi="Times New Roman" w:cs="Times New Roman"/>
          <w:color w:val="000000" w:themeColor="text1"/>
          <w:sz w:val="24"/>
          <w:szCs w:val="24"/>
          <w:lang w:eastAsia="de-DE"/>
        </w:rPr>
        <w:t xml:space="preserve">completed </w:t>
      </w:r>
      <w:del w:id="30"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both </w:delText>
        </w:r>
        <w:r w:rsidR="00E070DC" w:rsidDel="003A4EEE">
          <w:rPr>
            <w:rFonts w:ascii="Times New Roman" w:eastAsia="Times New Roman" w:hAnsi="Times New Roman" w:cs="Times New Roman"/>
            <w:color w:val="000000" w:themeColor="text1"/>
            <w:sz w:val="24"/>
            <w:szCs w:val="24"/>
            <w:lang w:eastAsia="de-DE"/>
          </w:rPr>
          <w:delText>the</w:delText>
        </w:r>
        <w:r w:rsidRPr="00732EC0" w:rsidDel="003A4EEE">
          <w:rPr>
            <w:rFonts w:ascii="Times New Roman" w:eastAsia="Times New Roman" w:hAnsi="Times New Roman" w:cs="Times New Roman"/>
            <w:color w:val="000000" w:themeColor="text1"/>
            <w:sz w:val="24"/>
            <w:szCs w:val="24"/>
            <w:lang w:eastAsia="de-DE"/>
          </w:rPr>
          <w:delText xml:space="preserve"> </w:delText>
        </w:r>
      </w:del>
      <w:ins w:id="31" w:author="Deiglmayr, Anne" w:date="2025-03-17T08:39:00Z">
        <w:r w:rsidR="003A4EEE">
          <w:rPr>
            <w:rFonts w:ascii="Times New Roman" w:eastAsia="Times New Roman" w:hAnsi="Times New Roman" w:cs="Times New Roman"/>
            <w:color w:val="000000" w:themeColor="text1"/>
            <w:sz w:val="24"/>
            <w:szCs w:val="24"/>
            <w:lang w:eastAsia="de-DE"/>
          </w:rPr>
          <w:t xml:space="preserve">their </w:t>
        </w:r>
      </w:ins>
      <w:r w:rsidRPr="00732EC0">
        <w:rPr>
          <w:rFonts w:ascii="Times New Roman" w:eastAsia="Times New Roman" w:hAnsi="Times New Roman" w:cs="Times New Roman"/>
          <w:color w:val="000000" w:themeColor="text1"/>
          <w:sz w:val="24"/>
          <w:szCs w:val="24"/>
          <w:lang w:eastAsia="de-DE"/>
        </w:rPr>
        <w:t xml:space="preserve">teacher training </w:t>
      </w:r>
      <w:ins w:id="32" w:author="Deiglmayr, Anne" w:date="2025-03-17T08:40:00Z">
        <w:r w:rsidR="003A4EEE">
          <w:rPr>
            <w:rFonts w:ascii="Times New Roman" w:eastAsia="Times New Roman" w:hAnsi="Times New Roman" w:cs="Times New Roman"/>
            <w:color w:val="000000" w:themeColor="text1"/>
            <w:sz w:val="24"/>
            <w:szCs w:val="24"/>
            <w:lang w:eastAsia="de-DE"/>
          </w:rPr>
          <w:t>(including the preparatory training year, the “</w:t>
        </w:r>
        <w:proofErr w:type="spellStart"/>
        <w:r w:rsidR="003A4EEE">
          <w:rPr>
            <w:rFonts w:ascii="Times New Roman" w:eastAsia="Times New Roman" w:hAnsi="Times New Roman" w:cs="Times New Roman"/>
            <w:color w:val="000000" w:themeColor="text1"/>
            <w:sz w:val="24"/>
            <w:szCs w:val="24"/>
            <w:lang w:eastAsia="de-DE"/>
          </w:rPr>
          <w:t>Referendariat</w:t>
        </w:r>
        <w:proofErr w:type="spellEnd"/>
        <w:r w:rsidR="003A4EEE">
          <w:rPr>
            <w:rFonts w:ascii="Times New Roman" w:eastAsia="Times New Roman" w:hAnsi="Times New Roman" w:cs="Times New Roman"/>
            <w:color w:val="000000" w:themeColor="text1"/>
            <w:sz w:val="24"/>
            <w:szCs w:val="24"/>
            <w:lang w:eastAsia="de-DE"/>
          </w:rPr>
          <w:t>”)</w:t>
        </w:r>
      </w:ins>
      <w:del w:id="33" w:author="Deiglmayr, Anne" w:date="2025-03-17T08:39:00Z">
        <w:r w:rsidRPr="00732EC0" w:rsidDel="003A4EEE">
          <w:rPr>
            <w:rFonts w:ascii="Times New Roman" w:eastAsia="Times New Roman" w:hAnsi="Times New Roman" w:cs="Times New Roman"/>
            <w:color w:val="000000" w:themeColor="text1"/>
            <w:sz w:val="24"/>
            <w:szCs w:val="24"/>
            <w:lang w:eastAsia="de-DE"/>
          </w:rPr>
          <w:delText xml:space="preserve">program </w:delText>
        </w:r>
        <w:r w:rsidR="00D6136C" w:rsidDel="003A4EEE">
          <w:rPr>
            <w:rFonts w:ascii="Times New Roman" w:eastAsia="Times New Roman" w:hAnsi="Times New Roman" w:cs="Times New Roman"/>
            <w:color w:val="000000" w:themeColor="text1"/>
            <w:sz w:val="24"/>
            <w:szCs w:val="24"/>
            <w:lang w:eastAsia="de-DE"/>
          </w:rPr>
          <w:delText xml:space="preserve">(2. Staatsexamen) </w:delText>
        </w:r>
      </w:del>
      <w:r w:rsidR="00D6136C">
        <w:rPr>
          <w:rFonts w:ascii="Times New Roman" w:eastAsia="Times New Roman" w:hAnsi="Times New Roman" w:cs="Times New Roman"/>
          <w:color w:val="000000" w:themeColor="text1"/>
          <w:sz w:val="24"/>
          <w:szCs w:val="24"/>
          <w:lang w:eastAsia="de-DE"/>
        </w:rPr>
        <w:t>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w:t>
      </w:r>
      <w:r w:rsidRPr="00732EC0">
        <w:rPr>
          <w:rFonts w:ascii="Times New Roman" w:eastAsia="Times New Roman" w:hAnsi="Times New Roman" w:cs="Times New Roman"/>
          <w:color w:val="000000" w:themeColor="text1"/>
          <w:sz w:val="24"/>
          <w:szCs w:val="24"/>
          <w:lang w:eastAsia="de-DE"/>
        </w:rPr>
        <w:lastRenderedPageBreak/>
        <w:t>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1E6D84F1"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t xml:space="preserve">The study adhered to </w:t>
      </w:r>
      <w:ins w:id="34" w:author="Deiglmayr, Anne" w:date="2025-03-17T08:41:00Z">
        <w:r w:rsidR="003A4EEE">
          <w:rPr>
            <w:rFonts w:ascii="Times New Roman" w:eastAsia="Times New Roman" w:hAnsi="Times New Roman" w:cs="Times New Roman"/>
            <w:color w:val="000000" w:themeColor="text1"/>
            <w:sz w:val="24"/>
            <w:szCs w:val="24"/>
            <w:lang w:eastAsia="de-DE"/>
          </w:rPr>
          <w:t xml:space="preserve">the </w:t>
        </w:r>
      </w:ins>
      <w:r w:rsidRPr="0076259F">
        <w:rPr>
          <w:rFonts w:ascii="Times New Roman" w:eastAsia="Times New Roman" w:hAnsi="Times New Roman" w:cs="Times New Roman"/>
          <w:color w:val="000000" w:themeColor="text1"/>
          <w:sz w:val="24"/>
          <w:szCs w:val="24"/>
          <w:lang w:eastAsia="de-DE"/>
        </w:rPr>
        <w:t xml:space="preserve">ethical guidelines </w:t>
      </w:r>
      <w:ins w:id="35" w:author="Deiglmayr, Anne" w:date="2025-03-17T08:41:00Z">
        <w:r w:rsidR="003A4EEE">
          <w:rPr>
            <w:rFonts w:ascii="Times New Roman" w:eastAsia="Times New Roman" w:hAnsi="Times New Roman" w:cs="Times New Roman"/>
            <w:color w:val="000000" w:themeColor="text1"/>
            <w:sz w:val="24"/>
            <w:szCs w:val="24"/>
            <w:lang w:eastAsia="de-DE"/>
          </w:rPr>
          <w:t xml:space="preserve">put forth by the University of Leipzig </w:t>
        </w:r>
      </w:ins>
      <w:r w:rsidRPr="0076259F">
        <w:rPr>
          <w:rFonts w:ascii="Times New Roman" w:eastAsia="Times New Roman" w:hAnsi="Times New Roman" w:cs="Times New Roman"/>
          <w:color w:val="000000" w:themeColor="text1"/>
          <w:sz w:val="24"/>
          <w:szCs w:val="24"/>
          <w:lang w:eastAsia="de-DE"/>
        </w:rPr>
        <w:t>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t>
      </w:r>
      <w:del w:id="36" w:author="Deiglmayr, Anne" w:date="2025-03-17T08:41:00Z">
        <w:r w:rsidRPr="0076259F" w:rsidDel="003A4EEE">
          <w:rPr>
            <w:rFonts w:ascii="Times New Roman" w:eastAsia="Times New Roman" w:hAnsi="Times New Roman" w:cs="Times New Roman"/>
            <w:color w:val="000000" w:themeColor="text1"/>
            <w:sz w:val="24"/>
            <w:szCs w:val="24"/>
            <w:lang w:eastAsia="de-DE"/>
          </w:rPr>
          <w:delText xml:space="preserve">without </w:delText>
        </w:r>
      </w:del>
      <w:ins w:id="37" w:author="Deiglmayr, Anne" w:date="2025-03-17T08:41:00Z">
        <w:r w:rsidR="003A4EEE">
          <w:rPr>
            <w:rFonts w:ascii="Times New Roman" w:eastAsia="Times New Roman" w:hAnsi="Times New Roman" w:cs="Times New Roman"/>
            <w:color w:val="000000" w:themeColor="text1"/>
            <w:sz w:val="24"/>
            <w:szCs w:val="24"/>
            <w:lang w:eastAsia="de-DE"/>
          </w:rPr>
          <w:t>not</w:t>
        </w:r>
        <w:r w:rsidR="003A4EEE" w:rsidRPr="0076259F">
          <w:rPr>
            <w:rFonts w:ascii="Times New Roman" w:eastAsia="Times New Roman" w:hAnsi="Times New Roman" w:cs="Times New Roman"/>
            <w:color w:val="000000" w:themeColor="text1"/>
            <w:sz w:val="24"/>
            <w:szCs w:val="24"/>
            <w:lang w:eastAsia="de-DE"/>
          </w:rPr>
          <w:t xml:space="preserve"> </w:t>
        </w:r>
      </w:ins>
      <w:del w:id="38" w:author="Deiglmayr, Anne" w:date="2025-03-17T08:42:00Z">
        <w:r w:rsidRPr="0076259F" w:rsidDel="003A4EEE">
          <w:rPr>
            <w:rFonts w:ascii="Times New Roman" w:eastAsia="Times New Roman" w:hAnsi="Times New Roman" w:cs="Times New Roman"/>
            <w:color w:val="000000" w:themeColor="text1"/>
            <w:sz w:val="24"/>
            <w:szCs w:val="24"/>
            <w:lang w:eastAsia="de-DE"/>
          </w:rPr>
          <w:delText>incentiv</w:delText>
        </w:r>
      </w:del>
      <w:ins w:id="39" w:author="Deiglmayr, Anne" w:date="2025-03-17T08:42:00Z">
        <w:r w:rsidR="003A4EEE" w:rsidRPr="0076259F">
          <w:rPr>
            <w:rFonts w:ascii="Times New Roman" w:eastAsia="Times New Roman" w:hAnsi="Times New Roman" w:cs="Times New Roman"/>
            <w:color w:val="000000" w:themeColor="text1"/>
            <w:sz w:val="24"/>
            <w:szCs w:val="24"/>
            <w:lang w:eastAsia="de-DE"/>
          </w:rPr>
          <w:t>incentiv</w:t>
        </w:r>
        <w:r w:rsidR="003A4EEE">
          <w:rPr>
            <w:rFonts w:ascii="Times New Roman" w:eastAsia="Times New Roman" w:hAnsi="Times New Roman" w:cs="Times New Roman"/>
            <w:color w:val="000000" w:themeColor="text1"/>
            <w:sz w:val="24"/>
            <w:szCs w:val="24"/>
            <w:lang w:eastAsia="de-DE"/>
          </w:rPr>
          <w:t>ized</w:t>
        </w:r>
      </w:ins>
      <w:del w:id="40" w:author="Deiglmayr, Anne" w:date="2025-03-17T08:42:00Z">
        <w:r w:rsidRPr="0076259F" w:rsidDel="003A4EEE">
          <w:rPr>
            <w:rFonts w:ascii="Times New Roman" w:eastAsia="Times New Roman" w:hAnsi="Times New Roman" w:cs="Times New Roman"/>
            <w:color w:val="000000" w:themeColor="text1"/>
            <w:sz w:val="24"/>
            <w:szCs w:val="24"/>
            <w:lang w:eastAsia="de-DE"/>
          </w:rPr>
          <w:delText>es</w:delText>
        </w:r>
      </w:del>
      <w:r w:rsidRPr="0076259F">
        <w:rPr>
          <w:rFonts w:ascii="Times New Roman" w:eastAsia="Times New Roman" w:hAnsi="Times New Roman" w:cs="Times New Roman"/>
          <w:color w:val="000000" w:themeColor="text1"/>
          <w:sz w:val="24"/>
          <w:szCs w:val="24"/>
          <w:lang w:eastAsia="de-DE"/>
        </w:rPr>
        <w:t>,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w:t>
      </w:r>
      <w:r w:rsidRPr="00FC10CA">
        <w:rPr>
          <w:rFonts w:ascii="Times New Roman" w:eastAsia="Times New Roman" w:hAnsi="Times New Roman" w:cs="Times New Roman"/>
          <w:color w:val="000000" w:themeColor="text1"/>
          <w:sz w:val="24"/>
          <w:szCs w:val="24"/>
          <w:lang w:eastAsia="de-DE"/>
        </w:rPr>
        <w:lastRenderedPageBreak/>
        <w:t xml:space="preserve">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lastRenderedPageBreak/>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41"/>
      <w:commentRangeStart w:id="42"/>
      <w:r w:rsidR="005D351A">
        <w:rPr>
          <w:rStyle w:val="Funotenzeichen"/>
          <w:rFonts w:ascii="Times New Roman" w:eastAsia="Times New Roman" w:hAnsi="Times New Roman" w:cs="Times New Roman"/>
          <w:color w:val="000000" w:themeColor="text1"/>
          <w:sz w:val="24"/>
          <w:szCs w:val="24"/>
          <w:lang w:eastAsia="de-DE"/>
        </w:rPr>
        <w:footnoteReference w:id="2"/>
      </w:r>
      <w:commentRangeEnd w:id="41"/>
      <w:r w:rsidR="005D351A">
        <w:rPr>
          <w:rStyle w:val="Kommentarzeichen"/>
        </w:rPr>
        <w:commentReference w:id="41"/>
      </w:r>
      <w:commentRangeEnd w:id="42"/>
      <w:r w:rsidR="003A4EEE">
        <w:rPr>
          <w:rStyle w:val="Kommentarzeichen"/>
        </w:rPr>
        <w:commentReference w:id="42"/>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lastRenderedPageBreak/>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after a disruption onset. Values were extracted by identifying the first fixation timestamp relative to the disruption onset, excluding invalid cases (TTFF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 xml:space="preserve">derived from the </w:t>
      </w:r>
      <w:r w:rsidR="00750FCF" w:rsidRPr="00750FCF">
        <w:rPr>
          <w:rFonts w:ascii="Times New Roman" w:eastAsia="Times New Roman" w:hAnsi="Times New Roman" w:cs="Times New Roman"/>
          <w:color w:val="000000" w:themeColor="text1"/>
          <w:sz w:val="24"/>
          <w:szCs w:val="24"/>
          <w:lang w:eastAsia="de-DE"/>
        </w:rPr>
        <w:lastRenderedPageBreak/>
        <w:t>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43"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44" w:name="_Hlk189575193"/>
            <w:bookmarkEnd w:id="43"/>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44"/>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45"/>
            <w:commentRangeStart w:id="46"/>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45"/>
            <w:r w:rsidR="00EF7C70">
              <w:rPr>
                <w:rStyle w:val="Kommentarzeichen"/>
              </w:rPr>
              <w:commentReference w:id="45"/>
            </w:r>
            <w:commentRangeEnd w:id="46"/>
            <w:r w:rsidR="003A4EEE">
              <w:rPr>
                <w:rStyle w:val="Kommentarzeichen"/>
              </w:rPr>
              <w:commentReference w:id="46"/>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47"/>
      <w:commentRangeStart w:id="48"/>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47"/>
      <w:r w:rsidR="00A84761">
        <w:rPr>
          <w:rStyle w:val="Kommentarzeichen"/>
        </w:rPr>
        <w:commentReference w:id="47"/>
      </w:r>
      <w:commentRangeEnd w:id="48"/>
      <w:r w:rsidR="003A4EEE">
        <w:rPr>
          <w:rStyle w:val="Kommentarzeichen"/>
        </w:rPr>
        <w:commentReference w:id="48"/>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49"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49"/>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D722FEF" w14:textId="77777777" w:rsidR="006A6A5C" w:rsidRPr="006A6A5C" w:rsidRDefault="00CB5001" w:rsidP="006A6A5C">
      <w:pPr>
        <w:pStyle w:val="Literaturverzeichnis"/>
        <w:rPr>
          <w:lang w:val="de-DE"/>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A6A5C" w:rsidRPr="006A6A5C">
        <w:rPr>
          <w:lang w:val="de-DE"/>
        </w:rPr>
        <w:t xml:space="preserve">Barth, V. L. (2017). </w:t>
      </w:r>
      <w:r w:rsidR="006A6A5C" w:rsidRPr="006A6A5C">
        <w:rPr>
          <w:i/>
          <w:iCs/>
          <w:lang w:val="de-DE"/>
        </w:rPr>
        <w:t>Professionelle Wahrnehmung von Störungen im Unterricht</w:t>
      </w:r>
      <w:r w:rsidR="006A6A5C" w:rsidRPr="006A6A5C">
        <w:rPr>
          <w:lang w:val="de-DE"/>
        </w:rPr>
        <w:t>. Springer VS. https://doi.org/10.1007/978-3-658-16371-6</w:t>
      </w:r>
    </w:p>
    <w:p w14:paraId="20A5E348" w14:textId="77777777" w:rsidR="006A6A5C" w:rsidRPr="006A6A5C" w:rsidRDefault="006A6A5C" w:rsidP="006A6A5C">
      <w:pPr>
        <w:pStyle w:val="Literaturverzeichnis"/>
        <w:rPr>
          <w:lang w:val="de-DE"/>
        </w:rPr>
      </w:pPr>
      <w:r w:rsidRPr="006A6A5C">
        <w:rPr>
          <w:lang w:val="de-DE"/>
        </w:rPr>
        <w:t xml:space="preserve">Baumert, J., &amp; Kunter, M. (2013). Professionelle Kompetenz von Lehrkräften. In I. Gogolin, H. Kuper, H.-H. Krüger, &amp; J. Baumert (Eds.), </w:t>
      </w:r>
      <w:r w:rsidRPr="006A6A5C">
        <w:rPr>
          <w:i/>
          <w:iCs/>
          <w:lang w:val="de-DE"/>
        </w:rPr>
        <w:t>Stichwort: Zeitschrift für Erziehungswissenschaft</w:t>
      </w:r>
      <w:r w:rsidRPr="006A6A5C">
        <w:rPr>
          <w:lang w:val="de-DE"/>
        </w:rPr>
        <w:t xml:space="preserve"> (pp. 277–337). Springer Fachmedien Wiesbaden. https://doi.org/10.1007/978-3-658-00908-3_13</w:t>
      </w:r>
    </w:p>
    <w:p w14:paraId="170CF396" w14:textId="77777777" w:rsidR="006A6A5C" w:rsidRDefault="006A6A5C" w:rsidP="006A6A5C">
      <w:pPr>
        <w:pStyle w:val="Literaturverzeichnis"/>
      </w:pPr>
      <w:r w:rsidRPr="006A6A5C">
        <w:rPr>
          <w:lang w:val="de-DE"/>
        </w:rPr>
        <w:t xml:space="preserve">Beaty-O’Ferrall, M. E., Green, A., &amp; Hanna, F. (2010). </w:t>
      </w:r>
      <w:r>
        <w:t xml:space="preserve">Classroom Management Strategies for Difficult Students: Promoting Change through Relationships. </w:t>
      </w:r>
      <w:r>
        <w:rPr>
          <w:i/>
          <w:iCs/>
        </w:rPr>
        <w:t>Middle School Journal (J1)</w:t>
      </w:r>
      <w:r>
        <w:t xml:space="preserve">, </w:t>
      </w:r>
      <w:r>
        <w:rPr>
          <w:i/>
          <w:iCs/>
        </w:rPr>
        <w:t>41</w:t>
      </w:r>
      <w:r>
        <w:t>(4), 4–11.</w:t>
      </w:r>
    </w:p>
    <w:p w14:paraId="66E97E55" w14:textId="77777777" w:rsidR="006A6A5C" w:rsidRDefault="006A6A5C" w:rsidP="006A6A5C">
      <w:pPr>
        <w:pStyle w:val="Literaturverzeichnis"/>
      </w:pPr>
      <w:r>
        <w:t xml:space="preserve">Berliner, D. C. (2001). Learning about and learning from expert teachers. </w:t>
      </w:r>
      <w:r>
        <w:rPr>
          <w:i/>
          <w:iCs/>
        </w:rPr>
        <w:t>International Journal of Educational Research</w:t>
      </w:r>
      <w:r>
        <w:t xml:space="preserve">, </w:t>
      </w:r>
      <w:r>
        <w:rPr>
          <w:i/>
          <w:iCs/>
        </w:rPr>
        <w:t>35</w:t>
      </w:r>
      <w:r>
        <w:t>(5), 463–482. https://doi.org/10.1016/S0883-0355(02)00004-6</w:t>
      </w:r>
    </w:p>
    <w:p w14:paraId="26A06F9A" w14:textId="77777777" w:rsidR="006A6A5C" w:rsidRPr="006A6A5C" w:rsidRDefault="006A6A5C" w:rsidP="006A6A5C">
      <w:pPr>
        <w:pStyle w:val="Literaturverzeichnis"/>
        <w:rPr>
          <w:lang w:val="de-DE"/>
        </w:rPr>
      </w:pPr>
      <w:r>
        <w:t xml:space="preserve">Blömeke, S., Gustafsson, J.-E., &amp; Shavelson, R. J. (2015). Beyond dichotomies: Competence viewed as a continuum. </w:t>
      </w:r>
      <w:r w:rsidRPr="006A6A5C">
        <w:rPr>
          <w:i/>
          <w:iCs/>
          <w:lang w:val="de-DE"/>
        </w:rPr>
        <w:t>Zeitschrift Für Psychologie</w:t>
      </w:r>
      <w:r w:rsidRPr="006A6A5C">
        <w:rPr>
          <w:lang w:val="de-DE"/>
        </w:rPr>
        <w:t xml:space="preserve">, </w:t>
      </w:r>
      <w:r w:rsidRPr="006A6A5C">
        <w:rPr>
          <w:i/>
          <w:iCs/>
          <w:lang w:val="de-DE"/>
        </w:rPr>
        <w:t>223</w:t>
      </w:r>
      <w:r w:rsidRPr="006A6A5C">
        <w:rPr>
          <w:lang w:val="de-DE"/>
        </w:rPr>
        <w:t>(1), 3–13. https://doi.org/10.1027/2151-2604/a000194</w:t>
      </w:r>
    </w:p>
    <w:p w14:paraId="73E62FEC" w14:textId="77777777" w:rsidR="006A6A5C" w:rsidRDefault="006A6A5C" w:rsidP="006A6A5C">
      <w:pPr>
        <w:pStyle w:val="Literaturverzeichnis"/>
      </w:pPr>
      <w:r w:rsidRPr="006A6A5C">
        <w:rPr>
          <w:lang w:val="de-DE"/>
        </w:rPr>
        <w:t xml:space="preserve">Blömeke, S., Jentsch, A., Ross, N., Kaiser, G., &amp; König, J. (2022). </w:t>
      </w:r>
      <w:r>
        <w:t xml:space="preserve">Opening up the black box: Teacher competence, instructional quality, and students’ learning progress. </w:t>
      </w:r>
      <w:r>
        <w:rPr>
          <w:i/>
          <w:iCs/>
        </w:rPr>
        <w:t>Learning and Instruction</w:t>
      </w:r>
      <w:r>
        <w:t xml:space="preserve">, </w:t>
      </w:r>
      <w:r>
        <w:rPr>
          <w:i/>
          <w:iCs/>
        </w:rPr>
        <w:t>79</w:t>
      </w:r>
      <w:r>
        <w:t>, 101600. https://doi.org/10.1016/j.learninstruc.2022.101600</w:t>
      </w:r>
    </w:p>
    <w:p w14:paraId="60C96DCA" w14:textId="77777777" w:rsidR="006A6A5C" w:rsidRDefault="006A6A5C" w:rsidP="006A6A5C">
      <w:pPr>
        <w:pStyle w:val="Literaturverzeichnis"/>
      </w:pPr>
      <w:r>
        <w:t xml:space="preserve">Borko, H. (2004). Professional Development and Teacher Learning: Mapping the Terrain. </w:t>
      </w:r>
      <w:r>
        <w:rPr>
          <w:i/>
          <w:iCs/>
        </w:rPr>
        <w:t>Educational Researcher</w:t>
      </w:r>
      <w:r>
        <w:t xml:space="preserve">, </w:t>
      </w:r>
      <w:r>
        <w:rPr>
          <w:i/>
          <w:iCs/>
        </w:rPr>
        <w:t>33</w:t>
      </w:r>
      <w:r>
        <w:t>(8), 3–15. https://doi.org/10.3102/0013189X033008003</w:t>
      </w:r>
    </w:p>
    <w:p w14:paraId="2A85BE5E" w14:textId="77777777" w:rsidR="006A6A5C" w:rsidRDefault="006A6A5C" w:rsidP="006A6A5C">
      <w:pPr>
        <w:pStyle w:val="Literaturverzeichnis"/>
      </w:pPr>
      <w:r>
        <w:t xml:space="preserve">Carter, K., Cushing, K., Sabers, D., Stein, P., &amp; Berliner, D. (1988). Expert-Novice Differences in Perceiving and Processing Visual Classroom Information. </w:t>
      </w:r>
      <w:r>
        <w:rPr>
          <w:i/>
          <w:iCs/>
        </w:rPr>
        <w:t>Journal of Teacher Education</w:t>
      </w:r>
      <w:r>
        <w:t xml:space="preserve">, </w:t>
      </w:r>
      <w:r>
        <w:rPr>
          <w:i/>
          <w:iCs/>
        </w:rPr>
        <w:t>39</w:t>
      </w:r>
      <w:r>
        <w:t>(3), 25–31. https://doi.org/10.1177/002248718803900306</w:t>
      </w:r>
    </w:p>
    <w:p w14:paraId="67E4E9C6" w14:textId="77777777" w:rsidR="006A6A5C" w:rsidRDefault="006A6A5C" w:rsidP="006A6A5C">
      <w:pPr>
        <w:pStyle w:val="Literaturverzeichnis"/>
      </w:pPr>
      <w:r>
        <w:t xml:space="preserve">Chow, J. C., Sayers, R., Fu, Y., Granger, K. L., McCullough, S., Kingsbery, C., &amp; Morse, A. (2024). A Systematic Meta-Review of Measures of Classroom Management in School Settings. </w:t>
      </w:r>
      <w:r>
        <w:rPr>
          <w:i/>
          <w:iCs/>
        </w:rPr>
        <w:t>Assessment for Effective Intervention</w:t>
      </w:r>
      <w:r>
        <w:t xml:space="preserve">, </w:t>
      </w:r>
      <w:r>
        <w:rPr>
          <w:i/>
          <w:iCs/>
        </w:rPr>
        <w:t>49</w:t>
      </w:r>
      <w:r>
        <w:t>(2), 60–74. https://doi.org/10.1177/15345084231208671</w:t>
      </w:r>
    </w:p>
    <w:p w14:paraId="53E931A9" w14:textId="77777777" w:rsidR="006A6A5C" w:rsidRDefault="006A6A5C" w:rsidP="006A6A5C">
      <w:pPr>
        <w:pStyle w:val="Literaturverzeichnis"/>
      </w:pPr>
      <w:r>
        <w:lastRenderedPageBreak/>
        <w:t xml:space="preserve">Cohen, J. (1988). Statistical power for the behavioural sciences. Hilsdale. </w:t>
      </w:r>
      <w:r>
        <w:rPr>
          <w:i/>
          <w:iCs/>
        </w:rPr>
        <w:t>NY: Lawrence Erlbaum</w:t>
      </w:r>
      <w:r>
        <w:t xml:space="preserve">, </w:t>
      </w:r>
      <w:r>
        <w:rPr>
          <w:i/>
          <w:iCs/>
        </w:rPr>
        <w:t>58</w:t>
      </w:r>
      <w:r>
        <w:t>(1), 7–19.</w:t>
      </w:r>
    </w:p>
    <w:p w14:paraId="34230D57" w14:textId="77777777" w:rsidR="006A6A5C" w:rsidRDefault="006A6A5C" w:rsidP="006A6A5C">
      <w:pPr>
        <w:pStyle w:val="Literaturverzeichnis"/>
      </w:pPr>
      <w:r>
        <w:t xml:space="preserve">D’Agostino, J. V., &amp; VanWinkle, W. H. (2007). Identifying Prepared and Competent Teachers with Professional Knowledge Tests. </w:t>
      </w:r>
      <w:r>
        <w:rPr>
          <w:i/>
          <w:iCs/>
        </w:rPr>
        <w:t>Journal of Personnel Evaluation in Education</w:t>
      </w:r>
      <w:r>
        <w:t xml:space="preserve">, </w:t>
      </w:r>
      <w:r>
        <w:rPr>
          <w:i/>
          <w:iCs/>
        </w:rPr>
        <w:t>20</w:t>
      </w:r>
      <w:r>
        <w:t>(1–2), 65–84. https://doi.org/10.1007/s11092-007-9047-2</w:t>
      </w:r>
    </w:p>
    <w:p w14:paraId="3FC3A07E" w14:textId="77777777" w:rsidR="006A6A5C" w:rsidRDefault="006A6A5C" w:rsidP="006A6A5C">
      <w:pPr>
        <w:pStyle w:val="Literaturverzeichnis"/>
      </w:pPr>
      <w:r>
        <w:t xml:space="preserve">Djigic, G., &amp; Stojiljkovic, S. (2011). Classroom management styles, classroom climate and school achievement. </w:t>
      </w:r>
      <w:r>
        <w:rPr>
          <w:i/>
          <w:iCs/>
        </w:rPr>
        <w:t>Procedia - Social and Behavioral Sciences</w:t>
      </w:r>
      <w:r>
        <w:t xml:space="preserve">, </w:t>
      </w:r>
      <w:r>
        <w:rPr>
          <w:i/>
          <w:iCs/>
        </w:rPr>
        <w:t>29</w:t>
      </w:r>
      <w:r>
        <w:t>, 819–828. https://doi.org/10.1016/j.sbspro.2011.11.310</w:t>
      </w:r>
    </w:p>
    <w:p w14:paraId="4EF0CC1A" w14:textId="77777777" w:rsidR="006A6A5C" w:rsidRDefault="006A6A5C" w:rsidP="006A6A5C">
      <w:pPr>
        <w:pStyle w:val="Literaturverzeichnis"/>
      </w:pPr>
      <w:r>
        <w:t xml:space="preserve">Doyle, W. (1980). </w:t>
      </w:r>
      <w:r>
        <w:rPr>
          <w:i/>
          <w:iCs/>
        </w:rPr>
        <w:t>Classroom Management</w:t>
      </w:r>
      <w:r>
        <w:t>. Kappa Delta Pi, P. https://eric.ed.gov/?id=ED206567</w:t>
      </w:r>
    </w:p>
    <w:p w14:paraId="06D2E27B" w14:textId="77777777" w:rsidR="006A6A5C" w:rsidRPr="006A6A5C" w:rsidRDefault="006A6A5C" w:rsidP="006A6A5C">
      <w:pPr>
        <w:pStyle w:val="Literaturverzeichnis"/>
        <w:rPr>
          <w:lang w:val="de-DE"/>
        </w:rPr>
      </w:pPr>
      <w:r w:rsidRPr="006A6A5C">
        <w:rPr>
          <w:lang w:val="de-DE"/>
        </w:rPr>
        <w:t xml:space="preserve">Eckstein, B., Grob, U., &amp; Reusser, K. (2016). Unterrichtliche Devianz und subjektives Störungsempfinden. Entwicklung eines Instrumentariums zur Erfassung von Unterrichtsstörungen. </w:t>
      </w:r>
      <w:r w:rsidRPr="006A6A5C">
        <w:rPr>
          <w:i/>
          <w:iCs/>
          <w:lang w:val="de-DE"/>
        </w:rPr>
        <w:t>Empirische Pädagogik (EP)</w:t>
      </w:r>
      <w:r w:rsidRPr="006A6A5C">
        <w:rPr>
          <w:lang w:val="de-DE"/>
        </w:rPr>
        <w:t xml:space="preserve">, </w:t>
      </w:r>
      <w:r w:rsidRPr="006A6A5C">
        <w:rPr>
          <w:i/>
          <w:iCs/>
          <w:lang w:val="de-DE"/>
        </w:rPr>
        <w:t>30</w:t>
      </w:r>
      <w:r w:rsidRPr="006A6A5C">
        <w:rPr>
          <w:lang w:val="de-DE"/>
        </w:rPr>
        <w:t>(1), Article 1.</w:t>
      </w:r>
    </w:p>
    <w:p w14:paraId="634744C6" w14:textId="77777777" w:rsidR="006A6A5C" w:rsidRDefault="006A6A5C" w:rsidP="006A6A5C">
      <w:pPr>
        <w:pStyle w:val="Literaturverzeichnis"/>
      </w:pPr>
      <w:r w:rsidRPr="006A6A5C">
        <w:rPr>
          <w:lang w:val="de-DE"/>
        </w:rPr>
        <w:t xml:space="preserve">Ericsson, K. A., &amp; Kintsch, W. (1995). </w:t>
      </w:r>
      <w:r>
        <w:t xml:space="preserve">Long-term working memory. </w:t>
      </w:r>
      <w:r>
        <w:rPr>
          <w:i/>
          <w:iCs/>
        </w:rPr>
        <w:t>Psychological Review</w:t>
      </w:r>
      <w:r>
        <w:t xml:space="preserve">, </w:t>
      </w:r>
      <w:r>
        <w:rPr>
          <w:i/>
          <w:iCs/>
        </w:rPr>
        <w:t>102</w:t>
      </w:r>
      <w:r>
        <w:t>(2), 211–245. https://doi.org/10.1037/0033-295X.102.2.211</w:t>
      </w:r>
    </w:p>
    <w:p w14:paraId="402653B2" w14:textId="77777777" w:rsidR="006A6A5C" w:rsidRDefault="006A6A5C" w:rsidP="006A6A5C">
      <w:pPr>
        <w:pStyle w:val="Literaturverzeichnis"/>
      </w:pPr>
      <w:r w:rsidRPr="006A6A5C">
        <w:rPr>
          <w:lang w:val="de-DE"/>
        </w:rPr>
        <w:t xml:space="preserve">Evertson, C. M., &amp; Weinstein, C. S. (Eds.). </w:t>
      </w:r>
      <w:r>
        <w:t xml:space="preserve">(2011). </w:t>
      </w:r>
      <w:r>
        <w:rPr>
          <w:i/>
          <w:iCs/>
        </w:rPr>
        <w:t>Handbook of classroom management: Research, practice, and contemporary issues</w:t>
      </w:r>
      <w:r>
        <w:t>. Routledge, Taylor &amp; Francis Group.</w:t>
      </w:r>
    </w:p>
    <w:p w14:paraId="19659F7F" w14:textId="77777777" w:rsidR="006A6A5C" w:rsidRDefault="006A6A5C" w:rsidP="006A6A5C">
      <w:pPr>
        <w:pStyle w:val="Literaturverzeichnis"/>
      </w:pPr>
      <w:r>
        <w:t xml:space="preserve">Fenstermacher, G. D. (1994). The Knower and the Known: The Nature of Knowledge in Research on Teaching. </w:t>
      </w:r>
      <w:r>
        <w:rPr>
          <w:i/>
          <w:iCs/>
        </w:rPr>
        <w:t>Review of Research in Education</w:t>
      </w:r>
      <w:r>
        <w:t xml:space="preserve">, </w:t>
      </w:r>
      <w:r>
        <w:rPr>
          <w:i/>
          <w:iCs/>
        </w:rPr>
        <w:t>20</w:t>
      </w:r>
      <w:r>
        <w:t>(1), 3–56. https://doi.org/10.3102/0091732X020001003</w:t>
      </w:r>
    </w:p>
    <w:p w14:paraId="6AA477B7" w14:textId="77777777" w:rsidR="006A6A5C" w:rsidRDefault="006A6A5C" w:rsidP="006A6A5C">
      <w:pPr>
        <w:pStyle w:val="Literaturverzeichnis"/>
      </w:pPr>
      <w:r>
        <w:t xml:space="preserve">Gold, B., &amp; Holodynski, M. (2015). Development and Construct Validation of a Situational Judgment Test of Strategic Knowledge of Classroom Management in Elementary Schools. </w:t>
      </w:r>
      <w:r>
        <w:rPr>
          <w:i/>
          <w:iCs/>
        </w:rPr>
        <w:t>Educational Assessment</w:t>
      </w:r>
      <w:r>
        <w:t xml:space="preserve">, </w:t>
      </w:r>
      <w:r>
        <w:rPr>
          <w:i/>
          <w:iCs/>
        </w:rPr>
        <w:t>20</w:t>
      </w:r>
      <w:r>
        <w:t>(3), 226–248. https://doi.org/10.1080/10627197.2015.1062087</w:t>
      </w:r>
    </w:p>
    <w:p w14:paraId="4291AA9B" w14:textId="77777777" w:rsidR="006A6A5C" w:rsidRDefault="006A6A5C" w:rsidP="006A6A5C">
      <w:pPr>
        <w:pStyle w:val="Literaturverzeichnis"/>
      </w:pPr>
      <w:r>
        <w:t xml:space="preserve">Goldman, R. (2007). </w:t>
      </w:r>
      <w:r>
        <w:rPr>
          <w:i/>
          <w:iCs/>
        </w:rPr>
        <w:t>Video research in the learning sciences</w:t>
      </w:r>
      <w:r>
        <w:t>. Lawrence Erlbaum Associates.</w:t>
      </w:r>
    </w:p>
    <w:p w14:paraId="694AD133" w14:textId="77777777" w:rsidR="006A6A5C" w:rsidRDefault="006A6A5C" w:rsidP="006A6A5C">
      <w:pPr>
        <w:pStyle w:val="Literaturverzeichnis"/>
      </w:pPr>
      <w:r>
        <w:lastRenderedPageBreak/>
        <w:t xml:space="preserve">Grub, A.-S. (2023). </w:t>
      </w:r>
      <w:r>
        <w:rPr>
          <w:i/>
          <w:iCs/>
        </w:rPr>
        <w:t>PRONOEA - Professional vision of novice and expert teachers</w:t>
      </w:r>
      <w:r>
        <w:t xml:space="preserve"> [doctoralThesis, Saarländische Universitäts- und Landesbibliothek]. https://doi.org/10.22028/D291-39788</w:t>
      </w:r>
    </w:p>
    <w:p w14:paraId="76488A02" w14:textId="77777777" w:rsidR="006A6A5C" w:rsidRDefault="006A6A5C" w:rsidP="006A6A5C">
      <w:pPr>
        <w:pStyle w:val="Literaturverzeichnis"/>
      </w:pPr>
      <w:r>
        <w:t xml:space="preserve">Grub, A.-S., Biermann, A., &amp; Brünken, R. (2020). </w:t>
      </w:r>
      <w:r>
        <w:rPr>
          <w:i/>
          <w:iCs/>
        </w:rPr>
        <w:t>Process-based measurement of professional vision of (prospective) teachers in the field of classroom management. A systematic review</w:t>
      </w:r>
      <w:r>
        <w:t>. https://doi.org/10.25656/01:21187</w:t>
      </w:r>
    </w:p>
    <w:p w14:paraId="57E371ED" w14:textId="77777777" w:rsidR="006A6A5C" w:rsidRPr="006A6A5C" w:rsidRDefault="006A6A5C" w:rsidP="006A6A5C">
      <w:pPr>
        <w:pStyle w:val="Literaturverzeichnis"/>
        <w:rPr>
          <w:lang w:val="de-DE"/>
        </w:rPr>
      </w:pPr>
      <w:r>
        <w:t xml:space="preserve">Hattie, J. (2008). </w:t>
      </w:r>
      <w:r>
        <w:rPr>
          <w:i/>
          <w:iCs/>
        </w:rPr>
        <w:t>Visible Learning: A Synthesis of Over 800 Meta-Analyses Relating to Achievement</w:t>
      </w:r>
      <w:r>
        <w:t xml:space="preserve">. </w:t>
      </w:r>
      <w:r w:rsidRPr="006A6A5C">
        <w:rPr>
          <w:lang w:val="de-DE"/>
        </w:rPr>
        <w:t>Routledge. https://doi.org/10.4324/9780203887332</w:t>
      </w:r>
    </w:p>
    <w:p w14:paraId="4B966D09" w14:textId="77777777" w:rsidR="006A6A5C" w:rsidRPr="006A6A5C" w:rsidRDefault="006A6A5C" w:rsidP="006A6A5C">
      <w:pPr>
        <w:pStyle w:val="Literaturverzeichnis"/>
        <w:rPr>
          <w:lang w:val="de-DE"/>
        </w:rPr>
      </w:pPr>
      <w:r w:rsidRPr="006A6A5C">
        <w:rPr>
          <w:lang w:val="de-DE"/>
        </w:rPr>
        <w:t xml:space="preserve">Helmke, A. (2022). </w:t>
      </w:r>
      <w:r w:rsidRPr="006A6A5C">
        <w:rPr>
          <w:i/>
          <w:iCs/>
          <w:lang w:val="de-DE"/>
        </w:rPr>
        <w:t>Unterrichtsqualität und Professionalisierung: Diagnostik von Lehr-Lern-Prozessen und evidenzbasierte Unterrichtsentwicklung</w:t>
      </w:r>
      <w:r w:rsidRPr="006A6A5C">
        <w:rPr>
          <w:lang w:val="de-DE"/>
        </w:rPr>
        <w:t xml:space="preserve"> (1. Auflage). Klett Kallmeyer.</w:t>
      </w:r>
    </w:p>
    <w:p w14:paraId="64E1C73C" w14:textId="77777777" w:rsidR="006A6A5C" w:rsidRPr="006A6A5C" w:rsidRDefault="006A6A5C" w:rsidP="006A6A5C">
      <w:pPr>
        <w:pStyle w:val="Literaturverzeichnis"/>
        <w:rPr>
          <w:lang w:val="de-DE"/>
        </w:rPr>
      </w:pPr>
      <w:r w:rsidRPr="006A6A5C">
        <w:rPr>
          <w:lang w:val="de-DE"/>
        </w:rPr>
        <w:t xml:space="preserve">Helmke, A., Schrader, F.-W., Helmke, T., Lenske, G., Pham, G., Praetorius, A.-K., &amp; Ade-Thurow, M. (2013). </w:t>
      </w:r>
      <w:r w:rsidRPr="006A6A5C">
        <w:rPr>
          <w:i/>
          <w:iCs/>
          <w:lang w:val="de-DE"/>
        </w:rPr>
        <w:t>Basisfragebogen EMU - Evidenzbasierte Methoden der Unterrichtsentwicklung</w:t>
      </w:r>
      <w:r w:rsidRPr="006A6A5C">
        <w:rPr>
          <w:lang w:val="de-DE"/>
        </w:rPr>
        <w:t>. Unterrichtsdiagnostik. http://www.unterrichtsdiagnostik.info/downloads/fragebogen/</w:t>
      </w:r>
    </w:p>
    <w:p w14:paraId="44A54840" w14:textId="77777777" w:rsidR="006A6A5C" w:rsidRPr="006A6A5C" w:rsidRDefault="006A6A5C" w:rsidP="006A6A5C">
      <w:pPr>
        <w:pStyle w:val="Literaturverzeichnis"/>
        <w:rPr>
          <w:lang w:val="de-DE"/>
        </w:rPr>
      </w:pPr>
      <w:r w:rsidRPr="006A6A5C">
        <w:rPr>
          <w:lang w:val="de-DE"/>
        </w:rPr>
        <w:t xml:space="preserve">Keller, G. (2014). </w:t>
      </w:r>
      <w:r w:rsidRPr="006A6A5C">
        <w:rPr>
          <w:i/>
          <w:iCs/>
          <w:lang w:val="de-DE"/>
        </w:rPr>
        <w:t>Disziplinmanagement in der Schulklasse: Wie Sie Unterrichtsstörungen vorbeugen und bewältigen</w:t>
      </w:r>
      <w:r w:rsidRPr="006A6A5C">
        <w:rPr>
          <w:lang w:val="de-DE"/>
        </w:rPr>
        <w:t>. Hogrefe AG.</w:t>
      </w:r>
    </w:p>
    <w:p w14:paraId="13D197F8" w14:textId="77777777" w:rsidR="006A6A5C" w:rsidRDefault="006A6A5C" w:rsidP="006A6A5C">
      <w:pPr>
        <w:pStyle w:val="Literaturverzeichnis"/>
      </w:pPr>
      <w:r w:rsidRPr="006A6A5C">
        <w:rPr>
          <w:lang w:val="de-DE"/>
        </w:rPr>
        <w:t xml:space="preserve">Keskin, Ö., Seidel, T., Stürmer, K., &amp; Gegenfurtner, A. (2024). </w:t>
      </w:r>
      <w:r>
        <w:t xml:space="preserve">Eye-tracking research on teacher professional vision: A meta-analytic review. </w:t>
      </w:r>
      <w:r>
        <w:rPr>
          <w:i/>
          <w:iCs/>
        </w:rPr>
        <w:t>Educational Research Review</w:t>
      </w:r>
      <w:r>
        <w:t xml:space="preserve">, </w:t>
      </w:r>
      <w:r>
        <w:rPr>
          <w:i/>
          <w:iCs/>
        </w:rPr>
        <w:t>42</w:t>
      </w:r>
      <w:r>
        <w:t>, 100586. https://doi.org/10.1016/j.edurev.2023.100586</w:t>
      </w:r>
    </w:p>
    <w:p w14:paraId="6ABFBAF7" w14:textId="77777777" w:rsidR="006A6A5C" w:rsidRPr="006A6A5C" w:rsidRDefault="006A6A5C" w:rsidP="006A6A5C">
      <w:pPr>
        <w:pStyle w:val="Literaturverzeichnis"/>
        <w:rPr>
          <w:lang w:val="de-DE"/>
        </w:rPr>
      </w:pPr>
      <w:r>
        <w:t xml:space="preserve">Kiel, E., Frey, A., &amp; Weiß, S. (2013). </w:t>
      </w:r>
      <w:r w:rsidRPr="006A6A5C">
        <w:rPr>
          <w:i/>
          <w:iCs/>
          <w:lang w:val="de-DE"/>
        </w:rPr>
        <w:t>Trainingsbuch Klassenführung</w:t>
      </w:r>
      <w:r w:rsidRPr="006A6A5C">
        <w:rPr>
          <w:lang w:val="de-DE"/>
        </w:rPr>
        <w:t>. Verlag Julius Klinkhardt.</w:t>
      </w:r>
    </w:p>
    <w:p w14:paraId="58748692" w14:textId="77777777" w:rsidR="006A6A5C" w:rsidRDefault="006A6A5C" w:rsidP="006A6A5C">
      <w:pPr>
        <w:pStyle w:val="Literaturverzeichnis"/>
      </w:pPr>
      <w:r>
        <w:t xml:space="preserve">Kilbury, M., Böhnke, A., Haase, S., &amp; Thiel, F. (2024). The development and validation of a video tool for capturing teachers’ noticing in salient and non-salient classroom disruptions. </w:t>
      </w:r>
      <w:r>
        <w:rPr>
          <w:i/>
          <w:iCs/>
        </w:rPr>
        <w:t>Computers in Human Behavior Reports</w:t>
      </w:r>
      <w:r>
        <w:t xml:space="preserve">, </w:t>
      </w:r>
      <w:r>
        <w:rPr>
          <w:i/>
          <w:iCs/>
        </w:rPr>
        <w:t>16</w:t>
      </w:r>
      <w:r>
        <w:t>, 100481. https://doi.org/10.1016/j.chbr.2024.100481</w:t>
      </w:r>
    </w:p>
    <w:p w14:paraId="095B7E03" w14:textId="77777777" w:rsidR="006A6A5C" w:rsidRPr="006A6A5C" w:rsidRDefault="006A6A5C" w:rsidP="006A6A5C">
      <w:pPr>
        <w:pStyle w:val="Literaturverzeichnis"/>
        <w:rPr>
          <w:lang w:val="de-DE"/>
        </w:rPr>
      </w:pPr>
      <w:r w:rsidRPr="006A6A5C">
        <w:rPr>
          <w:lang w:val="de-DE"/>
        </w:rPr>
        <w:t xml:space="preserve">Kirchhof, S. (2007). </w:t>
      </w:r>
      <w:r w:rsidRPr="006A6A5C">
        <w:rPr>
          <w:i/>
          <w:iCs/>
          <w:lang w:val="de-DE"/>
        </w:rPr>
        <w:t>Informelles Lernen und Kompetenzentwicklung für und in beruflichen Werdegängen</w:t>
      </w:r>
      <w:r w:rsidRPr="006A6A5C">
        <w:rPr>
          <w:lang w:val="de-DE"/>
        </w:rPr>
        <w:t>. Waxmann Verlag.</w:t>
      </w:r>
    </w:p>
    <w:p w14:paraId="15FDECF1" w14:textId="77777777" w:rsidR="006A6A5C" w:rsidRPr="006A6A5C" w:rsidRDefault="006A6A5C" w:rsidP="006A6A5C">
      <w:pPr>
        <w:pStyle w:val="Literaturverzeichnis"/>
        <w:rPr>
          <w:lang w:val="de-DE"/>
        </w:rPr>
      </w:pPr>
      <w:r w:rsidRPr="006A6A5C">
        <w:rPr>
          <w:lang w:val="de-DE"/>
        </w:rPr>
        <w:t xml:space="preserve">Kounin, J. S. (2006). </w:t>
      </w:r>
      <w:r w:rsidRPr="006A6A5C">
        <w:rPr>
          <w:i/>
          <w:iCs/>
          <w:lang w:val="de-DE"/>
        </w:rPr>
        <w:t>Techniken der Klassenführung</w:t>
      </w:r>
      <w:r w:rsidRPr="006A6A5C">
        <w:rPr>
          <w:lang w:val="de-DE"/>
        </w:rPr>
        <w:t>. Waxmann Verlag.</w:t>
      </w:r>
    </w:p>
    <w:p w14:paraId="4977A7B3" w14:textId="77777777" w:rsidR="006A6A5C" w:rsidRDefault="006A6A5C" w:rsidP="006A6A5C">
      <w:pPr>
        <w:pStyle w:val="Literaturverzeichnis"/>
      </w:pPr>
      <w:r w:rsidRPr="006A6A5C">
        <w:rPr>
          <w:lang w:val="de-DE"/>
        </w:rPr>
        <w:lastRenderedPageBreak/>
        <w:t xml:space="preserve">Kraft, M. A., &amp; Monti-Nussbaum, M. (2021). </w:t>
      </w:r>
      <w:r>
        <w:t xml:space="preserve">The Big Problem With Little Interruptions to Classroom Learning. </w:t>
      </w:r>
      <w:r>
        <w:rPr>
          <w:i/>
          <w:iCs/>
        </w:rPr>
        <w:t>AERA Open</w:t>
      </w:r>
      <w:r>
        <w:t xml:space="preserve">, </w:t>
      </w:r>
      <w:r>
        <w:rPr>
          <w:i/>
          <w:iCs/>
        </w:rPr>
        <w:t>7</w:t>
      </w:r>
      <w:r>
        <w:t>, 23328584211028856. https://doi.org/10.1177/23328584211028856</w:t>
      </w:r>
    </w:p>
    <w:p w14:paraId="0E69692E" w14:textId="77777777" w:rsidR="006A6A5C" w:rsidRPr="006A6A5C" w:rsidRDefault="006A6A5C" w:rsidP="006A6A5C">
      <w:pPr>
        <w:pStyle w:val="Literaturverzeichnis"/>
        <w:rPr>
          <w:lang w:val="de-DE"/>
        </w:rPr>
      </w:pPr>
      <w:r>
        <w:t xml:space="preserve">Kunter, M., Baumert, J., &amp; Blum, W. (2011). </w:t>
      </w:r>
      <w:r w:rsidRPr="006A6A5C">
        <w:rPr>
          <w:i/>
          <w:iCs/>
          <w:lang w:val="de-DE"/>
        </w:rPr>
        <w:t>Professionelle Kompetenz von Lehrkräften: Ergebnisse des Forschungsprogramms COACTIV</w:t>
      </w:r>
      <w:r w:rsidRPr="006A6A5C">
        <w:rPr>
          <w:lang w:val="de-DE"/>
        </w:rPr>
        <w:t>. Waxmann Verlag.</w:t>
      </w:r>
    </w:p>
    <w:p w14:paraId="7CF4B371" w14:textId="77777777" w:rsidR="006A6A5C" w:rsidRDefault="006A6A5C" w:rsidP="006A6A5C">
      <w:pPr>
        <w:pStyle w:val="Literaturverzeichnis"/>
      </w:pPr>
      <w:r w:rsidRPr="006A6A5C">
        <w:rPr>
          <w:lang w:val="de-DE"/>
        </w:rPr>
        <w:t xml:space="preserve">Lachner, A., Jarodzka, H., &amp; Nückles, M. (2016). What makes an expert teacher? </w:t>
      </w:r>
      <w:r>
        <w:t xml:space="preserve">Investigating teachers’ professional vision and discourse abilities. </w:t>
      </w:r>
      <w:r>
        <w:rPr>
          <w:i/>
          <w:iCs/>
        </w:rPr>
        <w:t>Instructional Science</w:t>
      </w:r>
      <w:r>
        <w:t xml:space="preserve">, </w:t>
      </w:r>
      <w:r>
        <w:rPr>
          <w:i/>
          <w:iCs/>
        </w:rPr>
        <w:t>44</w:t>
      </w:r>
      <w:r>
        <w:t>(3), 197–203. https://doi.org/10.1007/s11251-016-9376-y</w:t>
      </w:r>
    </w:p>
    <w:p w14:paraId="5294FCEC" w14:textId="77777777" w:rsidR="006A6A5C" w:rsidRDefault="006A6A5C" w:rsidP="006A6A5C">
      <w:pPr>
        <w:pStyle w:val="Literaturverzeichnis"/>
      </w:pPr>
      <w:r>
        <w:t xml:space="preserve">Livingston, C., &amp; Borko, H. (1989). Expert-Novice Differences in Teaching: A Cognitive Analysis and Implications for Teacher Education. </w:t>
      </w:r>
      <w:r>
        <w:rPr>
          <w:i/>
          <w:iCs/>
        </w:rPr>
        <w:t>Journal of Teacher Education</w:t>
      </w:r>
      <w:r>
        <w:t xml:space="preserve">, </w:t>
      </w:r>
      <w:r>
        <w:rPr>
          <w:i/>
          <w:iCs/>
        </w:rPr>
        <w:t>40</w:t>
      </w:r>
      <w:r>
        <w:t>(4), 36–42. https://doi.org/10.1177/002248718904000407</w:t>
      </w:r>
    </w:p>
    <w:p w14:paraId="38B7C1C7" w14:textId="77777777" w:rsidR="006A6A5C" w:rsidRDefault="006A6A5C" w:rsidP="006A6A5C">
      <w:pPr>
        <w:pStyle w:val="Literaturverzeichnis"/>
      </w:pPr>
      <w:r>
        <w:t xml:space="preserve">Lohmann, G., &amp; Meyer, H. (2003). </w:t>
      </w:r>
      <w:r w:rsidRPr="006A6A5C">
        <w:rPr>
          <w:i/>
          <w:iCs/>
          <w:lang w:val="de-DE"/>
        </w:rPr>
        <w:t>Mit Schülern klarkommen: Professioneller Umgang mit Unterrichtsstörungen und Disziplinkonflikten</w:t>
      </w:r>
      <w:r w:rsidRPr="006A6A5C">
        <w:rPr>
          <w:lang w:val="de-DE"/>
        </w:rPr>
        <w:t xml:space="preserve">. </w:t>
      </w:r>
      <w:r>
        <w:t>Cornelsen-Scriptor.</w:t>
      </w:r>
    </w:p>
    <w:p w14:paraId="7C91B32D" w14:textId="77777777" w:rsidR="006A6A5C" w:rsidRDefault="006A6A5C" w:rsidP="006A6A5C">
      <w:pPr>
        <w:pStyle w:val="Literaturverzeichnis"/>
      </w:pPr>
      <w:r>
        <w:t xml:space="preserve">Marder, J., Thiel, F., &amp; Göllner, R. (2023). Classroom management and students’ mathematics achievement: The role of students’ disruptive behavior and teacher classroom management. </w:t>
      </w:r>
      <w:r>
        <w:rPr>
          <w:i/>
          <w:iCs/>
        </w:rPr>
        <w:t>Learning and Instruction</w:t>
      </w:r>
      <w:r>
        <w:t xml:space="preserve">, </w:t>
      </w:r>
      <w:r>
        <w:rPr>
          <w:i/>
          <w:iCs/>
        </w:rPr>
        <w:t>86</w:t>
      </w:r>
      <w:r>
        <w:t>, 101746. https://doi.org/10.1016/j.learninstruc.2023.101746</w:t>
      </w:r>
    </w:p>
    <w:p w14:paraId="7C93B4EA" w14:textId="77777777" w:rsidR="006A6A5C" w:rsidRDefault="006A6A5C" w:rsidP="006A6A5C">
      <w:pPr>
        <w:pStyle w:val="Literaturverzeichnis"/>
      </w:pPr>
      <w:r>
        <w:t xml:space="preserve">Marzano, R. J. (2007). </w:t>
      </w:r>
      <w:r>
        <w:rPr>
          <w:i/>
          <w:iCs/>
        </w:rPr>
        <w:t>The Art and Science of Teaching: A Comprehensive Framework for Effective Instruction</w:t>
      </w:r>
      <w:r>
        <w:t>. ASCD.</w:t>
      </w:r>
    </w:p>
    <w:p w14:paraId="499060AE" w14:textId="77777777" w:rsidR="006A6A5C" w:rsidRDefault="006A6A5C" w:rsidP="006A6A5C">
      <w:pPr>
        <w:pStyle w:val="Literaturverzeichnis"/>
      </w:pPr>
      <w:r>
        <w:t xml:space="preserve">Mitchell, M. M., &amp; Bradshaw, C. P. (2013). Examining classroom influences on student perceptions of school climate: The role of classroom management and exclusionary discipline strategies. </w:t>
      </w:r>
      <w:r>
        <w:rPr>
          <w:i/>
          <w:iCs/>
        </w:rPr>
        <w:t>Journal of School Psychology</w:t>
      </w:r>
      <w:r>
        <w:t xml:space="preserve">, </w:t>
      </w:r>
      <w:r>
        <w:rPr>
          <w:i/>
          <w:iCs/>
        </w:rPr>
        <w:t>51</w:t>
      </w:r>
      <w:r>
        <w:t>(5), 599–610. https://doi.org/10.1016/j.jsp.2013.05.005</w:t>
      </w:r>
    </w:p>
    <w:p w14:paraId="42D9CDCD" w14:textId="77777777" w:rsidR="006A6A5C" w:rsidRDefault="006A6A5C" w:rsidP="006A6A5C">
      <w:pPr>
        <w:pStyle w:val="Literaturverzeichnis"/>
      </w:pPr>
      <w:r>
        <w:t xml:space="preserve">Onkhar, V., Dodou, D., &amp; de Winter, J. C. F. (2024). Evaluating the Tobii Pro Glasses 2 and 3 in static and dynamic conditions. </w:t>
      </w:r>
      <w:r>
        <w:rPr>
          <w:i/>
          <w:iCs/>
        </w:rPr>
        <w:t>Behavior Research Methods</w:t>
      </w:r>
      <w:r>
        <w:t xml:space="preserve">, </w:t>
      </w:r>
      <w:r>
        <w:rPr>
          <w:i/>
          <w:iCs/>
        </w:rPr>
        <w:t>56</w:t>
      </w:r>
      <w:r>
        <w:t>(5), 4221–4238. https://doi.org/10.3758/s13428-023-02173-7</w:t>
      </w:r>
    </w:p>
    <w:p w14:paraId="38B8FC1A" w14:textId="77777777" w:rsidR="006A6A5C" w:rsidRPr="006A6A5C" w:rsidRDefault="006A6A5C" w:rsidP="006A6A5C">
      <w:pPr>
        <w:pStyle w:val="Literaturverzeichnis"/>
        <w:rPr>
          <w:lang w:val="de-DE"/>
        </w:rPr>
      </w:pPr>
      <w:r>
        <w:lastRenderedPageBreak/>
        <w:t xml:space="preserve">Ophardt, D., &amp; Thiel, F. (2013). </w:t>
      </w:r>
      <w:r w:rsidRPr="006A6A5C">
        <w:rPr>
          <w:i/>
          <w:iCs/>
          <w:lang w:val="de-DE"/>
        </w:rPr>
        <w:t>Klassenmanagement: Ein Handbuch für Studium und Praxis</w:t>
      </w:r>
      <w:r w:rsidRPr="006A6A5C">
        <w:rPr>
          <w:lang w:val="de-DE"/>
        </w:rPr>
        <w:t>. Kohlhammer Verlag.</w:t>
      </w:r>
    </w:p>
    <w:p w14:paraId="2BAC47FD" w14:textId="77777777" w:rsidR="006A6A5C" w:rsidRPr="006A6A5C" w:rsidRDefault="006A6A5C" w:rsidP="006A6A5C">
      <w:pPr>
        <w:pStyle w:val="Literaturverzeichnis"/>
        <w:rPr>
          <w:lang w:val="de-DE"/>
        </w:rPr>
      </w:pPr>
      <w:r w:rsidRPr="006A6A5C">
        <w:rPr>
          <w:lang w:val="de-DE"/>
        </w:rPr>
        <w:t xml:space="preserve">Rauner, F. (Ed.). (2005). </w:t>
      </w:r>
      <w:r w:rsidRPr="006A6A5C">
        <w:rPr>
          <w:i/>
          <w:iCs/>
          <w:lang w:val="de-DE"/>
        </w:rPr>
        <w:t>Handbuch Berufsbildungsforschung.</w:t>
      </w:r>
      <w:r w:rsidRPr="006A6A5C">
        <w:rPr>
          <w:lang w:val="de-DE"/>
        </w:rPr>
        <w:t xml:space="preserve"> Bertelsmann.</w:t>
      </w:r>
    </w:p>
    <w:p w14:paraId="0B5286E3" w14:textId="77777777" w:rsidR="006A6A5C" w:rsidRDefault="006A6A5C" w:rsidP="006A6A5C">
      <w:pPr>
        <w:pStyle w:val="Literaturverzeichnis"/>
      </w:pPr>
      <w:r w:rsidRPr="006A6A5C">
        <w:rPr>
          <w:lang w:val="de-DE"/>
        </w:rPr>
        <w:t xml:space="preserve">RStudio Team. </w:t>
      </w:r>
      <w:r>
        <w:t xml:space="preserve">(2020). </w:t>
      </w:r>
      <w:r>
        <w:rPr>
          <w:i/>
          <w:iCs/>
        </w:rPr>
        <w:t>RStudio: Integrated Development Environment for R</w:t>
      </w:r>
      <w:r>
        <w:t>. RStudio, PBC.</w:t>
      </w:r>
    </w:p>
    <w:p w14:paraId="780D5AFF" w14:textId="77777777" w:rsidR="006A6A5C" w:rsidRPr="006A6A5C" w:rsidRDefault="006A6A5C" w:rsidP="006A6A5C">
      <w:pPr>
        <w:pStyle w:val="Literaturverzeichnis"/>
        <w:rPr>
          <w:lang w:val="de-DE"/>
        </w:rPr>
      </w:pPr>
      <w:r w:rsidRPr="006A6A5C">
        <w:rPr>
          <w:lang w:val="de-DE"/>
        </w:rPr>
        <w:t xml:space="preserve">Rüedi, J. (2014). Zur Bedeutung positive Beziehungen für die Klassenführung und den Umgang mit Unterrichtsstörungen. </w:t>
      </w:r>
      <w:r w:rsidRPr="006A6A5C">
        <w:rPr>
          <w:i/>
          <w:iCs/>
          <w:lang w:val="de-DE"/>
        </w:rPr>
        <w:t>Beziehungen in Schule Und Unterricht. Teil</w:t>
      </w:r>
      <w:r w:rsidRPr="006A6A5C">
        <w:rPr>
          <w:lang w:val="de-DE"/>
        </w:rPr>
        <w:t xml:space="preserve">, </w:t>
      </w:r>
      <w:r w:rsidRPr="006A6A5C">
        <w:rPr>
          <w:i/>
          <w:iCs/>
          <w:lang w:val="de-DE"/>
        </w:rPr>
        <w:t>3</w:t>
      </w:r>
      <w:r w:rsidRPr="006A6A5C">
        <w:rPr>
          <w:lang w:val="de-DE"/>
        </w:rPr>
        <w:t>, 105–126.</w:t>
      </w:r>
    </w:p>
    <w:p w14:paraId="3368F31B" w14:textId="77777777" w:rsidR="006A6A5C" w:rsidRDefault="006A6A5C" w:rsidP="006A6A5C">
      <w:pPr>
        <w:pStyle w:val="Literaturverzeichnis"/>
      </w:pPr>
      <w:r w:rsidRPr="006A6A5C">
        <w:rPr>
          <w:lang w:val="de-DE"/>
        </w:rPr>
        <w:t xml:space="preserve">Scherzinger, M., &amp; Wettstein, A. (2019). </w:t>
      </w:r>
      <w:r>
        <w:t xml:space="preserve">Classroom disruptions, the teacher–student relationship and classroom management from the perspective of teachers, students and external observers: A multimethod approach. </w:t>
      </w:r>
      <w:r>
        <w:rPr>
          <w:i/>
          <w:iCs/>
        </w:rPr>
        <w:t>Learning Environments Research</w:t>
      </w:r>
      <w:r>
        <w:t xml:space="preserve">, </w:t>
      </w:r>
      <w:r>
        <w:rPr>
          <w:i/>
          <w:iCs/>
        </w:rPr>
        <w:t>22</w:t>
      </w:r>
      <w:r>
        <w:t>(1), 101–116. https://doi.org/10.1007/s10984-018-9269-x</w:t>
      </w:r>
    </w:p>
    <w:p w14:paraId="5C43200F" w14:textId="77777777" w:rsidR="006A6A5C" w:rsidRDefault="006A6A5C" w:rsidP="006A6A5C">
      <w:pPr>
        <w:pStyle w:val="Literaturverzeichnis"/>
      </w:pPr>
      <w:r>
        <w:t xml:space="preserve">Shulman, L. (1987). Knowledge and Teaching:Foundations of the New Reform. </w:t>
      </w:r>
      <w:r>
        <w:rPr>
          <w:i/>
          <w:iCs/>
        </w:rPr>
        <w:t>Harvard Educational Review</w:t>
      </w:r>
      <w:r>
        <w:t xml:space="preserve">, </w:t>
      </w:r>
      <w:r>
        <w:rPr>
          <w:i/>
          <w:iCs/>
        </w:rPr>
        <w:t>57</w:t>
      </w:r>
      <w:r>
        <w:t>(1), 1–23. https://doi.org/10.17763/haer.57.1.j463w79r56455411</w:t>
      </w:r>
    </w:p>
    <w:p w14:paraId="1631C3B5" w14:textId="77777777" w:rsidR="006A6A5C" w:rsidRDefault="006A6A5C" w:rsidP="006A6A5C">
      <w:pPr>
        <w:pStyle w:val="Literaturverzeichnis"/>
      </w:pPr>
      <w:r>
        <w:t xml:space="preserve">Tobii AB. (2024). </w:t>
      </w:r>
      <w:r>
        <w:rPr>
          <w:i/>
          <w:iCs/>
        </w:rPr>
        <w:t>Tobii Pro Lab User Manual v 24.21</w:t>
      </w:r>
      <w:r>
        <w:t>. https://go.tobii.com/tobii_pro_lab_user_manual</w:t>
      </w:r>
    </w:p>
    <w:p w14:paraId="0E2DAB95" w14:textId="77777777" w:rsidR="006A6A5C" w:rsidRPr="006A6A5C" w:rsidRDefault="006A6A5C" w:rsidP="006A6A5C">
      <w:pPr>
        <w:pStyle w:val="Literaturverzeichnis"/>
        <w:rPr>
          <w:lang w:val="de-DE"/>
        </w:rPr>
      </w:pPr>
      <w:r w:rsidRPr="006A6A5C">
        <w:rPr>
          <w:lang w:val="de-DE"/>
        </w:rPr>
        <w:t xml:space="preserve">Van Den Bogert, N., Van Bruggen, J., Kostons, D., &amp; Jochems, W. (2014). </w:t>
      </w:r>
      <w:r>
        <w:t xml:space="preserve">First steps into understanding teachers’ visual perception of classroom events. </w:t>
      </w:r>
      <w:r w:rsidRPr="006A6A5C">
        <w:rPr>
          <w:i/>
          <w:iCs/>
          <w:lang w:val="de-DE"/>
        </w:rPr>
        <w:t>Teaching and Teacher Education</w:t>
      </w:r>
      <w:r w:rsidRPr="006A6A5C">
        <w:rPr>
          <w:lang w:val="de-DE"/>
        </w:rPr>
        <w:t xml:space="preserve">, </w:t>
      </w:r>
      <w:r w:rsidRPr="006A6A5C">
        <w:rPr>
          <w:i/>
          <w:iCs/>
          <w:lang w:val="de-DE"/>
        </w:rPr>
        <w:t>37</w:t>
      </w:r>
      <w:r w:rsidRPr="006A6A5C">
        <w:rPr>
          <w:lang w:val="de-DE"/>
        </w:rPr>
        <w:t>, 208–216. https://doi.org/10.1016/j.tate.2013.09.001</w:t>
      </w:r>
    </w:p>
    <w:p w14:paraId="091C28C8" w14:textId="77777777" w:rsidR="006A6A5C" w:rsidRDefault="006A6A5C" w:rsidP="006A6A5C">
      <w:pPr>
        <w:pStyle w:val="Literaturverzeichnis"/>
      </w:pPr>
      <w:r w:rsidRPr="006A6A5C">
        <w:rPr>
          <w:lang w:val="de-DE"/>
        </w:rPr>
        <w:t xml:space="preserve">Voss, T., Kunter, M., Seiz, J., Hoehne, V., &amp; Baumert, J. (2014). Die Bedeutung des pädagogisch-psychologischen Wissens von angehenden Lehrkräften für die Unterrichtsqualität. </w:t>
      </w:r>
      <w:r>
        <w:rPr>
          <w:i/>
          <w:iCs/>
        </w:rPr>
        <w:t>Zeitschrift für Pädagogik</w:t>
      </w:r>
      <w:r>
        <w:t xml:space="preserve">, </w:t>
      </w:r>
      <w:r>
        <w:rPr>
          <w:i/>
          <w:iCs/>
        </w:rPr>
        <w:t>60</w:t>
      </w:r>
      <w:r>
        <w:t>(2), 184–201.</w:t>
      </w:r>
    </w:p>
    <w:p w14:paraId="1855363C" w14:textId="77777777" w:rsidR="006A6A5C" w:rsidRDefault="006A6A5C" w:rsidP="006A6A5C">
      <w:pPr>
        <w:pStyle w:val="Literaturverzeichnis"/>
      </w:pPr>
      <w:r>
        <w:t xml:space="preserve">Wang, M. C. (1993). </w:t>
      </w:r>
      <w:r>
        <w:rPr>
          <w:i/>
          <w:iCs/>
        </w:rPr>
        <w:t>Toward a Knowledge Base for School Learning. Publication Series #93-5a</w:t>
      </w:r>
      <w:r>
        <w:t>. https://eric.ed.gov/?id=ED399311</w:t>
      </w:r>
    </w:p>
    <w:p w14:paraId="180E4A68" w14:textId="77777777" w:rsidR="006A6A5C" w:rsidRDefault="006A6A5C" w:rsidP="006A6A5C">
      <w:pPr>
        <w:pStyle w:val="Literaturverzeichnis"/>
      </w:pPr>
      <w:r>
        <w:t xml:space="preserve">Wickham, H. (2016). </w:t>
      </w:r>
      <w:r>
        <w:rPr>
          <w:i/>
          <w:iCs/>
        </w:rPr>
        <w:t>ggplot2: Elegant Graphics for Data Analysis</w:t>
      </w:r>
      <w:r>
        <w:t>. Springer-Verlag New York. https://doi.org/10.1007/978-0-387-98141-3</w:t>
      </w:r>
    </w:p>
    <w:p w14:paraId="77492A81" w14:textId="77777777" w:rsidR="006A6A5C" w:rsidRDefault="006A6A5C" w:rsidP="006A6A5C">
      <w:pPr>
        <w:pStyle w:val="Literaturverzeichnis"/>
      </w:pPr>
      <w:r>
        <w:lastRenderedPageBreak/>
        <w:t xml:space="preserve">Wolff, C. E., Jarodzka, H., &amp; Boshuizen, H. P. A. (2017). See and tell: Differences between expert and novice teachers’ interpretations of problematic classroom management events. </w:t>
      </w:r>
      <w:r>
        <w:rPr>
          <w:i/>
          <w:iCs/>
        </w:rPr>
        <w:t>Teaching and Teacher Education</w:t>
      </w:r>
      <w:r>
        <w:t xml:space="preserve">, </w:t>
      </w:r>
      <w:r>
        <w:rPr>
          <w:i/>
          <w:iCs/>
        </w:rPr>
        <w:t>66</w:t>
      </w:r>
      <w:r>
        <w:t>, 295–308. https://doi.org/10.1016/j.tate.2017.04.015</w:t>
      </w:r>
    </w:p>
    <w:p w14:paraId="4CF095F1" w14:textId="77777777" w:rsidR="006A6A5C" w:rsidRPr="006A6A5C" w:rsidRDefault="006A6A5C" w:rsidP="006A6A5C">
      <w:pPr>
        <w:pStyle w:val="Literaturverzeichnis"/>
        <w:rPr>
          <w:lang w:val="de-DE"/>
        </w:rPr>
      </w:pPr>
      <w:r>
        <w:t xml:space="preserve">Wolff, C. E., Jarodzka, H., &amp; Boshuizen, H. P. A. (2021). Classroom management scripts: A theoretical model contrasting expert and novice teachers’ knowledge and awareness of classroom events. </w:t>
      </w:r>
      <w:r w:rsidRPr="006A6A5C">
        <w:rPr>
          <w:i/>
          <w:iCs/>
          <w:lang w:val="de-DE"/>
        </w:rPr>
        <w:t>Educational Psychology Review</w:t>
      </w:r>
      <w:r w:rsidRPr="006A6A5C">
        <w:rPr>
          <w:lang w:val="de-DE"/>
        </w:rPr>
        <w:t xml:space="preserve">, </w:t>
      </w:r>
      <w:r w:rsidRPr="006A6A5C">
        <w:rPr>
          <w:i/>
          <w:iCs/>
          <w:lang w:val="de-DE"/>
        </w:rPr>
        <w:t>33</w:t>
      </w:r>
      <w:r w:rsidRPr="006A6A5C">
        <w:rPr>
          <w:lang w:val="de-DE"/>
        </w:rPr>
        <w:t>(1), 131–148. https://doi.org/10.1007/s10648-020-09542-0</w:t>
      </w:r>
    </w:p>
    <w:p w14:paraId="44B51ACA" w14:textId="77777777" w:rsidR="006A6A5C" w:rsidRPr="006A6A5C" w:rsidRDefault="006A6A5C" w:rsidP="006A6A5C">
      <w:pPr>
        <w:pStyle w:val="Literaturverzeichnis"/>
        <w:rPr>
          <w:lang w:val="de-DE"/>
        </w:rPr>
      </w:pPr>
      <w:r w:rsidRPr="006A6A5C">
        <w:rPr>
          <w:lang w:val="de-DE"/>
        </w:rPr>
        <w:t xml:space="preserve">Zierer, K. (2015). </w:t>
      </w:r>
      <w:r w:rsidRPr="006A6A5C">
        <w:rPr>
          <w:i/>
          <w:iCs/>
          <w:lang w:val="de-DE"/>
        </w:rPr>
        <w:t>Jahrbuch für Allgemeine Didaktik 2015: Thementeil: Klassenmanagement / Klassenführung - Perspektiven, Befunde, Kontroversen</w:t>
      </w:r>
      <w:r w:rsidRPr="006A6A5C">
        <w:rPr>
          <w:lang w:val="de-DE"/>
        </w:rPr>
        <w:t>. wbv Media GmbH &amp; Company KG.</w:t>
      </w:r>
    </w:p>
    <w:p w14:paraId="4CCAF52A" w14:textId="5CBADC1E" w:rsidR="00BA71EF" w:rsidRPr="00357FA5" w:rsidRDefault="00CB5001" w:rsidP="007C555E">
      <w:pPr>
        <w:ind w:firstLine="0"/>
        <w:rPr>
          <w:rFonts w:ascii="Times New Roman" w:hAnsi="Times New Roman" w:cs="Times New Roman"/>
          <w:color w:val="DBDBDB" w:themeColor="accent3" w:themeTint="66"/>
          <w:sz w:val="24"/>
          <w:szCs w:val="24"/>
          <w:lang w:val="de-DE"/>
        </w:rPr>
      </w:pPr>
      <w:r>
        <w:rPr>
          <w:rFonts w:ascii="Times New Roman" w:hAnsi="Times New Roman" w:cs="Times New Roman"/>
          <w:color w:val="DBDBDB" w:themeColor="accent3" w:themeTint="66"/>
          <w:sz w:val="24"/>
          <w:szCs w:val="24"/>
        </w:rPr>
        <w:fldChar w:fldCharType="end"/>
      </w:r>
    </w:p>
    <w:p w14:paraId="03DB06F3" w14:textId="77777777" w:rsidR="00BA71EF" w:rsidRPr="00357FA5" w:rsidRDefault="00BA71EF">
      <w:pPr>
        <w:tabs>
          <w:tab w:val="clear" w:pos="3068"/>
        </w:tabs>
        <w:spacing w:after="160" w:line="259" w:lineRule="auto"/>
        <w:ind w:firstLine="0"/>
        <w:rPr>
          <w:rFonts w:ascii="Times New Roman" w:hAnsi="Times New Roman" w:cs="Times New Roman"/>
          <w:color w:val="DBDBDB" w:themeColor="accent3" w:themeTint="66"/>
          <w:sz w:val="24"/>
          <w:szCs w:val="24"/>
          <w:lang w:val="de-DE"/>
        </w:rPr>
      </w:pPr>
      <w:r w:rsidRPr="00357FA5">
        <w:rPr>
          <w:rFonts w:ascii="Times New Roman" w:hAnsi="Times New Roman" w:cs="Times New Roman"/>
          <w:color w:val="DBDBDB" w:themeColor="accent3" w:themeTint="66"/>
          <w:sz w:val="24"/>
          <w:szCs w:val="24"/>
          <w:lang w:val="de-DE"/>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5-03-17T08:49:00Z" w:initials="DA">
    <w:p w14:paraId="06C0FC06" w14:textId="4CB0EC19" w:rsidR="00F84B92" w:rsidRPr="00F84B92" w:rsidRDefault="00F84B92">
      <w:pPr>
        <w:pStyle w:val="Kommentartext"/>
        <w:rPr>
          <w:lang w:val="de-DE"/>
        </w:rPr>
      </w:pPr>
      <w:r>
        <w:rPr>
          <w:rStyle w:val="Kommentarzeichen"/>
        </w:rPr>
        <w:annotationRef/>
      </w:r>
      <w:r w:rsidRPr="00F84B92">
        <w:rPr>
          <w:lang w:val="de-DE"/>
        </w:rPr>
        <w:t>Das finde ich zu</w:t>
      </w:r>
      <w:r>
        <w:rPr>
          <w:lang w:val="de-DE"/>
        </w:rPr>
        <w:t xml:space="preserve"> </w:t>
      </w:r>
      <w:r w:rsidRPr="00F84B92">
        <w:rPr>
          <w:lang w:val="de-DE"/>
        </w:rPr>
        <w:t>weit w</w:t>
      </w:r>
      <w:r>
        <w:rPr>
          <w:lang w:val="de-DE"/>
        </w:rPr>
        <w:t xml:space="preserve">eg von </w:t>
      </w:r>
      <w:proofErr w:type="spellStart"/>
      <w:r>
        <w:rPr>
          <w:lang w:val="de-DE"/>
        </w:rPr>
        <w:t>classroom</w:t>
      </w:r>
      <w:proofErr w:type="spellEnd"/>
      <w:r>
        <w:rPr>
          <w:lang w:val="de-DE"/>
        </w:rPr>
        <w:t xml:space="preserve"> </w:t>
      </w:r>
      <w:proofErr w:type="spellStart"/>
      <w:r>
        <w:rPr>
          <w:lang w:val="de-DE"/>
        </w:rPr>
        <w:t>disruptions</w:t>
      </w:r>
      <w:proofErr w:type="spellEnd"/>
    </w:p>
  </w:comment>
  <w:comment w:id="1" w:author="Deiglmayr, Anne" w:date="2025-03-17T08:50:00Z" w:initials="DA">
    <w:p w14:paraId="3A5E493C" w14:textId="09EBFB7D" w:rsidR="00F84B92" w:rsidRPr="00F84B92" w:rsidRDefault="00F84B92">
      <w:pPr>
        <w:pStyle w:val="Kommentartext"/>
        <w:rPr>
          <w:lang w:val="de-DE"/>
        </w:rPr>
      </w:pPr>
      <w:r>
        <w:rPr>
          <w:rStyle w:val="Kommentarzeichen"/>
        </w:rPr>
        <w:annotationRef/>
      </w:r>
      <w:r w:rsidRPr="00F84B92">
        <w:rPr>
          <w:lang w:val="de-DE"/>
        </w:rPr>
        <w:t xml:space="preserve">Vorsicht, hier wird </w:t>
      </w:r>
      <w:proofErr w:type="spellStart"/>
      <w:r w:rsidRPr="00F84B92">
        <w:rPr>
          <w:lang w:val="de-DE"/>
        </w:rPr>
        <w:t>managing</w:t>
      </w:r>
      <w:proofErr w:type="spellEnd"/>
      <w:r w:rsidRPr="00F84B92">
        <w:rPr>
          <w:lang w:val="de-DE"/>
        </w:rPr>
        <w:t xml:space="preserve"> </w:t>
      </w:r>
      <w:proofErr w:type="spellStart"/>
      <w:r w:rsidRPr="00F84B92">
        <w:rPr>
          <w:lang w:val="de-DE"/>
        </w:rPr>
        <w:t>D</w:t>
      </w:r>
      <w:r>
        <w:rPr>
          <w:lang w:val="de-DE"/>
        </w:rPr>
        <w:t>isruptions</w:t>
      </w:r>
      <w:proofErr w:type="spellEnd"/>
      <w:r>
        <w:rPr>
          <w:lang w:val="de-DE"/>
        </w:rPr>
        <w:t xml:space="preserve"> mit </w:t>
      </w:r>
      <w:proofErr w:type="spellStart"/>
      <w:r>
        <w:rPr>
          <w:lang w:val="de-DE"/>
        </w:rPr>
        <w:t>classroom</w:t>
      </w:r>
      <w:proofErr w:type="spellEnd"/>
      <w:r>
        <w:rPr>
          <w:lang w:val="de-DE"/>
        </w:rPr>
        <w:t xml:space="preserve"> Management gleichgesetzt; es ist aber nur eine Facette davon. Lass das </w:t>
      </w:r>
      <w:proofErr w:type="gramStart"/>
      <w:r>
        <w:rPr>
          <w:lang w:val="de-DE"/>
        </w:rPr>
        <w:t>in der Intro</w:t>
      </w:r>
      <w:proofErr w:type="gramEnd"/>
      <w:r>
        <w:rPr>
          <w:lang w:val="de-DE"/>
        </w:rPr>
        <w:t xml:space="preserve"> eher weg; später solltest du dann die Beziehung der beiden Konstrukte explizieren…</w:t>
      </w:r>
    </w:p>
  </w:comment>
  <w:comment w:id="2" w:author="Deiglmayr, Anne" w:date="2025-03-17T08:52:00Z" w:initials="DA">
    <w:p w14:paraId="3D1BAEAC" w14:textId="19E7C71E" w:rsidR="00F84B92" w:rsidRPr="00F84B92" w:rsidRDefault="00F84B92">
      <w:pPr>
        <w:pStyle w:val="Kommentartext"/>
        <w:rPr>
          <w:lang w:val="de-DE"/>
        </w:rPr>
      </w:pPr>
      <w:r>
        <w:rPr>
          <w:rStyle w:val="Kommentarzeichen"/>
        </w:rPr>
        <w:annotationRef/>
      </w:r>
      <w:r w:rsidRPr="00F84B92">
        <w:rPr>
          <w:lang w:val="de-DE"/>
        </w:rPr>
        <w:t>Hier fehlt mir der F</w:t>
      </w:r>
      <w:r>
        <w:rPr>
          <w:lang w:val="de-DE"/>
        </w:rPr>
        <w:t xml:space="preserve">okus auf </w:t>
      </w:r>
      <w:proofErr w:type="spellStart"/>
      <w:r>
        <w:rPr>
          <w:lang w:val="de-DE"/>
        </w:rPr>
        <w:t>Disruptions</w:t>
      </w:r>
      <w:proofErr w:type="spellEnd"/>
    </w:p>
  </w:comment>
  <w:comment w:id="3" w:author="Deiglmayr, Anne" w:date="2025-03-17T08:52:00Z" w:initials="DA">
    <w:p w14:paraId="6BCE7787" w14:textId="6334A3F9" w:rsidR="00F84B92" w:rsidRPr="00F84B92" w:rsidRDefault="00F84B92">
      <w:pPr>
        <w:pStyle w:val="Kommentartext"/>
        <w:rPr>
          <w:lang w:val="de-DE"/>
        </w:rPr>
      </w:pPr>
      <w:r>
        <w:rPr>
          <w:rStyle w:val="Kommentarzeichen"/>
        </w:rPr>
        <w:annotationRef/>
      </w:r>
      <w:r w:rsidRPr="00F84B92">
        <w:rPr>
          <w:lang w:val="de-DE"/>
        </w:rPr>
        <w:t xml:space="preserve">Gliederung </w:t>
      </w:r>
      <w:r>
        <w:rPr>
          <w:lang w:val="de-DE"/>
        </w:rPr>
        <w:t>Intro</w:t>
      </w:r>
      <w:r w:rsidRPr="00F84B92">
        <w:rPr>
          <w:lang w:val="de-DE"/>
        </w:rPr>
        <w:t xml:space="preserve"> und Gliederung T</w:t>
      </w:r>
      <w:r>
        <w:rPr>
          <w:lang w:val="de-DE"/>
        </w:rPr>
        <w:t xml:space="preserve">heorieteil sollten ähnlich sein – Einstieg über </w:t>
      </w:r>
      <w:proofErr w:type="spellStart"/>
      <w:r>
        <w:rPr>
          <w:lang w:val="de-DE"/>
        </w:rPr>
        <w:t>disruptions</w:t>
      </w:r>
      <w:proofErr w:type="spellEnd"/>
      <w:r>
        <w:rPr>
          <w:lang w:val="de-DE"/>
        </w:rPr>
        <w:t>, oder Einstieg über CM? Beides möglich, aber einheitlich verwenden. Außerdem: Beziehung der beiden Konstrukte klarstellen</w:t>
      </w:r>
    </w:p>
  </w:comment>
  <w:comment w:id="4" w:author="Deiglmayr, Anne" w:date="2025-03-17T08:54:00Z" w:initials="DA">
    <w:p w14:paraId="74148699" w14:textId="6620049E" w:rsidR="00F84B92" w:rsidRPr="00F84B92" w:rsidRDefault="00F84B92">
      <w:pPr>
        <w:pStyle w:val="Kommentartext"/>
        <w:rPr>
          <w:lang w:val="de-DE"/>
        </w:rPr>
      </w:pPr>
      <w:r>
        <w:rPr>
          <w:rStyle w:val="Kommentarzeichen"/>
        </w:rPr>
        <w:annotationRef/>
      </w:r>
      <w:r w:rsidRPr="00F84B92">
        <w:rPr>
          <w:lang w:val="de-DE"/>
        </w:rPr>
        <w:t>Referent?</w:t>
      </w:r>
    </w:p>
  </w:comment>
  <w:comment w:id="8" w:author="Deiglmayr, Anne" w:date="2025-03-17T08:56:00Z" w:initials="DA">
    <w:p w14:paraId="61F29F7F" w14:textId="4D5AAE50" w:rsidR="00F84B92" w:rsidRPr="00F84B92" w:rsidRDefault="00F84B92">
      <w:pPr>
        <w:pStyle w:val="Kommentartext"/>
        <w:rPr>
          <w:lang w:val="de-DE"/>
        </w:rPr>
      </w:pPr>
      <w:r>
        <w:rPr>
          <w:rStyle w:val="Kommentarzeichen"/>
        </w:rPr>
        <w:annotationRef/>
      </w:r>
      <w:r w:rsidRPr="00F84B92">
        <w:rPr>
          <w:lang w:val="de-DE"/>
        </w:rPr>
        <w:t xml:space="preserve">Hier schon Bezug zu </w:t>
      </w:r>
      <w:proofErr w:type="spellStart"/>
      <w:r w:rsidRPr="00F84B92">
        <w:rPr>
          <w:lang w:val="de-DE"/>
        </w:rPr>
        <w:t>n</w:t>
      </w:r>
      <w:r>
        <w:rPr>
          <w:lang w:val="de-DE"/>
        </w:rPr>
        <w:t>oticing</w:t>
      </w:r>
      <w:proofErr w:type="spellEnd"/>
      <w:r>
        <w:rPr>
          <w:lang w:val="de-DE"/>
        </w:rPr>
        <w:t xml:space="preserve"> als</w:t>
      </w:r>
      <w:r w:rsidR="00167BAE">
        <w:rPr>
          <w:lang w:val="de-DE"/>
        </w:rPr>
        <w:t xml:space="preserve"> einem Aspekt von effektivem </w:t>
      </w:r>
      <w:proofErr w:type="spellStart"/>
      <w:r w:rsidR="00167BAE">
        <w:rPr>
          <w:lang w:val="de-DE"/>
        </w:rPr>
        <w:t>disruption</w:t>
      </w:r>
      <w:proofErr w:type="spellEnd"/>
      <w:r w:rsidR="00167BAE">
        <w:rPr>
          <w:lang w:val="de-DE"/>
        </w:rPr>
        <w:t xml:space="preserve"> </w:t>
      </w:r>
      <w:proofErr w:type="spellStart"/>
      <w:r w:rsidR="00167BAE">
        <w:rPr>
          <w:lang w:val="de-DE"/>
        </w:rPr>
        <w:t>management</w:t>
      </w:r>
      <w:proofErr w:type="spellEnd"/>
    </w:p>
  </w:comment>
  <w:comment w:id="9" w:author="Deiglmayr, Anne" w:date="2025-03-17T08:56:00Z" w:initials="DA">
    <w:p w14:paraId="768E79BF" w14:textId="73CAF2EB" w:rsidR="00167BAE" w:rsidRPr="00167BAE" w:rsidRDefault="00167BAE">
      <w:pPr>
        <w:pStyle w:val="Kommentartext"/>
        <w:rPr>
          <w:lang w:val="de-DE"/>
        </w:rPr>
      </w:pPr>
      <w:r>
        <w:rPr>
          <w:rStyle w:val="Kommentarzeichen"/>
        </w:rPr>
        <w:annotationRef/>
      </w:r>
      <w:r w:rsidRPr="00167BAE">
        <w:rPr>
          <w:lang w:val="de-DE"/>
        </w:rPr>
        <w:t xml:space="preserve">Hier “springt” </w:t>
      </w:r>
      <w:r>
        <w:rPr>
          <w:lang w:val="de-DE"/>
        </w:rPr>
        <w:t>der Text</w:t>
      </w:r>
      <w:r w:rsidRPr="00167BAE">
        <w:rPr>
          <w:lang w:val="de-DE"/>
        </w:rPr>
        <w:t xml:space="preserve"> wieder z</w:t>
      </w:r>
      <w:r>
        <w:rPr>
          <w:lang w:val="de-DE"/>
        </w:rPr>
        <w:t>urück zu CM…</w:t>
      </w:r>
    </w:p>
  </w:comment>
  <w:comment w:id="10" w:author="Deiglmayr, Anne" w:date="2025-03-17T09:03:00Z" w:initials="DA">
    <w:p w14:paraId="4848E65C" w14:textId="4B132F6C" w:rsidR="00CD6AAD" w:rsidRPr="00CD6AAD" w:rsidRDefault="00CD6AAD">
      <w:pPr>
        <w:pStyle w:val="Kommentartext"/>
        <w:rPr>
          <w:lang w:val="de-DE"/>
        </w:rPr>
      </w:pPr>
      <w:r>
        <w:rPr>
          <w:rStyle w:val="Kommentarzeichen"/>
        </w:rPr>
        <w:annotationRef/>
      </w:r>
      <w:r w:rsidRPr="00CD6AAD">
        <w:rPr>
          <w:lang w:val="de-DE"/>
        </w:rPr>
        <w:t>Von i</w:t>
      </w:r>
      <w:r>
        <w:rPr>
          <w:lang w:val="de-DE"/>
        </w:rPr>
        <w:t>hr ist „nur“ die Grafik, die Theorie ist von Blömeke – diese Referenz (Blömeke) ist daher wichtiger</w:t>
      </w:r>
    </w:p>
  </w:comment>
  <w:comment w:id="11" w:author="Deiglmayr, Anne" w:date="2025-03-17T08:58:00Z" w:initials="DA">
    <w:p w14:paraId="4BD6179C" w14:textId="4DF22473" w:rsidR="00167BAE" w:rsidRPr="00167BAE" w:rsidRDefault="00167BAE">
      <w:pPr>
        <w:pStyle w:val="Kommentartext"/>
        <w:rPr>
          <w:lang w:val="de-DE"/>
        </w:rPr>
      </w:pPr>
      <w:r>
        <w:rPr>
          <w:rStyle w:val="Kommentarzeichen"/>
        </w:rPr>
        <w:annotationRef/>
      </w:r>
      <w:r w:rsidRPr="00167BAE">
        <w:rPr>
          <w:lang w:val="de-DE"/>
        </w:rPr>
        <w:t>Bitte inhaltlich aussagekräftigen Titel</w:t>
      </w:r>
    </w:p>
  </w:comment>
  <w:comment w:id="12" w:author="Deiglmayr, Anne" w:date="2025-03-17T09:04:00Z" w:initials="DA">
    <w:p w14:paraId="3A0F1EFF" w14:textId="33E0BA5E" w:rsidR="00CD6AAD" w:rsidRPr="00CD6AAD" w:rsidRDefault="00CD6AAD">
      <w:pPr>
        <w:pStyle w:val="Kommentartext"/>
        <w:rPr>
          <w:lang w:val="de-DE"/>
        </w:rPr>
      </w:pPr>
      <w:r>
        <w:rPr>
          <w:rStyle w:val="Kommentarzeichen"/>
        </w:rPr>
        <w:annotationRef/>
      </w:r>
      <w:r w:rsidRPr="00CD6AAD">
        <w:rPr>
          <w:lang w:val="de-DE"/>
        </w:rPr>
        <w:t>Die Bedeutung der verschieden f</w:t>
      </w:r>
      <w:r>
        <w:rPr>
          <w:lang w:val="de-DE"/>
        </w:rPr>
        <w:t>arbigen Kästchen erschließt sich mir nicht, v.a. nicht das „weiße“ Kästchen – warum ist das weiß und nicht grau?</w:t>
      </w:r>
    </w:p>
  </w:comment>
  <w:comment w:id="13" w:author="Deiglmayr, Anne" w:date="2025-03-17T08:59:00Z" w:initials="DA">
    <w:p w14:paraId="5D6D32C2" w14:textId="69F24836" w:rsidR="00167BAE" w:rsidRPr="00167BAE" w:rsidRDefault="00167BAE">
      <w:pPr>
        <w:pStyle w:val="Kommentartext"/>
        <w:rPr>
          <w:lang w:val="de-DE"/>
        </w:rPr>
      </w:pPr>
      <w:r>
        <w:rPr>
          <w:rStyle w:val="Kommentarzeichen"/>
        </w:rPr>
        <w:annotationRef/>
      </w:r>
      <w:r w:rsidRPr="00167BAE">
        <w:rPr>
          <w:lang w:val="de-DE"/>
        </w:rPr>
        <w:t>Zu w</w:t>
      </w:r>
      <w:r>
        <w:rPr>
          <w:lang w:val="de-DE"/>
        </w:rPr>
        <w:t>eiter Bogen</w:t>
      </w:r>
      <w:r w:rsidR="00CD6AAD">
        <w:rPr>
          <w:lang w:val="de-DE"/>
        </w:rPr>
        <w:t xml:space="preserve"> bzw. zu hohes Abstraktionsniveau</w:t>
      </w:r>
      <w:r>
        <w:rPr>
          <w:lang w:val="de-DE"/>
        </w:rPr>
        <w:t xml:space="preserve">, auch in der Abb. bitte durch ein spezifischeres Konstrukt ersetzen (z.B. </w:t>
      </w:r>
      <w:proofErr w:type="spellStart"/>
      <w:r>
        <w:rPr>
          <w:lang w:val="de-DE"/>
        </w:rPr>
        <w:t>managing</w:t>
      </w:r>
      <w:proofErr w:type="spellEnd"/>
      <w:r>
        <w:rPr>
          <w:lang w:val="de-DE"/>
        </w:rPr>
        <w:t xml:space="preserve"> / </w:t>
      </w:r>
      <w:proofErr w:type="spellStart"/>
      <w:r>
        <w:rPr>
          <w:lang w:val="de-DE"/>
        </w:rPr>
        <w:t>monitoring</w:t>
      </w:r>
      <w:proofErr w:type="spellEnd"/>
      <w:r>
        <w:rPr>
          <w:lang w:val="de-DE"/>
        </w:rPr>
        <w:t xml:space="preserve"> </w:t>
      </w:r>
      <w:proofErr w:type="spellStart"/>
      <w:r>
        <w:rPr>
          <w:lang w:val="de-DE"/>
        </w:rPr>
        <w:t>classroom</w:t>
      </w:r>
      <w:proofErr w:type="spellEnd"/>
      <w:r>
        <w:rPr>
          <w:lang w:val="de-DE"/>
        </w:rPr>
        <w:t xml:space="preserve"> </w:t>
      </w:r>
      <w:proofErr w:type="spellStart"/>
      <w:r>
        <w:rPr>
          <w:lang w:val="de-DE"/>
        </w:rPr>
        <w:t>disruptions</w:t>
      </w:r>
      <w:proofErr w:type="spellEnd"/>
      <w:r>
        <w:rPr>
          <w:lang w:val="de-DE"/>
        </w:rPr>
        <w:t>)</w:t>
      </w:r>
    </w:p>
  </w:comment>
  <w:comment w:id="14" w:author="Deiglmayr, Anne" w:date="2025-03-17T09:02:00Z" w:initials="DA">
    <w:p w14:paraId="6B01321B" w14:textId="6E18CBA2" w:rsidR="00CD6AAD" w:rsidRPr="00CD6AAD" w:rsidRDefault="00CD6AAD">
      <w:pPr>
        <w:pStyle w:val="Kommentartext"/>
        <w:rPr>
          <w:lang w:val="de-DE"/>
        </w:rPr>
      </w:pPr>
      <w:r>
        <w:rPr>
          <w:rStyle w:val="Kommentarzeichen"/>
        </w:rPr>
        <w:annotationRef/>
      </w:r>
      <w:r w:rsidRPr="00CD6AAD">
        <w:rPr>
          <w:lang w:val="de-DE"/>
        </w:rPr>
        <w:t>Im Folgenden solltest du d</w:t>
      </w:r>
      <w:r>
        <w:rPr>
          <w:lang w:val="de-DE"/>
        </w:rPr>
        <w:t xml:space="preserve">as Modell Schritt für </w:t>
      </w:r>
      <w:proofErr w:type="spellStart"/>
      <w:r>
        <w:rPr>
          <w:lang w:val="de-DE"/>
        </w:rPr>
        <w:t>Schitt</w:t>
      </w:r>
      <w:proofErr w:type="spellEnd"/>
      <w:r>
        <w:rPr>
          <w:lang w:val="de-DE"/>
        </w:rPr>
        <w:t xml:space="preserve"> durchgehen und den </w:t>
      </w:r>
      <w:proofErr w:type="spellStart"/>
      <w:r>
        <w:rPr>
          <w:lang w:val="de-DE"/>
        </w:rPr>
        <w:t>bezug</w:t>
      </w:r>
      <w:proofErr w:type="spellEnd"/>
      <w:r>
        <w:rPr>
          <w:lang w:val="de-DE"/>
        </w:rPr>
        <w:t xml:space="preserve"> zur Abb. auch im </w:t>
      </w:r>
      <w:proofErr w:type="spellStart"/>
      <w:r>
        <w:rPr>
          <w:lang w:val="de-DE"/>
        </w:rPr>
        <w:t>text</w:t>
      </w:r>
      <w:proofErr w:type="spellEnd"/>
      <w:r>
        <w:rPr>
          <w:lang w:val="de-DE"/>
        </w:rPr>
        <w:t xml:space="preserve"> deutlich machen, z.B. </w:t>
      </w:r>
      <w:proofErr w:type="spellStart"/>
      <w:r>
        <w:rPr>
          <w:lang w:val="de-DE"/>
        </w:rPr>
        <w:t>According</w:t>
      </w:r>
      <w:proofErr w:type="spellEnd"/>
      <w:r>
        <w:rPr>
          <w:lang w:val="de-DE"/>
        </w:rPr>
        <w:t xml:space="preserve"> tot he </w:t>
      </w:r>
      <w:proofErr w:type="spellStart"/>
      <w:r>
        <w:rPr>
          <w:lang w:val="de-DE"/>
        </w:rPr>
        <w:t>model</w:t>
      </w:r>
      <w:proofErr w:type="spellEnd"/>
      <w:r>
        <w:rPr>
          <w:lang w:val="de-DE"/>
        </w:rPr>
        <w:t xml:space="preserve"> </w:t>
      </w:r>
      <w:proofErr w:type="spellStart"/>
      <w:r>
        <w:rPr>
          <w:lang w:val="de-DE"/>
        </w:rPr>
        <w:t>of</w:t>
      </w:r>
      <w:proofErr w:type="spellEnd"/>
      <w:r>
        <w:rPr>
          <w:lang w:val="de-DE"/>
        </w:rPr>
        <w:t xml:space="preserve"> Blömeke (Fig. 1), ….</w:t>
      </w:r>
    </w:p>
  </w:comment>
  <w:comment w:id="15" w:author="Deiglmayr, Anne" w:date="2025-03-17T09:01:00Z" w:initials="DA">
    <w:p w14:paraId="0EC9375B" w14:textId="3640B233" w:rsidR="00CD6AAD" w:rsidRPr="00CD6AAD" w:rsidRDefault="00CD6AAD">
      <w:pPr>
        <w:pStyle w:val="Kommentartext"/>
        <w:rPr>
          <w:lang w:val="de-DE"/>
        </w:rPr>
      </w:pPr>
      <w:r>
        <w:rPr>
          <w:rStyle w:val="Kommentarzeichen"/>
        </w:rPr>
        <w:annotationRef/>
      </w:r>
      <w:r w:rsidRPr="00CD6AAD">
        <w:rPr>
          <w:lang w:val="de-DE"/>
        </w:rPr>
        <w:t>Würde ich nicht sagen; d</w:t>
      </w:r>
      <w:r>
        <w:rPr>
          <w:lang w:val="de-DE"/>
        </w:rPr>
        <w:t>u untersuchst doch alle Teilprozesse!</w:t>
      </w:r>
    </w:p>
  </w:comment>
  <w:comment w:id="16" w:author="Deiglmayr, Anne" w:date="2025-03-17T09:06:00Z" w:initials="DA">
    <w:p w14:paraId="4F5A776C" w14:textId="2B107898" w:rsidR="00CD6AAD" w:rsidRPr="00CD6AAD" w:rsidRDefault="00CD6AAD">
      <w:pPr>
        <w:pStyle w:val="Kommentartext"/>
        <w:rPr>
          <w:lang w:val="de-DE"/>
        </w:rPr>
      </w:pPr>
      <w:r>
        <w:rPr>
          <w:rStyle w:val="Kommentarzeichen"/>
        </w:rPr>
        <w:annotationRef/>
      </w:r>
      <w:r w:rsidRPr="00CD6AAD">
        <w:rPr>
          <w:lang w:val="de-DE"/>
        </w:rPr>
        <w:t>Du solltest auch noch, z</w:t>
      </w:r>
      <w:r>
        <w:rPr>
          <w:lang w:val="de-DE"/>
        </w:rPr>
        <w:t xml:space="preserve">umindest kurz, auf „observable </w:t>
      </w:r>
      <w:proofErr w:type="spellStart"/>
      <w:r>
        <w:rPr>
          <w:lang w:val="de-DE"/>
        </w:rPr>
        <w:t>behaviour</w:t>
      </w:r>
      <w:proofErr w:type="spellEnd"/>
      <w:r>
        <w:rPr>
          <w:lang w:val="de-DE"/>
        </w:rPr>
        <w:t>“ eingehen, die dritte Säule in Fig. 1</w:t>
      </w:r>
    </w:p>
  </w:comment>
  <w:comment w:id="17" w:author="Deiglmayr, Anne" w:date="2025-03-17T09:07:00Z" w:initials="DA">
    <w:p w14:paraId="5D3565BB" w14:textId="78608731" w:rsidR="008A0AF7" w:rsidRPr="008A0AF7" w:rsidRDefault="008A0AF7">
      <w:pPr>
        <w:pStyle w:val="Kommentartext"/>
        <w:rPr>
          <w:lang w:val="de-DE"/>
        </w:rPr>
      </w:pPr>
      <w:r>
        <w:rPr>
          <w:rStyle w:val="Kommentarzeichen"/>
        </w:rPr>
        <w:annotationRef/>
      </w:r>
      <w:r w:rsidRPr="008A0AF7">
        <w:rPr>
          <w:lang w:val="de-DE"/>
        </w:rPr>
        <w:t>Kannst du diesen Abschnitt g</w:t>
      </w:r>
      <w:r>
        <w:rPr>
          <w:lang w:val="de-DE"/>
        </w:rPr>
        <w:t xml:space="preserve">gf. auch an den drei „Säulen“ in Fig 1 orientieren? </w:t>
      </w:r>
      <w:r w:rsidRPr="008A0AF7">
        <w:rPr>
          <w:lang w:val="de-DE"/>
        </w:rPr>
        <w:t xml:space="preserve">Also: </w:t>
      </w:r>
      <w:proofErr w:type="spellStart"/>
      <w:r w:rsidRPr="008A0AF7">
        <w:rPr>
          <w:lang w:val="de-DE"/>
        </w:rPr>
        <w:t>differences</w:t>
      </w:r>
      <w:proofErr w:type="spellEnd"/>
      <w:r w:rsidRPr="008A0AF7">
        <w:rPr>
          <w:lang w:val="de-DE"/>
        </w:rPr>
        <w:t xml:space="preserve"> in </w:t>
      </w:r>
      <w:proofErr w:type="spellStart"/>
      <w:r>
        <w:rPr>
          <w:lang w:val="de-DE"/>
        </w:rPr>
        <w:t>k</w:t>
      </w:r>
      <w:r w:rsidRPr="008A0AF7">
        <w:rPr>
          <w:lang w:val="de-DE"/>
        </w:rPr>
        <w:t>nowledge</w:t>
      </w:r>
      <w:proofErr w:type="spellEnd"/>
      <w:r w:rsidRPr="008A0AF7">
        <w:rPr>
          <w:lang w:val="de-DE"/>
        </w:rPr>
        <w:t xml:space="preserve">, </w:t>
      </w:r>
      <w:proofErr w:type="spellStart"/>
      <w:r w:rsidRPr="008A0AF7">
        <w:rPr>
          <w:lang w:val="de-DE"/>
        </w:rPr>
        <w:t>differences</w:t>
      </w:r>
      <w:proofErr w:type="spellEnd"/>
      <w:r w:rsidRPr="008A0AF7">
        <w:rPr>
          <w:lang w:val="de-DE"/>
        </w:rPr>
        <w:t xml:space="preserve"> in professional Vision, </w:t>
      </w:r>
      <w:proofErr w:type="spellStart"/>
      <w:r w:rsidRPr="008A0AF7">
        <w:rPr>
          <w:lang w:val="de-DE"/>
        </w:rPr>
        <w:t>differences</w:t>
      </w:r>
      <w:proofErr w:type="spellEnd"/>
      <w:r w:rsidRPr="008A0AF7">
        <w:rPr>
          <w:lang w:val="de-DE"/>
        </w:rPr>
        <w:t xml:space="preserve"> in observable </w:t>
      </w:r>
      <w:proofErr w:type="spellStart"/>
      <w:r w:rsidRPr="008A0AF7">
        <w:rPr>
          <w:lang w:val="de-DE"/>
        </w:rPr>
        <w:t>beha</w:t>
      </w:r>
      <w:r>
        <w:rPr>
          <w:lang w:val="de-DE"/>
        </w:rPr>
        <w:t>v</w:t>
      </w:r>
      <w:r w:rsidRPr="008A0AF7">
        <w:rPr>
          <w:lang w:val="de-DE"/>
        </w:rPr>
        <w:t>iour</w:t>
      </w:r>
      <w:proofErr w:type="spellEnd"/>
      <w:r w:rsidRPr="008A0AF7">
        <w:rPr>
          <w:lang w:val="de-DE"/>
        </w:rPr>
        <w:t xml:space="preserve"> (nicht zwingend in diese Reihenfolge, aber mi</w:t>
      </w:r>
      <w:r>
        <w:rPr>
          <w:lang w:val="de-DE"/>
        </w:rPr>
        <w:t>t klarem Bezug zu oben)</w:t>
      </w:r>
    </w:p>
  </w:comment>
  <w:comment w:id="21" w:author="Deiglmayr, Anne" w:date="2025-03-17T09:10:00Z" w:initials="DA">
    <w:p w14:paraId="4B8D0C3F" w14:textId="2B7DE8F4" w:rsidR="008A0AF7" w:rsidRPr="008A0AF7" w:rsidRDefault="008A0AF7">
      <w:pPr>
        <w:pStyle w:val="Kommentartext"/>
        <w:rPr>
          <w:lang w:val="de-DE"/>
        </w:rPr>
      </w:pPr>
      <w:r>
        <w:rPr>
          <w:rStyle w:val="Kommentarzeichen"/>
        </w:rPr>
        <w:annotationRef/>
      </w:r>
      <w:r w:rsidRPr="008A0AF7">
        <w:rPr>
          <w:lang w:val="de-DE"/>
        </w:rPr>
        <w:t>Ggf. Kannst du auch a</w:t>
      </w:r>
      <w:r>
        <w:rPr>
          <w:lang w:val="de-DE"/>
        </w:rPr>
        <w:t>uf die anderen beiden „Säulen“ (</w:t>
      </w:r>
      <w:proofErr w:type="spellStart"/>
      <w:r>
        <w:rPr>
          <w:lang w:val="de-DE"/>
        </w:rPr>
        <w:t>knowledge</w:t>
      </w:r>
      <w:proofErr w:type="spellEnd"/>
      <w:r>
        <w:rPr>
          <w:lang w:val="de-DE"/>
        </w:rPr>
        <w:t xml:space="preserve">; observable </w:t>
      </w:r>
      <w:proofErr w:type="spellStart"/>
      <w:r>
        <w:rPr>
          <w:lang w:val="de-DE"/>
        </w:rPr>
        <w:t>behaviour</w:t>
      </w:r>
      <w:proofErr w:type="spellEnd"/>
      <w:r>
        <w:rPr>
          <w:lang w:val="de-DE"/>
        </w:rPr>
        <w:t xml:space="preserve">) eingehen und etwas zu deren </w:t>
      </w:r>
      <w:proofErr w:type="spellStart"/>
      <w:r>
        <w:rPr>
          <w:lang w:val="de-DE"/>
        </w:rPr>
        <w:t>assessment</w:t>
      </w:r>
      <w:proofErr w:type="spellEnd"/>
      <w:r>
        <w:rPr>
          <w:lang w:val="de-DE"/>
        </w:rPr>
        <w:t xml:space="preserve"> sagen? Zumindest zum Assessment des CM </w:t>
      </w:r>
      <w:proofErr w:type="spellStart"/>
      <w:r>
        <w:rPr>
          <w:lang w:val="de-DE"/>
        </w:rPr>
        <w:t>Kowledge</w:t>
      </w:r>
      <w:proofErr w:type="spellEnd"/>
      <w:r>
        <w:rPr>
          <w:lang w:val="de-DE"/>
        </w:rPr>
        <w:t xml:space="preserve">, denn das </w:t>
      </w:r>
      <w:proofErr w:type="spellStart"/>
      <w:r>
        <w:rPr>
          <w:lang w:val="de-DE"/>
        </w:rPr>
        <w:t>berauchst</w:t>
      </w:r>
      <w:proofErr w:type="spellEnd"/>
      <w:r>
        <w:rPr>
          <w:lang w:val="de-DE"/>
        </w:rPr>
        <w:t xml:space="preserve"> du ja für deine Studie… </w:t>
      </w:r>
    </w:p>
  </w:comment>
  <w:comment w:id="22" w:author="Deiglmayr, Anne" w:date="2025-03-17T09:11:00Z" w:initials="DA">
    <w:p w14:paraId="185E9EB4" w14:textId="2D7C65C8" w:rsidR="008A0AF7" w:rsidRPr="008A0AF7" w:rsidRDefault="008A0AF7">
      <w:pPr>
        <w:pStyle w:val="Kommentartext"/>
        <w:rPr>
          <w:lang w:val="de-DE"/>
        </w:rPr>
      </w:pPr>
      <w:r>
        <w:rPr>
          <w:rStyle w:val="Kommentarzeichen"/>
        </w:rPr>
        <w:annotationRef/>
      </w:r>
      <w:r w:rsidRPr="008A0AF7">
        <w:rPr>
          <w:lang w:val="de-DE"/>
        </w:rPr>
        <w:t xml:space="preserve">Zwei </w:t>
      </w:r>
      <w:proofErr w:type="spellStart"/>
      <w:r w:rsidRPr="008A0AF7">
        <w:rPr>
          <w:lang w:val="de-DE"/>
        </w:rPr>
        <w:t>Möglickeiten</w:t>
      </w:r>
      <w:proofErr w:type="spellEnd"/>
      <w:r w:rsidRPr="008A0AF7">
        <w:rPr>
          <w:lang w:val="de-DE"/>
        </w:rPr>
        <w:t>: Assessment in d</w:t>
      </w:r>
      <w:r>
        <w:rPr>
          <w:lang w:val="de-DE"/>
        </w:rPr>
        <w:t xml:space="preserve">as vorherige Teilkapitel integrieren ODER ein eigenes </w:t>
      </w:r>
      <w:proofErr w:type="spellStart"/>
      <w:r>
        <w:rPr>
          <w:lang w:val="de-DE"/>
        </w:rPr>
        <w:t>Assessing</w:t>
      </w:r>
      <w:proofErr w:type="spellEnd"/>
      <w:r>
        <w:rPr>
          <w:lang w:val="de-DE"/>
        </w:rPr>
        <w:t xml:space="preserve"> cm </w:t>
      </w:r>
      <w:proofErr w:type="spellStart"/>
      <w:r>
        <w:rPr>
          <w:lang w:val="de-DE"/>
        </w:rPr>
        <w:t>competencies</w:t>
      </w:r>
      <w:proofErr w:type="spellEnd"/>
      <w:r>
        <w:rPr>
          <w:lang w:val="de-DE"/>
        </w:rPr>
        <w:t xml:space="preserve"> Teilkapitel, in dem zumindest Knowledge und professional </w:t>
      </w:r>
      <w:proofErr w:type="spellStart"/>
      <w:r>
        <w:rPr>
          <w:lang w:val="de-DE"/>
        </w:rPr>
        <w:t>vision</w:t>
      </w:r>
      <w:proofErr w:type="spellEnd"/>
      <w:r>
        <w:rPr>
          <w:lang w:val="de-DE"/>
        </w:rPr>
        <w:t xml:space="preserve"> abgehandelt werden</w:t>
      </w:r>
    </w:p>
  </w:comment>
  <w:comment w:id="27" w:author="Deiglmayr, Anne" w:date="2025-03-17T09:12:00Z" w:initials="DA">
    <w:p w14:paraId="0CEE4455" w14:textId="5C1C4376" w:rsidR="008A0AF7" w:rsidRPr="008A0AF7" w:rsidRDefault="008A0AF7">
      <w:pPr>
        <w:pStyle w:val="Kommentartext"/>
        <w:rPr>
          <w:lang w:val="de-DE"/>
        </w:rPr>
      </w:pPr>
      <w:r>
        <w:rPr>
          <w:rStyle w:val="Kommentarzeichen"/>
        </w:rPr>
        <w:annotationRef/>
      </w:r>
      <w:r w:rsidRPr="008A0AF7">
        <w:rPr>
          <w:lang w:val="de-DE"/>
        </w:rPr>
        <w:t>Abgrenzung zum vorherigen Teilkapitel w</w:t>
      </w:r>
      <w:r>
        <w:rPr>
          <w:lang w:val="de-DE"/>
        </w:rPr>
        <w:t>ird nicht deutlich genug. Unterkapitel machen? Integrieren?</w:t>
      </w:r>
      <w:r w:rsidR="00B954B5">
        <w:rPr>
          <w:lang w:val="de-DE"/>
        </w:rPr>
        <w:t xml:space="preserve">  Inhaltlich auf jeden Fall sehr wichtig!</w:t>
      </w:r>
    </w:p>
  </w:comment>
  <w:comment w:id="41"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42" w:author="Deiglmayr, Anne" w:date="2025-03-17T08:43:00Z" w:initials="DA">
    <w:p w14:paraId="53F9F15D" w14:textId="55F91A2E" w:rsidR="003A4EEE" w:rsidRPr="003A4EEE" w:rsidRDefault="003A4EEE">
      <w:pPr>
        <w:pStyle w:val="Kommentartext"/>
        <w:rPr>
          <w:lang w:val="de-DE"/>
        </w:rPr>
      </w:pPr>
      <w:r>
        <w:rPr>
          <w:rStyle w:val="Kommentarzeichen"/>
        </w:rPr>
        <w:annotationRef/>
      </w:r>
      <w:r>
        <w:rPr>
          <w:lang w:val="de-DE"/>
        </w:rPr>
        <w:t>Ich wäre auch dafür, Fußnoten möglichst zu vermeiden. N</w:t>
      </w:r>
      <w:r w:rsidRPr="003A4EEE">
        <w:rPr>
          <w:lang w:val="de-DE"/>
        </w:rPr>
        <w:t xml:space="preserve">imm </w:t>
      </w:r>
      <w:r>
        <w:rPr>
          <w:lang w:val="de-DE"/>
        </w:rPr>
        <w:t xml:space="preserve">die Info doch hier in den Fließtext. Zum Word Count zählt sie so oder so </w:t>
      </w:r>
      <w:r w:rsidRPr="003A4EEE">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9"/>
          </mc:Choice>
          <mc:Fallback>
            <w:t>😉</w:t>
          </mc:Fallback>
        </mc:AlternateContent>
      </w:r>
    </w:p>
  </w:comment>
  <w:comment w:id="45" w:author="Mandy Klatt" w:date="2025-02-18T14:40:00Z" w:initials="MK">
    <w:p w14:paraId="034C75FF" w14:textId="7D41CDDF"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46" w:author="Deiglmayr, Anne" w:date="2025-03-17T08:45:00Z" w:initials="DA">
    <w:p w14:paraId="506E3964" w14:textId="28ACCBFC" w:rsidR="003A4EEE" w:rsidRPr="00AD2C7D" w:rsidRDefault="003A4EEE">
      <w:pPr>
        <w:pStyle w:val="Kommentartext"/>
        <w:rPr>
          <w:lang w:val="de-DE"/>
        </w:rPr>
      </w:pPr>
      <w:r>
        <w:rPr>
          <w:rStyle w:val="Kommentarzeichen"/>
        </w:rPr>
        <w:annotationRef/>
      </w:r>
      <w:r w:rsidRPr="00AD2C7D">
        <w:rPr>
          <w:lang w:val="de-DE"/>
        </w:rPr>
        <w:t>Lass es besser drin</w:t>
      </w:r>
    </w:p>
  </w:comment>
  <w:comment w:id="47"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proofErr w:type="gramStart"/>
      <w:r w:rsidR="000C1808">
        <w:rPr>
          <w:lang w:val="de-DE"/>
        </w:rPr>
        <w:t>die Wordings</w:t>
      </w:r>
      <w:proofErr w:type="gramEnd"/>
      <w:r w:rsidR="000C1808">
        <w:rPr>
          <w:lang w:val="de-DE"/>
        </w:rPr>
        <w:t xml:space="preserve"> der Measures benutzen (Disruptiveness / Confidence Rating, usw.)</w:t>
      </w:r>
    </w:p>
  </w:comment>
  <w:comment w:id="48" w:author="Deiglmayr, Anne" w:date="2025-03-17T08:45:00Z" w:initials="DA">
    <w:p w14:paraId="081A3953" w14:textId="188F79BD" w:rsidR="003A4EEE" w:rsidRPr="003A4EEE" w:rsidRDefault="003A4EEE">
      <w:pPr>
        <w:pStyle w:val="Kommentartext"/>
        <w:rPr>
          <w:lang w:val="de-DE"/>
        </w:rPr>
      </w:pPr>
      <w:r>
        <w:rPr>
          <w:rStyle w:val="Kommentarzeichen"/>
        </w:rPr>
        <w:annotationRef/>
      </w:r>
      <w:r w:rsidRPr="003A4EEE">
        <w:rPr>
          <w:lang w:val="de-DE"/>
        </w:rPr>
        <w:t>Ich finde es gut so,</w:t>
      </w:r>
      <w:r>
        <w:rPr>
          <w:lang w:val="de-DE"/>
        </w:rPr>
        <w:t xml:space="preserve"> wie es 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C0FC06" w15:done="0"/>
  <w15:commentEx w15:paraId="3A5E493C" w15:done="0"/>
  <w15:commentEx w15:paraId="3D1BAEAC" w15:done="0"/>
  <w15:commentEx w15:paraId="6BCE7787" w15:done="0"/>
  <w15:commentEx w15:paraId="74148699" w15:done="0"/>
  <w15:commentEx w15:paraId="61F29F7F" w15:done="0"/>
  <w15:commentEx w15:paraId="768E79BF" w15:done="0"/>
  <w15:commentEx w15:paraId="4848E65C" w15:done="0"/>
  <w15:commentEx w15:paraId="4BD6179C" w15:done="0"/>
  <w15:commentEx w15:paraId="3A0F1EFF" w15:paraIdParent="4BD6179C" w15:done="0"/>
  <w15:commentEx w15:paraId="5D6D32C2" w15:done="0"/>
  <w15:commentEx w15:paraId="6B01321B" w15:done="0"/>
  <w15:commentEx w15:paraId="0EC9375B" w15:done="0"/>
  <w15:commentEx w15:paraId="4F5A776C" w15:done="0"/>
  <w15:commentEx w15:paraId="5D3565BB" w15:done="0"/>
  <w15:commentEx w15:paraId="4B8D0C3F" w15:done="0"/>
  <w15:commentEx w15:paraId="185E9EB4" w15:paraIdParent="4B8D0C3F" w15:done="0"/>
  <w15:commentEx w15:paraId="0CEE4455" w15:done="0"/>
  <w15:commentEx w15:paraId="7508995E" w15:done="0"/>
  <w15:commentEx w15:paraId="53F9F15D" w15:paraIdParent="7508995E" w15:done="0"/>
  <w15:commentEx w15:paraId="034C75FF" w15:done="0"/>
  <w15:commentEx w15:paraId="506E3964" w15:paraIdParent="034C75FF" w15:done="0"/>
  <w15:commentEx w15:paraId="1133A381" w15:done="0"/>
  <w15:commentEx w15:paraId="081A3953" w15:paraIdParent="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26091" w16cex:dateUtc="2025-03-17T07:49:00Z"/>
  <w16cex:commentExtensible w16cex:durableId="2B8260BD" w16cex:dateUtc="2025-03-17T07:50:00Z"/>
  <w16cex:commentExtensible w16cex:durableId="2B826133" w16cex:dateUtc="2025-03-17T07:52:00Z"/>
  <w16cex:commentExtensible w16cex:durableId="2B826158" w16cex:dateUtc="2025-03-17T07:52:00Z"/>
  <w16cex:commentExtensible w16cex:durableId="2B8261B4" w16cex:dateUtc="2025-03-17T07:54:00Z"/>
  <w16cex:commentExtensible w16cex:durableId="2B82622E" w16cex:dateUtc="2025-03-17T07:56:00Z"/>
  <w16cex:commentExtensible w16cex:durableId="2B826257" w16cex:dateUtc="2025-03-17T07:56:00Z"/>
  <w16cex:commentExtensible w16cex:durableId="2B8263E6" w16cex:dateUtc="2025-03-17T08:03:00Z"/>
  <w16cex:commentExtensible w16cex:durableId="2B8262A1" w16cex:dateUtc="2025-03-17T07:58:00Z"/>
  <w16cex:commentExtensible w16cex:durableId="2B82642A" w16cex:dateUtc="2025-03-17T08:04:00Z"/>
  <w16cex:commentExtensible w16cex:durableId="2B8262E6" w16cex:dateUtc="2025-03-17T07:59:00Z"/>
  <w16cex:commentExtensible w16cex:durableId="2B8263A6" w16cex:dateUtc="2025-03-17T08:02:00Z"/>
  <w16cex:commentExtensible w16cex:durableId="2B826379" w16cex:dateUtc="2025-03-17T08:01:00Z"/>
  <w16cex:commentExtensible w16cex:durableId="2B826493" w16cex:dateUtc="2025-03-17T08:06:00Z"/>
  <w16cex:commentExtensible w16cex:durableId="2B8264ED" w16cex:dateUtc="2025-03-17T08:07:00Z"/>
  <w16cex:commentExtensible w16cex:durableId="2B826576" w16cex:dateUtc="2025-03-17T08:10:00Z"/>
  <w16cex:commentExtensible w16cex:durableId="2B8265C8" w16cex:dateUtc="2025-03-17T08:11:00Z"/>
  <w16cex:commentExtensible w16cex:durableId="2B82660C" w16cex:dateUtc="2025-03-17T08:12:00Z"/>
  <w16cex:commentExtensible w16cex:durableId="2B5A044D" w16cex:dateUtc="2025-02-14T17:05:00Z"/>
  <w16cex:commentExtensible w16cex:durableId="2B825F18" w16cex:dateUtc="2025-03-17T07:43:00Z"/>
  <w16cex:commentExtensible w16cex:durableId="2B5F1A4F" w16cex:dateUtc="2025-02-18T13:40:00Z"/>
  <w16cex:commentExtensible w16cex:durableId="2B825F8E" w16cex:dateUtc="2025-03-17T07:45:00Z"/>
  <w16cex:commentExtensible w16cex:durableId="2B5F1E2D" w16cex:dateUtc="2025-02-18T13:56:00Z"/>
  <w16cex:commentExtensible w16cex:durableId="2B825FB8" w16cex:dateUtc="2025-03-17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C0FC06" w16cid:durableId="2B826091"/>
  <w16cid:commentId w16cid:paraId="3A5E493C" w16cid:durableId="2B8260BD"/>
  <w16cid:commentId w16cid:paraId="3D1BAEAC" w16cid:durableId="2B826133"/>
  <w16cid:commentId w16cid:paraId="6BCE7787" w16cid:durableId="2B826158"/>
  <w16cid:commentId w16cid:paraId="74148699" w16cid:durableId="2B8261B4"/>
  <w16cid:commentId w16cid:paraId="61F29F7F" w16cid:durableId="2B82622E"/>
  <w16cid:commentId w16cid:paraId="768E79BF" w16cid:durableId="2B826257"/>
  <w16cid:commentId w16cid:paraId="4848E65C" w16cid:durableId="2B8263E6"/>
  <w16cid:commentId w16cid:paraId="4BD6179C" w16cid:durableId="2B8262A1"/>
  <w16cid:commentId w16cid:paraId="3A0F1EFF" w16cid:durableId="2B82642A"/>
  <w16cid:commentId w16cid:paraId="5D6D32C2" w16cid:durableId="2B8262E6"/>
  <w16cid:commentId w16cid:paraId="6B01321B" w16cid:durableId="2B8263A6"/>
  <w16cid:commentId w16cid:paraId="0EC9375B" w16cid:durableId="2B826379"/>
  <w16cid:commentId w16cid:paraId="4F5A776C" w16cid:durableId="2B826493"/>
  <w16cid:commentId w16cid:paraId="5D3565BB" w16cid:durableId="2B8264ED"/>
  <w16cid:commentId w16cid:paraId="4B8D0C3F" w16cid:durableId="2B826576"/>
  <w16cid:commentId w16cid:paraId="185E9EB4" w16cid:durableId="2B8265C8"/>
  <w16cid:commentId w16cid:paraId="0CEE4455" w16cid:durableId="2B82660C"/>
  <w16cid:commentId w16cid:paraId="7508995E" w16cid:durableId="2B5A044D"/>
  <w16cid:commentId w16cid:paraId="53F9F15D" w16cid:durableId="2B825F18"/>
  <w16cid:commentId w16cid:paraId="034C75FF" w16cid:durableId="2B5F1A4F"/>
  <w16cid:commentId w16cid:paraId="506E3964" w16cid:durableId="2B825F8E"/>
  <w16cid:commentId w16cid:paraId="1133A381" w16cid:durableId="2B5F1E2D"/>
  <w16cid:commentId w16cid:paraId="081A3953" w16cid:durableId="2B825F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8EF4D" w14:textId="77777777" w:rsidR="00E11D00" w:rsidRDefault="00E11D00" w:rsidP="00E102C3">
      <w:r>
        <w:separator/>
      </w:r>
    </w:p>
    <w:p w14:paraId="0BD143ED" w14:textId="77777777" w:rsidR="00E11D00" w:rsidRDefault="00E11D00" w:rsidP="00E102C3"/>
  </w:endnote>
  <w:endnote w:type="continuationSeparator" w:id="0">
    <w:p w14:paraId="69E2890D" w14:textId="77777777" w:rsidR="00E11D00" w:rsidRDefault="00E11D00" w:rsidP="00E102C3">
      <w:r>
        <w:continuationSeparator/>
      </w:r>
    </w:p>
    <w:p w14:paraId="32B0A126" w14:textId="77777777" w:rsidR="00E11D00" w:rsidRDefault="00E11D00" w:rsidP="00E102C3"/>
  </w:endnote>
  <w:endnote w:type="continuationNotice" w:id="1">
    <w:p w14:paraId="01943033" w14:textId="77777777" w:rsidR="00E11D00" w:rsidRDefault="00E11D0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B4E95" w14:textId="77777777" w:rsidR="00E11D00" w:rsidRDefault="00E11D00" w:rsidP="00E102C3">
      <w:r>
        <w:separator/>
      </w:r>
    </w:p>
    <w:p w14:paraId="1B827FB3" w14:textId="77777777" w:rsidR="00E11D00" w:rsidRDefault="00E11D00" w:rsidP="00E102C3"/>
  </w:footnote>
  <w:footnote w:type="continuationSeparator" w:id="0">
    <w:p w14:paraId="0B16AED4" w14:textId="77777777" w:rsidR="00E11D00" w:rsidRDefault="00E11D00" w:rsidP="00E102C3">
      <w:r>
        <w:continuationSeparator/>
      </w:r>
    </w:p>
    <w:p w14:paraId="003DB3E4" w14:textId="77777777" w:rsidR="00E11D00" w:rsidRDefault="00E11D00" w:rsidP="00E102C3"/>
  </w:footnote>
  <w:footnote w:type="continuationNotice" w:id="1">
    <w:p w14:paraId="39E55BEF" w14:textId="77777777" w:rsidR="00E11D00" w:rsidRDefault="00E11D00">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9"/>
  </w:num>
  <w:num w:numId="3">
    <w:abstractNumId w:val="5"/>
  </w:num>
  <w:num w:numId="4">
    <w:abstractNumId w:val="12"/>
  </w:num>
  <w:num w:numId="5">
    <w:abstractNumId w:val="15"/>
  </w:num>
  <w:num w:numId="6">
    <w:abstractNumId w:val="4"/>
  </w:num>
  <w:num w:numId="7">
    <w:abstractNumId w:val="0"/>
  </w:num>
  <w:num w:numId="8">
    <w:abstractNumId w:val="1"/>
  </w:num>
  <w:num w:numId="9">
    <w:abstractNumId w:val="11"/>
  </w:num>
  <w:num w:numId="10">
    <w:abstractNumId w:val="16"/>
  </w:num>
  <w:num w:numId="11">
    <w:abstractNumId w:val="7"/>
  </w:num>
  <w:num w:numId="12">
    <w:abstractNumId w:val="10"/>
  </w:num>
  <w:num w:numId="13">
    <w:abstractNumId w:val="8"/>
  </w:num>
  <w:num w:numId="14">
    <w:abstractNumId w:val="9"/>
  </w:num>
  <w:num w:numId="15">
    <w:abstractNumId w:val="21"/>
  </w:num>
  <w:num w:numId="16">
    <w:abstractNumId w:val="18"/>
  </w:num>
  <w:num w:numId="17">
    <w:abstractNumId w:val="6"/>
  </w:num>
  <w:num w:numId="18">
    <w:abstractNumId w:val="2"/>
  </w:num>
  <w:num w:numId="19">
    <w:abstractNumId w:val="3"/>
  </w:num>
  <w:num w:numId="20">
    <w:abstractNumId w:val="20"/>
  </w:num>
  <w:num w:numId="21">
    <w:abstractNumId w:val="13"/>
  </w:num>
  <w:num w:numId="22">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2E7B"/>
    <w:rsid w:val="00013C2F"/>
    <w:rsid w:val="0001570C"/>
    <w:rsid w:val="00015A52"/>
    <w:rsid w:val="00017709"/>
    <w:rsid w:val="0002038B"/>
    <w:rsid w:val="00021863"/>
    <w:rsid w:val="000218D0"/>
    <w:rsid w:val="00021C9E"/>
    <w:rsid w:val="00023276"/>
    <w:rsid w:val="00023EB1"/>
    <w:rsid w:val="00023F33"/>
    <w:rsid w:val="000251D5"/>
    <w:rsid w:val="000257C7"/>
    <w:rsid w:val="00025902"/>
    <w:rsid w:val="0002597B"/>
    <w:rsid w:val="000265BA"/>
    <w:rsid w:val="000270E7"/>
    <w:rsid w:val="00027743"/>
    <w:rsid w:val="00027D49"/>
    <w:rsid w:val="000315B3"/>
    <w:rsid w:val="000325AB"/>
    <w:rsid w:val="00033065"/>
    <w:rsid w:val="00035031"/>
    <w:rsid w:val="000363C0"/>
    <w:rsid w:val="000377D9"/>
    <w:rsid w:val="0003794B"/>
    <w:rsid w:val="000413E6"/>
    <w:rsid w:val="0004230D"/>
    <w:rsid w:val="0004320C"/>
    <w:rsid w:val="00043713"/>
    <w:rsid w:val="00043932"/>
    <w:rsid w:val="000442C9"/>
    <w:rsid w:val="00044457"/>
    <w:rsid w:val="00045FE6"/>
    <w:rsid w:val="000475ED"/>
    <w:rsid w:val="00047BB8"/>
    <w:rsid w:val="00047EDD"/>
    <w:rsid w:val="00051337"/>
    <w:rsid w:val="000533E9"/>
    <w:rsid w:val="00053FB8"/>
    <w:rsid w:val="000542E6"/>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4F77"/>
    <w:rsid w:val="00075D38"/>
    <w:rsid w:val="00076281"/>
    <w:rsid w:val="00076A2C"/>
    <w:rsid w:val="00077C08"/>
    <w:rsid w:val="0008031E"/>
    <w:rsid w:val="00080587"/>
    <w:rsid w:val="00083FCC"/>
    <w:rsid w:val="00085298"/>
    <w:rsid w:val="00085748"/>
    <w:rsid w:val="00086C94"/>
    <w:rsid w:val="0009048A"/>
    <w:rsid w:val="00090CDD"/>
    <w:rsid w:val="0009146D"/>
    <w:rsid w:val="00092297"/>
    <w:rsid w:val="000928A3"/>
    <w:rsid w:val="00093153"/>
    <w:rsid w:val="00094996"/>
    <w:rsid w:val="00095759"/>
    <w:rsid w:val="000957C6"/>
    <w:rsid w:val="00095A74"/>
    <w:rsid w:val="0009623B"/>
    <w:rsid w:val="0009643A"/>
    <w:rsid w:val="00096EC7"/>
    <w:rsid w:val="00097278"/>
    <w:rsid w:val="00097997"/>
    <w:rsid w:val="000A08B4"/>
    <w:rsid w:val="000A0E7C"/>
    <w:rsid w:val="000A1209"/>
    <w:rsid w:val="000A2DE7"/>
    <w:rsid w:val="000A5A29"/>
    <w:rsid w:val="000A67B0"/>
    <w:rsid w:val="000A6CAF"/>
    <w:rsid w:val="000A7152"/>
    <w:rsid w:val="000A7AF5"/>
    <w:rsid w:val="000A7DA3"/>
    <w:rsid w:val="000B06C9"/>
    <w:rsid w:val="000B2A7A"/>
    <w:rsid w:val="000B3030"/>
    <w:rsid w:val="000B3FB2"/>
    <w:rsid w:val="000C0275"/>
    <w:rsid w:val="000C1808"/>
    <w:rsid w:val="000C1F4F"/>
    <w:rsid w:val="000C27B5"/>
    <w:rsid w:val="000C2A6B"/>
    <w:rsid w:val="000C2AA7"/>
    <w:rsid w:val="000C31B3"/>
    <w:rsid w:val="000C5CD2"/>
    <w:rsid w:val="000C6346"/>
    <w:rsid w:val="000C64B8"/>
    <w:rsid w:val="000D01B9"/>
    <w:rsid w:val="000D0C8D"/>
    <w:rsid w:val="000D5027"/>
    <w:rsid w:val="000D5316"/>
    <w:rsid w:val="000D577D"/>
    <w:rsid w:val="000D654D"/>
    <w:rsid w:val="000D66BC"/>
    <w:rsid w:val="000D7686"/>
    <w:rsid w:val="000E0616"/>
    <w:rsid w:val="000E106D"/>
    <w:rsid w:val="000E1800"/>
    <w:rsid w:val="000E3D6F"/>
    <w:rsid w:val="000E4F04"/>
    <w:rsid w:val="000E6FB3"/>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8E9"/>
    <w:rsid w:val="00103A39"/>
    <w:rsid w:val="00104158"/>
    <w:rsid w:val="001043B9"/>
    <w:rsid w:val="00105880"/>
    <w:rsid w:val="00106B5D"/>
    <w:rsid w:val="00107902"/>
    <w:rsid w:val="00107944"/>
    <w:rsid w:val="00107E8C"/>
    <w:rsid w:val="00110437"/>
    <w:rsid w:val="00112EBA"/>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3F73"/>
    <w:rsid w:val="00134908"/>
    <w:rsid w:val="00135116"/>
    <w:rsid w:val="00140CA6"/>
    <w:rsid w:val="00142AE8"/>
    <w:rsid w:val="001437B3"/>
    <w:rsid w:val="00146C9B"/>
    <w:rsid w:val="00147635"/>
    <w:rsid w:val="001504F8"/>
    <w:rsid w:val="00153807"/>
    <w:rsid w:val="00153A3D"/>
    <w:rsid w:val="0015515C"/>
    <w:rsid w:val="00156666"/>
    <w:rsid w:val="00156CD8"/>
    <w:rsid w:val="00157B3C"/>
    <w:rsid w:val="00160361"/>
    <w:rsid w:val="00161C27"/>
    <w:rsid w:val="00162C01"/>
    <w:rsid w:val="00162EE6"/>
    <w:rsid w:val="00165B1B"/>
    <w:rsid w:val="00166444"/>
    <w:rsid w:val="00167027"/>
    <w:rsid w:val="00167179"/>
    <w:rsid w:val="001678FA"/>
    <w:rsid w:val="00167BAE"/>
    <w:rsid w:val="00167CB7"/>
    <w:rsid w:val="00167F5B"/>
    <w:rsid w:val="00170C89"/>
    <w:rsid w:val="0017154C"/>
    <w:rsid w:val="00171FB6"/>
    <w:rsid w:val="001740A1"/>
    <w:rsid w:val="00175E16"/>
    <w:rsid w:val="00177102"/>
    <w:rsid w:val="001802D7"/>
    <w:rsid w:val="001806CC"/>
    <w:rsid w:val="001807C7"/>
    <w:rsid w:val="00181412"/>
    <w:rsid w:val="001824C1"/>
    <w:rsid w:val="001825E9"/>
    <w:rsid w:val="00183262"/>
    <w:rsid w:val="0018383C"/>
    <w:rsid w:val="0018538D"/>
    <w:rsid w:val="001854CC"/>
    <w:rsid w:val="0018600F"/>
    <w:rsid w:val="00186434"/>
    <w:rsid w:val="00186984"/>
    <w:rsid w:val="001878EA"/>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2472"/>
    <w:rsid w:val="001D4310"/>
    <w:rsid w:val="001D47E5"/>
    <w:rsid w:val="001D5623"/>
    <w:rsid w:val="001D5F37"/>
    <w:rsid w:val="001D6361"/>
    <w:rsid w:val="001D6A04"/>
    <w:rsid w:val="001D6E56"/>
    <w:rsid w:val="001D772A"/>
    <w:rsid w:val="001D7F11"/>
    <w:rsid w:val="001E060F"/>
    <w:rsid w:val="001E0B66"/>
    <w:rsid w:val="001E0F70"/>
    <w:rsid w:val="001E1952"/>
    <w:rsid w:val="001E2710"/>
    <w:rsid w:val="001E3F2D"/>
    <w:rsid w:val="001E45F8"/>
    <w:rsid w:val="001E4E30"/>
    <w:rsid w:val="001E4EFD"/>
    <w:rsid w:val="001E7569"/>
    <w:rsid w:val="001E7830"/>
    <w:rsid w:val="001F0012"/>
    <w:rsid w:val="001F0C2D"/>
    <w:rsid w:val="001F19CB"/>
    <w:rsid w:val="001F1EF2"/>
    <w:rsid w:val="001F2224"/>
    <w:rsid w:val="001F228F"/>
    <w:rsid w:val="001F29E3"/>
    <w:rsid w:val="001F3D80"/>
    <w:rsid w:val="001F4175"/>
    <w:rsid w:val="001F464C"/>
    <w:rsid w:val="001F468D"/>
    <w:rsid w:val="001F4777"/>
    <w:rsid w:val="001F4788"/>
    <w:rsid w:val="001F4D12"/>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3F0D"/>
    <w:rsid w:val="00215C69"/>
    <w:rsid w:val="002168CD"/>
    <w:rsid w:val="002169E6"/>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4B6C"/>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A5E"/>
    <w:rsid w:val="00257FEA"/>
    <w:rsid w:val="0026096A"/>
    <w:rsid w:val="002625A5"/>
    <w:rsid w:val="0026411C"/>
    <w:rsid w:val="002663B8"/>
    <w:rsid w:val="00266BE7"/>
    <w:rsid w:val="002727C8"/>
    <w:rsid w:val="00273ADB"/>
    <w:rsid w:val="002749C2"/>
    <w:rsid w:val="002759DF"/>
    <w:rsid w:val="0027612D"/>
    <w:rsid w:val="00276DB0"/>
    <w:rsid w:val="002777BF"/>
    <w:rsid w:val="00280D5A"/>
    <w:rsid w:val="00283D76"/>
    <w:rsid w:val="002859F1"/>
    <w:rsid w:val="0028607B"/>
    <w:rsid w:val="00286455"/>
    <w:rsid w:val="00287B00"/>
    <w:rsid w:val="00287C35"/>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522"/>
    <w:rsid w:val="002D686C"/>
    <w:rsid w:val="002D6E3B"/>
    <w:rsid w:val="002D6EA3"/>
    <w:rsid w:val="002D7DA2"/>
    <w:rsid w:val="002D7E93"/>
    <w:rsid w:val="002E11F7"/>
    <w:rsid w:val="002E187C"/>
    <w:rsid w:val="002E2C54"/>
    <w:rsid w:val="002E4344"/>
    <w:rsid w:val="002E4FFA"/>
    <w:rsid w:val="002E5BA2"/>
    <w:rsid w:val="002E7BCF"/>
    <w:rsid w:val="002F04BB"/>
    <w:rsid w:val="002F04F8"/>
    <w:rsid w:val="002F06C2"/>
    <w:rsid w:val="002F3CAF"/>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63B6"/>
    <w:rsid w:val="003072A0"/>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19D"/>
    <w:rsid w:val="00345BD7"/>
    <w:rsid w:val="00345DED"/>
    <w:rsid w:val="00346EDB"/>
    <w:rsid w:val="003507C6"/>
    <w:rsid w:val="003511F5"/>
    <w:rsid w:val="00351A67"/>
    <w:rsid w:val="0035201C"/>
    <w:rsid w:val="0035374E"/>
    <w:rsid w:val="00353863"/>
    <w:rsid w:val="003542F2"/>
    <w:rsid w:val="003551AB"/>
    <w:rsid w:val="003562A1"/>
    <w:rsid w:val="00356876"/>
    <w:rsid w:val="00357698"/>
    <w:rsid w:val="00357FA5"/>
    <w:rsid w:val="003612AE"/>
    <w:rsid w:val="00361B8F"/>
    <w:rsid w:val="0036274E"/>
    <w:rsid w:val="00362D96"/>
    <w:rsid w:val="003640C6"/>
    <w:rsid w:val="003649CB"/>
    <w:rsid w:val="00364BB9"/>
    <w:rsid w:val="00365ACF"/>
    <w:rsid w:val="00365B15"/>
    <w:rsid w:val="00367564"/>
    <w:rsid w:val="00371182"/>
    <w:rsid w:val="003712F4"/>
    <w:rsid w:val="00371ADF"/>
    <w:rsid w:val="003723EA"/>
    <w:rsid w:val="00374868"/>
    <w:rsid w:val="00374C0C"/>
    <w:rsid w:val="00376335"/>
    <w:rsid w:val="00380264"/>
    <w:rsid w:val="00380850"/>
    <w:rsid w:val="0038199D"/>
    <w:rsid w:val="00381C86"/>
    <w:rsid w:val="00382198"/>
    <w:rsid w:val="0038322E"/>
    <w:rsid w:val="00383E9D"/>
    <w:rsid w:val="00384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4EEE"/>
    <w:rsid w:val="003A71C8"/>
    <w:rsid w:val="003A7F7C"/>
    <w:rsid w:val="003B0188"/>
    <w:rsid w:val="003B03BF"/>
    <w:rsid w:val="003B097A"/>
    <w:rsid w:val="003B1CB7"/>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226"/>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6DB"/>
    <w:rsid w:val="00413799"/>
    <w:rsid w:val="00414A49"/>
    <w:rsid w:val="00416392"/>
    <w:rsid w:val="004172EC"/>
    <w:rsid w:val="00417BBB"/>
    <w:rsid w:val="0042029A"/>
    <w:rsid w:val="004209A1"/>
    <w:rsid w:val="00421D4A"/>
    <w:rsid w:val="00422D8E"/>
    <w:rsid w:val="00422DC9"/>
    <w:rsid w:val="004232F5"/>
    <w:rsid w:val="00425BBF"/>
    <w:rsid w:val="00425C56"/>
    <w:rsid w:val="00427358"/>
    <w:rsid w:val="00430077"/>
    <w:rsid w:val="004309B4"/>
    <w:rsid w:val="004309E1"/>
    <w:rsid w:val="00431D00"/>
    <w:rsid w:val="00432340"/>
    <w:rsid w:val="0043329E"/>
    <w:rsid w:val="004348FF"/>
    <w:rsid w:val="00435015"/>
    <w:rsid w:val="00435FD5"/>
    <w:rsid w:val="00441050"/>
    <w:rsid w:val="0044269B"/>
    <w:rsid w:val="00442A26"/>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5"/>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975"/>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1F0"/>
    <w:rsid w:val="004B25A3"/>
    <w:rsid w:val="004B274A"/>
    <w:rsid w:val="004B3715"/>
    <w:rsid w:val="004B3FF2"/>
    <w:rsid w:val="004B4194"/>
    <w:rsid w:val="004B4367"/>
    <w:rsid w:val="004B45D8"/>
    <w:rsid w:val="004B46D1"/>
    <w:rsid w:val="004B4BE2"/>
    <w:rsid w:val="004B5CBC"/>
    <w:rsid w:val="004B64D8"/>
    <w:rsid w:val="004B793F"/>
    <w:rsid w:val="004C043E"/>
    <w:rsid w:val="004C1188"/>
    <w:rsid w:val="004C17B9"/>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5F2"/>
    <w:rsid w:val="004E4731"/>
    <w:rsid w:val="004E47AC"/>
    <w:rsid w:val="004E4CB2"/>
    <w:rsid w:val="004E5260"/>
    <w:rsid w:val="004E53DD"/>
    <w:rsid w:val="004E56A8"/>
    <w:rsid w:val="004E602A"/>
    <w:rsid w:val="004E6A96"/>
    <w:rsid w:val="004E6B89"/>
    <w:rsid w:val="004E6DEC"/>
    <w:rsid w:val="004E7395"/>
    <w:rsid w:val="004E7527"/>
    <w:rsid w:val="004E76A8"/>
    <w:rsid w:val="004F0FFF"/>
    <w:rsid w:val="004F1668"/>
    <w:rsid w:val="004F25BB"/>
    <w:rsid w:val="004F2BC8"/>
    <w:rsid w:val="004F52E5"/>
    <w:rsid w:val="004F58B0"/>
    <w:rsid w:val="004F61E4"/>
    <w:rsid w:val="004F63CE"/>
    <w:rsid w:val="004F677F"/>
    <w:rsid w:val="004F6F80"/>
    <w:rsid w:val="004F7522"/>
    <w:rsid w:val="005003F1"/>
    <w:rsid w:val="00500AF2"/>
    <w:rsid w:val="00500DE2"/>
    <w:rsid w:val="00500EB3"/>
    <w:rsid w:val="0050132A"/>
    <w:rsid w:val="00502697"/>
    <w:rsid w:val="005044FF"/>
    <w:rsid w:val="00504CFD"/>
    <w:rsid w:val="00505711"/>
    <w:rsid w:val="00505B4F"/>
    <w:rsid w:val="00506FE7"/>
    <w:rsid w:val="00511E4A"/>
    <w:rsid w:val="0051240B"/>
    <w:rsid w:val="0051346D"/>
    <w:rsid w:val="0051386A"/>
    <w:rsid w:val="00514267"/>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3E9"/>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727"/>
    <w:rsid w:val="00557C7E"/>
    <w:rsid w:val="00557F10"/>
    <w:rsid w:val="005621B9"/>
    <w:rsid w:val="005635E4"/>
    <w:rsid w:val="00563C85"/>
    <w:rsid w:val="00563D94"/>
    <w:rsid w:val="00563ED5"/>
    <w:rsid w:val="005649DC"/>
    <w:rsid w:val="00565523"/>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3D5C"/>
    <w:rsid w:val="005851A6"/>
    <w:rsid w:val="00587A01"/>
    <w:rsid w:val="00587DA2"/>
    <w:rsid w:val="005919A7"/>
    <w:rsid w:val="00591D2D"/>
    <w:rsid w:val="0059226A"/>
    <w:rsid w:val="005922A9"/>
    <w:rsid w:val="0059368D"/>
    <w:rsid w:val="00595025"/>
    <w:rsid w:val="0059587A"/>
    <w:rsid w:val="00597451"/>
    <w:rsid w:val="005A197D"/>
    <w:rsid w:val="005A222A"/>
    <w:rsid w:val="005A3907"/>
    <w:rsid w:val="005A3BF3"/>
    <w:rsid w:val="005A47F0"/>
    <w:rsid w:val="005B00BD"/>
    <w:rsid w:val="005B02C8"/>
    <w:rsid w:val="005B18FE"/>
    <w:rsid w:val="005B3278"/>
    <w:rsid w:val="005B6569"/>
    <w:rsid w:val="005C0C85"/>
    <w:rsid w:val="005C0D94"/>
    <w:rsid w:val="005C10C6"/>
    <w:rsid w:val="005C1310"/>
    <w:rsid w:val="005C32E2"/>
    <w:rsid w:val="005C3342"/>
    <w:rsid w:val="005C4549"/>
    <w:rsid w:val="005C4840"/>
    <w:rsid w:val="005C50B5"/>
    <w:rsid w:val="005C528A"/>
    <w:rsid w:val="005C55B8"/>
    <w:rsid w:val="005C6854"/>
    <w:rsid w:val="005C737E"/>
    <w:rsid w:val="005D0BA6"/>
    <w:rsid w:val="005D1178"/>
    <w:rsid w:val="005D351A"/>
    <w:rsid w:val="005D3578"/>
    <w:rsid w:val="005D3F3F"/>
    <w:rsid w:val="005D44A0"/>
    <w:rsid w:val="005D4500"/>
    <w:rsid w:val="005D4F62"/>
    <w:rsid w:val="005D5B16"/>
    <w:rsid w:val="005D5F0F"/>
    <w:rsid w:val="005D6A6A"/>
    <w:rsid w:val="005D7557"/>
    <w:rsid w:val="005E0AE4"/>
    <w:rsid w:val="005E1B48"/>
    <w:rsid w:val="005E2C36"/>
    <w:rsid w:val="005E3815"/>
    <w:rsid w:val="005E3944"/>
    <w:rsid w:val="005E4313"/>
    <w:rsid w:val="005E478E"/>
    <w:rsid w:val="005E484C"/>
    <w:rsid w:val="005E499D"/>
    <w:rsid w:val="005E7564"/>
    <w:rsid w:val="005F05D3"/>
    <w:rsid w:val="005F0ED6"/>
    <w:rsid w:val="005F2D67"/>
    <w:rsid w:val="005F2F3E"/>
    <w:rsid w:val="005F48F8"/>
    <w:rsid w:val="005F4958"/>
    <w:rsid w:val="005F4B4F"/>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5D4"/>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57DB2"/>
    <w:rsid w:val="00660173"/>
    <w:rsid w:val="00660AEB"/>
    <w:rsid w:val="006616FC"/>
    <w:rsid w:val="00661D34"/>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073"/>
    <w:rsid w:val="006772CF"/>
    <w:rsid w:val="00680551"/>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243"/>
    <w:rsid w:val="0069433D"/>
    <w:rsid w:val="00694FCD"/>
    <w:rsid w:val="00695DB7"/>
    <w:rsid w:val="00695FEE"/>
    <w:rsid w:val="0069699D"/>
    <w:rsid w:val="006A069D"/>
    <w:rsid w:val="006A0720"/>
    <w:rsid w:val="006A1190"/>
    <w:rsid w:val="006A2A7D"/>
    <w:rsid w:val="006A2EA3"/>
    <w:rsid w:val="006A3CAC"/>
    <w:rsid w:val="006A474F"/>
    <w:rsid w:val="006A4AA6"/>
    <w:rsid w:val="006A6A5C"/>
    <w:rsid w:val="006A7935"/>
    <w:rsid w:val="006B043D"/>
    <w:rsid w:val="006B04A0"/>
    <w:rsid w:val="006B08B0"/>
    <w:rsid w:val="006B1D17"/>
    <w:rsid w:val="006B1D91"/>
    <w:rsid w:val="006B2894"/>
    <w:rsid w:val="006B3615"/>
    <w:rsid w:val="006B40E1"/>
    <w:rsid w:val="006B4F61"/>
    <w:rsid w:val="006B657A"/>
    <w:rsid w:val="006B67A9"/>
    <w:rsid w:val="006B74E2"/>
    <w:rsid w:val="006C00FE"/>
    <w:rsid w:val="006C3100"/>
    <w:rsid w:val="006C4574"/>
    <w:rsid w:val="006C5021"/>
    <w:rsid w:val="006C526E"/>
    <w:rsid w:val="006C5F92"/>
    <w:rsid w:val="006C6083"/>
    <w:rsid w:val="006C7749"/>
    <w:rsid w:val="006C7E28"/>
    <w:rsid w:val="006D0348"/>
    <w:rsid w:val="006D1C40"/>
    <w:rsid w:val="006D1EE5"/>
    <w:rsid w:val="006D2592"/>
    <w:rsid w:val="006D3197"/>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3FCD"/>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1963"/>
    <w:rsid w:val="007143D3"/>
    <w:rsid w:val="00714A71"/>
    <w:rsid w:val="007151EF"/>
    <w:rsid w:val="00716F35"/>
    <w:rsid w:val="0071738F"/>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0B5"/>
    <w:rsid w:val="00753189"/>
    <w:rsid w:val="00753337"/>
    <w:rsid w:val="007533D1"/>
    <w:rsid w:val="007551B6"/>
    <w:rsid w:val="00755AAA"/>
    <w:rsid w:val="00755B69"/>
    <w:rsid w:val="00755E99"/>
    <w:rsid w:val="0075614C"/>
    <w:rsid w:val="00756223"/>
    <w:rsid w:val="00756C63"/>
    <w:rsid w:val="00757BBD"/>
    <w:rsid w:val="00760F0E"/>
    <w:rsid w:val="00761567"/>
    <w:rsid w:val="007617BF"/>
    <w:rsid w:val="00762B06"/>
    <w:rsid w:val="00763564"/>
    <w:rsid w:val="00763CAF"/>
    <w:rsid w:val="007640BF"/>
    <w:rsid w:val="00767944"/>
    <w:rsid w:val="00767BFD"/>
    <w:rsid w:val="007742E6"/>
    <w:rsid w:val="007745FE"/>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025"/>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7EF"/>
    <w:rsid w:val="007B4C07"/>
    <w:rsid w:val="007B4F37"/>
    <w:rsid w:val="007B5C80"/>
    <w:rsid w:val="007B69C9"/>
    <w:rsid w:val="007B7C91"/>
    <w:rsid w:val="007C03E0"/>
    <w:rsid w:val="007C04C4"/>
    <w:rsid w:val="007C0644"/>
    <w:rsid w:val="007C0A3E"/>
    <w:rsid w:val="007C0BB5"/>
    <w:rsid w:val="007C0F93"/>
    <w:rsid w:val="007C0FF8"/>
    <w:rsid w:val="007C1591"/>
    <w:rsid w:val="007C1FBA"/>
    <w:rsid w:val="007C297C"/>
    <w:rsid w:val="007C3AF9"/>
    <w:rsid w:val="007C4DB8"/>
    <w:rsid w:val="007C555E"/>
    <w:rsid w:val="007C5DCA"/>
    <w:rsid w:val="007C6BB3"/>
    <w:rsid w:val="007C6C49"/>
    <w:rsid w:val="007C78AD"/>
    <w:rsid w:val="007C7F9F"/>
    <w:rsid w:val="007D042B"/>
    <w:rsid w:val="007D08E4"/>
    <w:rsid w:val="007D10B3"/>
    <w:rsid w:val="007D1827"/>
    <w:rsid w:val="007D1B01"/>
    <w:rsid w:val="007D381B"/>
    <w:rsid w:val="007D3CFC"/>
    <w:rsid w:val="007D4052"/>
    <w:rsid w:val="007D439A"/>
    <w:rsid w:val="007D4D16"/>
    <w:rsid w:val="007D5CAE"/>
    <w:rsid w:val="007D696D"/>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7F6EA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0F4"/>
    <w:rsid w:val="00827100"/>
    <w:rsid w:val="008307FE"/>
    <w:rsid w:val="00830ADD"/>
    <w:rsid w:val="00830E9D"/>
    <w:rsid w:val="00831A49"/>
    <w:rsid w:val="00832E55"/>
    <w:rsid w:val="0083367D"/>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48EE"/>
    <w:rsid w:val="0085508F"/>
    <w:rsid w:val="00855ECA"/>
    <w:rsid w:val="0085671A"/>
    <w:rsid w:val="00856ABA"/>
    <w:rsid w:val="00856EB4"/>
    <w:rsid w:val="00857D84"/>
    <w:rsid w:val="00860236"/>
    <w:rsid w:val="008605DF"/>
    <w:rsid w:val="00860780"/>
    <w:rsid w:val="00860ABD"/>
    <w:rsid w:val="00861582"/>
    <w:rsid w:val="00863C83"/>
    <w:rsid w:val="00865EE2"/>
    <w:rsid w:val="00866152"/>
    <w:rsid w:val="00866805"/>
    <w:rsid w:val="00866FE2"/>
    <w:rsid w:val="00871938"/>
    <w:rsid w:val="00872487"/>
    <w:rsid w:val="00872F86"/>
    <w:rsid w:val="00873209"/>
    <w:rsid w:val="00873A2C"/>
    <w:rsid w:val="00874378"/>
    <w:rsid w:val="00874590"/>
    <w:rsid w:val="00874B19"/>
    <w:rsid w:val="0087524F"/>
    <w:rsid w:val="008765AE"/>
    <w:rsid w:val="00876C10"/>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0AF7"/>
    <w:rsid w:val="008A2534"/>
    <w:rsid w:val="008A3028"/>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AE4"/>
    <w:rsid w:val="008C4CB2"/>
    <w:rsid w:val="008C60E0"/>
    <w:rsid w:val="008D193B"/>
    <w:rsid w:val="008D202A"/>
    <w:rsid w:val="008D2C15"/>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AE5"/>
    <w:rsid w:val="00901DE8"/>
    <w:rsid w:val="00902702"/>
    <w:rsid w:val="009033AA"/>
    <w:rsid w:val="0090363E"/>
    <w:rsid w:val="009042AB"/>
    <w:rsid w:val="009049DC"/>
    <w:rsid w:val="00905A97"/>
    <w:rsid w:val="0090671C"/>
    <w:rsid w:val="0090764B"/>
    <w:rsid w:val="00907E68"/>
    <w:rsid w:val="00910837"/>
    <w:rsid w:val="00910B02"/>
    <w:rsid w:val="00911153"/>
    <w:rsid w:val="00912853"/>
    <w:rsid w:val="00912CC6"/>
    <w:rsid w:val="009131AF"/>
    <w:rsid w:val="0091402B"/>
    <w:rsid w:val="0091470E"/>
    <w:rsid w:val="00914AEC"/>
    <w:rsid w:val="009151B8"/>
    <w:rsid w:val="00917939"/>
    <w:rsid w:val="009211AE"/>
    <w:rsid w:val="00922295"/>
    <w:rsid w:val="00922936"/>
    <w:rsid w:val="009302EE"/>
    <w:rsid w:val="00930574"/>
    <w:rsid w:val="00930F7D"/>
    <w:rsid w:val="009335E7"/>
    <w:rsid w:val="00933E60"/>
    <w:rsid w:val="009341F6"/>
    <w:rsid w:val="00935426"/>
    <w:rsid w:val="00935F8F"/>
    <w:rsid w:val="00936648"/>
    <w:rsid w:val="0093709F"/>
    <w:rsid w:val="00942613"/>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3E8D"/>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77C56"/>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54C3"/>
    <w:rsid w:val="00996BA2"/>
    <w:rsid w:val="009970AD"/>
    <w:rsid w:val="00997879"/>
    <w:rsid w:val="00997A8E"/>
    <w:rsid w:val="00997BEE"/>
    <w:rsid w:val="009A0C38"/>
    <w:rsid w:val="009A4E8F"/>
    <w:rsid w:val="009A7A08"/>
    <w:rsid w:val="009B23A4"/>
    <w:rsid w:val="009B27B7"/>
    <w:rsid w:val="009B39B4"/>
    <w:rsid w:val="009B51BD"/>
    <w:rsid w:val="009B59C9"/>
    <w:rsid w:val="009B605C"/>
    <w:rsid w:val="009C04D8"/>
    <w:rsid w:val="009C1D0D"/>
    <w:rsid w:val="009C235D"/>
    <w:rsid w:val="009C256B"/>
    <w:rsid w:val="009C3FFA"/>
    <w:rsid w:val="009C4E41"/>
    <w:rsid w:val="009C5705"/>
    <w:rsid w:val="009C5AD8"/>
    <w:rsid w:val="009C62E6"/>
    <w:rsid w:val="009C6AC3"/>
    <w:rsid w:val="009C6BF9"/>
    <w:rsid w:val="009C7415"/>
    <w:rsid w:val="009C78ED"/>
    <w:rsid w:val="009C7D4E"/>
    <w:rsid w:val="009D219B"/>
    <w:rsid w:val="009D4082"/>
    <w:rsid w:val="009D4431"/>
    <w:rsid w:val="009D4677"/>
    <w:rsid w:val="009D4694"/>
    <w:rsid w:val="009D4A51"/>
    <w:rsid w:val="009D593C"/>
    <w:rsid w:val="009D619B"/>
    <w:rsid w:val="009D6363"/>
    <w:rsid w:val="009D652B"/>
    <w:rsid w:val="009E0027"/>
    <w:rsid w:val="009E1EA1"/>
    <w:rsid w:val="009E3530"/>
    <w:rsid w:val="009E6992"/>
    <w:rsid w:val="009E6D26"/>
    <w:rsid w:val="009E6EBF"/>
    <w:rsid w:val="009E70D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1447"/>
    <w:rsid w:val="00A03B43"/>
    <w:rsid w:val="00A03C4C"/>
    <w:rsid w:val="00A05809"/>
    <w:rsid w:val="00A059E7"/>
    <w:rsid w:val="00A05FA5"/>
    <w:rsid w:val="00A07244"/>
    <w:rsid w:val="00A07747"/>
    <w:rsid w:val="00A1227B"/>
    <w:rsid w:val="00A12580"/>
    <w:rsid w:val="00A135E2"/>
    <w:rsid w:val="00A148C9"/>
    <w:rsid w:val="00A1616A"/>
    <w:rsid w:val="00A16CDA"/>
    <w:rsid w:val="00A20A54"/>
    <w:rsid w:val="00A20CD1"/>
    <w:rsid w:val="00A22C7D"/>
    <w:rsid w:val="00A23D5E"/>
    <w:rsid w:val="00A24476"/>
    <w:rsid w:val="00A2496F"/>
    <w:rsid w:val="00A24A9C"/>
    <w:rsid w:val="00A24F39"/>
    <w:rsid w:val="00A25CAE"/>
    <w:rsid w:val="00A2737B"/>
    <w:rsid w:val="00A30A68"/>
    <w:rsid w:val="00A30B7C"/>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57EAB"/>
    <w:rsid w:val="00A60DF6"/>
    <w:rsid w:val="00A616C4"/>
    <w:rsid w:val="00A6183D"/>
    <w:rsid w:val="00A6369F"/>
    <w:rsid w:val="00A6459C"/>
    <w:rsid w:val="00A65805"/>
    <w:rsid w:val="00A65C17"/>
    <w:rsid w:val="00A66E09"/>
    <w:rsid w:val="00A6794A"/>
    <w:rsid w:val="00A71756"/>
    <w:rsid w:val="00A71E85"/>
    <w:rsid w:val="00A73042"/>
    <w:rsid w:val="00A73AC4"/>
    <w:rsid w:val="00A74A75"/>
    <w:rsid w:val="00A74EF2"/>
    <w:rsid w:val="00A74F0C"/>
    <w:rsid w:val="00A751D0"/>
    <w:rsid w:val="00A75C2D"/>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97871"/>
    <w:rsid w:val="00AA0E0F"/>
    <w:rsid w:val="00AA2440"/>
    <w:rsid w:val="00AA2598"/>
    <w:rsid w:val="00AA2A2E"/>
    <w:rsid w:val="00AA4710"/>
    <w:rsid w:val="00AA4A24"/>
    <w:rsid w:val="00AA4A47"/>
    <w:rsid w:val="00AA4E2C"/>
    <w:rsid w:val="00AA5283"/>
    <w:rsid w:val="00AA5A8C"/>
    <w:rsid w:val="00AA5CD8"/>
    <w:rsid w:val="00AA5E60"/>
    <w:rsid w:val="00AA72CF"/>
    <w:rsid w:val="00AB3657"/>
    <w:rsid w:val="00AB37B5"/>
    <w:rsid w:val="00AB3BC7"/>
    <w:rsid w:val="00AB3F29"/>
    <w:rsid w:val="00AB5199"/>
    <w:rsid w:val="00AB52CF"/>
    <w:rsid w:val="00AB52EE"/>
    <w:rsid w:val="00AB5779"/>
    <w:rsid w:val="00AB65F7"/>
    <w:rsid w:val="00AB6E20"/>
    <w:rsid w:val="00AC2C77"/>
    <w:rsid w:val="00AC3E20"/>
    <w:rsid w:val="00AC445F"/>
    <w:rsid w:val="00AC4EEC"/>
    <w:rsid w:val="00AC5351"/>
    <w:rsid w:val="00AC53C1"/>
    <w:rsid w:val="00AC6ADA"/>
    <w:rsid w:val="00AD112B"/>
    <w:rsid w:val="00AD2C7D"/>
    <w:rsid w:val="00AD2F47"/>
    <w:rsid w:val="00AD3115"/>
    <w:rsid w:val="00AD42E6"/>
    <w:rsid w:val="00AD4778"/>
    <w:rsid w:val="00AD4A77"/>
    <w:rsid w:val="00AD54DF"/>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49F9"/>
    <w:rsid w:val="00AF5375"/>
    <w:rsid w:val="00AF6841"/>
    <w:rsid w:val="00B03864"/>
    <w:rsid w:val="00B042AF"/>
    <w:rsid w:val="00B04A88"/>
    <w:rsid w:val="00B05BD7"/>
    <w:rsid w:val="00B066BA"/>
    <w:rsid w:val="00B07AB1"/>
    <w:rsid w:val="00B07BDE"/>
    <w:rsid w:val="00B13024"/>
    <w:rsid w:val="00B13488"/>
    <w:rsid w:val="00B13C79"/>
    <w:rsid w:val="00B1462F"/>
    <w:rsid w:val="00B151C0"/>
    <w:rsid w:val="00B15926"/>
    <w:rsid w:val="00B15AB5"/>
    <w:rsid w:val="00B15BD1"/>
    <w:rsid w:val="00B16D06"/>
    <w:rsid w:val="00B21F81"/>
    <w:rsid w:val="00B238B1"/>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19F"/>
    <w:rsid w:val="00B50BCD"/>
    <w:rsid w:val="00B518F6"/>
    <w:rsid w:val="00B51FFE"/>
    <w:rsid w:val="00B52B21"/>
    <w:rsid w:val="00B531FA"/>
    <w:rsid w:val="00B53C8C"/>
    <w:rsid w:val="00B5444D"/>
    <w:rsid w:val="00B60107"/>
    <w:rsid w:val="00B612B1"/>
    <w:rsid w:val="00B61400"/>
    <w:rsid w:val="00B619C5"/>
    <w:rsid w:val="00B70160"/>
    <w:rsid w:val="00B7045D"/>
    <w:rsid w:val="00B708D8"/>
    <w:rsid w:val="00B71716"/>
    <w:rsid w:val="00B719B9"/>
    <w:rsid w:val="00B7203F"/>
    <w:rsid w:val="00B7242D"/>
    <w:rsid w:val="00B7262D"/>
    <w:rsid w:val="00B72741"/>
    <w:rsid w:val="00B73DD6"/>
    <w:rsid w:val="00B749DA"/>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4F8"/>
    <w:rsid w:val="00B91CC4"/>
    <w:rsid w:val="00B922B4"/>
    <w:rsid w:val="00B92BCD"/>
    <w:rsid w:val="00B933D0"/>
    <w:rsid w:val="00B93BB3"/>
    <w:rsid w:val="00B941B1"/>
    <w:rsid w:val="00B949B4"/>
    <w:rsid w:val="00B954B5"/>
    <w:rsid w:val="00B95776"/>
    <w:rsid w:val="00B95829"/>
    <w:rsid w:val="00B96F1C"/>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E7947"/>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0E5F"/>
    <w:rsid w:val="00C11E78"/>
    <w:rsid w:val="00C12AD9"/>
    <w:rsid w:val="00C13767"/>
    <w:rsid w:val="00C141A0"/>
    <w:rsid w:val="00C14E35"/>
    <w:rsid w:val="00C16297"/>
    <w:rsid w:val="00C20478"/>
    <w:rsid w:val="00C22665"/>
    <w:rsid w:val="00C22A12"/>
    <w:rsid w:val="00C22BCB"/>
    <w:rsid w:val="00C23344"/>
    <w:rsid w:val="00C2396C"/>
    <w:rsid w:val="00C23EC2"/>
    <w:rsid w:val="00C24053"/>
    <w:rsid w:val="00C242F0"/>
    <w:rsid w:val="00C24F01"/>
    <w:rsid w:val="00C253B8"/>
    <w:rsid w:val="00C2564B"/>
    <w:rsid w:val="00C26986"/>
    <w:rsid w:val="00C27611"/>
    <w:rsid w:val="00C2764A"/>
    <w:rsid w:val="00C30684"/>
    <w:rsid w:val="00C3268F"/>
    <w:rsid w:val="00C331AC"/>
    <w:rsid w:val="00C336B9"/>
    <w:rsid w:val="00C338FD"/>
    <w:rsid w:val="00C356A7"/>
    <w:rsid w:val="00C35D7D"/>
    <w:rsid w:val="00C36DD2"/>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5D8"/>
    <w:rsid w:val="00C757A5"/>
    <w:rsid w:val="00C767BB"/>
    <w:rsid w:val="00C76A18"/>
    <w:rsid w:val="00C76EAD"/>
    <w:rsid w:val="00C77B43"/>
    <w:rsid w:val="00C77BE8"/>
    <w:rsid w:val="00C81D35"/>
    <w:rsid w:val="00C828AB"/>
    <w:rsid w:val="00C83B8E"/>
    <w:rsid w:val="00C8444E"/>
    <w:rsid w:val="00C85350"/>
    <w:rsid w:val="00C8545B"/>
    <w:rsid w:val="00C87747"/>
    <w:rsid w:val="00C87E64"/>
    <w:rsid w:val="00C9019A"/>
    <w:rsid w:val="00C9034C"/>
    <w:rsid w:val="00C916E7"/>
    <w:rsid w:val="00C94C26"/>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44A4"/>
    <w:rsid w:val="00CC4B99"/>
    <w:rsid w:val="00CC5C41"/>
    <w:rsid w:val="00CC70A6"/>
    <w:rsid w:val="00CC7D0E"/>
    <w:rsid w:val="00CD05AD"/>
    <w:rsid w:val="00CD0DA1"/>
    <w:rsid w:val="00CD2C29"/>
    <w:rsid w:val="00CD337F"/>
    <w:rsid w:val="00CD44A9"/>
    <w:rsid w:val="00CD5332"/>
    <w:rsid w:val="00CD5B29"/>
    <w:rsid w:val="00CD6AAD"/>
    <w:rsid w:val="00CE065D"/>
    <w:rsid w:val="00CE0BC9"/>
    <w:rsid w:val="00CE12B2"/>
    <w:rsid w:val="00CE2A56"/>
    <w:rsid w:val="00CE2F46"/>
    <w:rsid w:val="00CE40A4"/>
    <w:rsid w:val="00CE6503"/>
    <w:rsid w:val="00CE69F2"/>
    <w:rsid w:val="00CE6B57"/>
    <w:rsid w:val="00CE7883"/>
    <w:rsid w:val="00CF0AB4"/>
    <w:rsid w:val="00CF1336"/>
    <w:rsid w:val="00CF1780"/>
    <w:rsid w:val="00CF2706"/>
    <w:rsid w:val="00CF2D55"/>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2651C"/>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193"/>
    <w:rsid w:val="00D52FCE"/>
    <w:rsid w:val="00D538A2"/>
    <w:rsid w:val="00D54B8A"/>
    <w:rsid w:val="00D54EEE"/>
    <w:rsid w:val="00D55AF0"/>
    <w:rsid w:val="00D56E8C"/>
    <w:rsid w:val="00D574AA"/>
    <w:rsid w:val="00D60A1F"/>
    <w:rsid w:val="00D6136C"/>
    <w:rsid w:val="00D617E0"/>
    <w:rsid w:val="00D62890"/>
    <w:rsid w:val="00D6354D"/>
    <w:rsid w:val="00D637D2"/>
    <w:rsid w:val="00D654DD"/>
    <w:rsid w:val="00D65BB6"/>
    <w:rsid w:val="00D66325"/>
    <w:rsid w:val="00D667B3"/>
    <w:rsid w:val="00D66A46"/>
    <w:rsid w:val="00D67615"/>
    <w:rsid w:val="00D67F30"/>
    <w:rsid w:val="00D7121E"/>
    <w:rsid w:val="00D71702"/>
    <w:rsid w:val="00D722C7"/>
    <w:rsid w:val="00D7281A"/>
    <w:rsid w:val="00D72CB3"/>
    <w:rsid w:val="00D72DE6"/>
    <w:rsid w:val="00D72E44"/>
    <w:rsid w:val="00D73DD9"/>
    <w:rsid w:val="00D74250"/>
    <w:rsid w:val="00D759D6"/>
    <w:rsid w:val="00D77C49"/>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4946"/>
    <w:rsid w:val="00DB69B7"/>
    <w:rsid w:val="00DB7098"/>
    <w:rsid w:val="00DC04B3"/>
    <w:rsid w:val="00DC0F42"/>
    <w:rsid w:val="00DC117A"/>
    <w:rsid w:val="00DC2C31"/>
    <w:rsid w:val="00DC481B"/>
    <w:rsid w:val="00DD06E1"/>
    <w:rsid w:val="00DD07D3"/>
    <w:rsid w:val="00DD132E"/>
    <w:rsid w:val="00DD13CF"/>
    <w:rsid w:val="00DD1ABE"/>
    <w:rsid w:val="00DD2436"/>
    <w:rsid w:val="00DD30A1"/>
    <w:rsid w:val="00DD3601"/>
    <w:rsid w:val="00DD469B"/>
    <w:rsid w:val="00DD46A5"/>
    <w:rsid w:val="00DD5165"/>
    <w:rsid w:val="00DD6423"/>
    <w:rsid w:val="00DD7BBF"/>
    <w:rsid w:val="00DE0EE4"/>
    <w:rsid w:val="00DE1469"/>
    <w:rsid w:val="00DE3614"/>
    <w:rsid w:val="00DE4376"/>
    <w:rsid w:val="00DE481B"/>
    <w:rsid w:val="00DE51ED"/>
    <w:rsid w:val="00DE6C26"/>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D00"/>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428E"/>
    <w:rsid w:val="00E343E9"/>
    <w:rsid w:val="00E3518A"/>
    <w:rsid w:val="00E3539B"/>
    <w:rsid w:val="00E36C16"/>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0D0"/>
    <w:rsid w:val="00E62A2A"/>
    <w:rsid w:val="00E64A41"/>
    <w:rsid w:val="00E64DD7"/>
    <w:rsid w:val="00E65A9D"/>
    <w:rsid w:val="00E66DF5"/>
    <w:rsid w:val="00E67061"/>
    <w:rsid w:val="00E67EFA"/>
    <w:rsid w:val="00E7024C"/>
    <w:rsid w:val="00E72780"/>
    <w:rsid w:val="00E73089"/>
    <w:rsid w:val="00E730D0"/>
    <w:rsid w:val="00E7356C"/>
    <w:rsid w:val="00E7390E"/>
    <w:rsid w:val="00E73973"/>
    <w:rsid w:val="00E76B34"/>
    <w:rsid w:val="00E77E24"/>
    <w:rsid w:val="00E8157D"/>
    <w:rsid w:val="00E82101"/>
    <w:rsid w:val="00E837B9"/>
    <w:rsid w:val="00E83894"/>
    <w:rsid w:val="00E8421B"/>
    <w:rsid w:val="00E84490"/>
    <w:rsid w:val="00E85EE6"/>
    <w:rsid w:val="00E8657F"/>
    <w:rsid w:val="00E9033D"/>
    <w:rsid w:val="00E91D03"/>
    <w:rsid w:val="00E9248A"/>
    <w:rsid w:val="00E95D0B"/>
    <w:rsid w:val="00E95FB4"/>
    <w:rsid w:val="00E96D00"/>
    <w:rsid w:val="00E973E3"/>
    <w:rsid w:val="00E978CD"/>
    <w:rsid w:val="00EA0278"/>
    <w:rsid w:val="00EA0FAC"/>
    <w:rsid w:val="00EA17FA"/>
    <w:rsid w:val="00EA38AA"/>
    <w:rsid w:val="00EA397A"/>
    <w:rsid w:val="00EA3F32"/>
    <w:rsid w:val="00EA404B"/>
    <w:rsid w:val="00EA6DF7"/>
    <w:rsid w:val="00EB10BA"/>
    <w:rsid w:val="00EB16E6"/>
    <w:rsid w:val="00EB1CD9"/>
    <w:rsid w:val="00EB2914"/>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27CD"/>
    <w:rsid w:val="00EC3465"/>
    <w:rsid w:val="00EC3EF6"/>
    <w:rsid w:val="00EC4873"/>
    <w:rsid w:val="00EC48F3"/>
    <w:rsid w:val="00EC5C22"/>
    <w:rsid w:val="00EC63D6"/>
    <w:rsid w:val="00EC65BD"/>
    <w:rsid w:val="00EC6696"/>
    <w:rsid w:val="00EC6E49"/>
    <w:rsid w:val="00EC6FA0"/>
    <w:rsid w:val="00EC73BA"/>
    <w:rsid w:val="00ED21CB"/>
    <w:rsid w:val="00ED2804"/>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6DB"/>
    <w:rsid w:val="00F25F05"/>
    <w:rsid w:val="00F26D3A"/>
    <w:rsid w:val="00F26FF8"/>
    <w:rsid w:val="00F27413"/>
    <w:rsid w:val="00F30EEC"/>
    <w:rsid w:val="00F30F57"/>
    <w:rsid w:val="00F32FF3"/>
    <w:rsid w:val="00F33B84"/>
    <w:rsid w:val="00F34E9F"/>
    <w:rsid w:val="00F41058"/>
    <w:rsid w:val="00F416DD"/>
    <w:rsid w:val="00F4180E"/>
    <w:rsid w:val="00F41861"/>
    <w:rsid w:val="00F42C7D"/>
    <w:rsid w:val="00F43701"/>
    <w:rsid w:val="00F45115"/>
    <w:rsid w:val="00F45852"/>
    <w:rsid w:val="00F50BDC"/>
    <w:rsid w:val="00F52740"/>
    <w:rsid w:val="00F52B4D"/>
    <w:rsid w:val="00F53957"/>
    <w:rsid w:val="00F546A8"/>
    <w:rsid w:val="00F55032"/>
    <w:rsid w:val="00F6064C"/>
    <w:rsid w:val="00F63E2A"/>
    <w:rsid w:val="00F64B37"/>
    <w:rsid w:val="00F64D47"/>
    <w:rsid w:val="00F65191"/>
    <w:rsid w:val="00F6562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B92"/>
    <w:rsid w:val="00F84F3E"/>
    <w:rsid w:val="00F857EC"/>
    <w:rsid w:val="00F85D8A"/>
    <w:rsid w:val="00F90594"/>
    <w:rsid w:val="00F91590"/>
    <w:rsid w:val="00F91C40"/>
    <w:rsid w:val="00F91E21"/>
    <w:rsid w:val="00F923BA"/>
    <w:rsid w:val="00F93690"/>
    <w:rsid w:val="00F940F2"/>
    <w:rsid w:val="00F94A3D"/>
    <w:rsid w:val="00F95478"/>
    <w:rsid w:val="00F96136"/>
    <w:rsid w:val="00FA042A"/>
    <w:rsid w:val="00FA15F6"/>
    <w:rsid w:val="00FA16CC"/>
    <w:rsid w:val="00FA1E10"/>
    <w:rsid w:val="00FA1E97"/>
    <w:rsid w:val="00FA1ED8"/>
    <w:rsid w:val="00FA3240"/>
    <w:rsid w:val="00FA35A7"/>
    <w:rsid w:val="00FA3A11"/>
    <w:rsid w:val="00FA478F"/>
    <w:rsid w:val="00FA491A"/>
    <w:rsid w:val="00FA50B2"/>
    <w:rsid w:val="00FA58D6"/>
    <w:rsid w:val="00FA5BF7"/>
    <w:rsid w:val="00FA724C"/>
    <w:rsid w:val="00FA75AB"/>
    <w:rsid w:val="00FA793B"/>
    <w:rsid w:val="00FB1497"/>
    <w:rsid w:val="00FB158C"/>
    <w:rsid w:val="00FB1A61"/>
    <w:rsid w:val="00FB21E4"/>
    <w:rsid w:val="00FB2329"/>
    <w:rsid w:val="00FB2456"/>
    <w:rsid w:val="00FB2ED5"/>
    <w:rsid w:val="00FB46DE"/>
    <w:rsid w:val="00FB5E42"/>
    <w:rsid w:val="00FB69C6"/>
    <w:rsid w:val="00FC2368"/>
    <w:rsid w:val="00FC32C8"/>
    <w:rsid w:val="00FC3A9D"/>
    <w:rsid w:val="00FC4591"/>
    <w:rsid w:val="00FC5276"/>
    <w:rsid w:val="00FC568B"/>
    <w:rsid w:val="00FC6296"/>
    <w:rsid w:val="00FC66F7"/>
    <w:rsid w:val="00FD08E8"/>
    <w:rsid w:val="00FD1BB0"/>
    <w:rsid w:val="00FD1BD6"/>
    <w:rsid w:val="00FD2789"/>
    <w:rsid w:val="00FD2F36"/>
    <w:rsid w:val="00FD4868"/>
    <w:rsid w:val="00FD5B96"/>
    <w:rsid w:val="00FD7224"/>
    <w:rsid w:val="00FE1506"/>
    <w:rsid w:val="00FE317B"/>
    <w:rsid w:val="00FE3342"/>
    <w:rsid w:val="00FE364A"/>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328862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488115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63934624">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71206195">
      <w:bodyDiv w:val="1"/>
      <w:marLeft w:val="0"/>
      <w:marRight w:val="0"/>
      <w:marTop w:val="0"/>
      <w:marBottom w:val="0"/>
      <w:divBdr>
        <w:top w:val="none" w:sz="0" w:space="0" w:color="auto"/>
        <w:left w:val="none" w:sz="0" w:space="0" w:color="auto"/>
        <w:bottom w:val="none" w:sz="0" w:space="0" w:color="auto"/>
        <w:right w:val="none" w:sz="0" w:space="0" w:color="auto"/>
      </w:divBdr>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65719720">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170025">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099936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59569508">
      <w:bodyDiv w:val="1"/>
      <w:marLeft w:val="0"/>
      <w:marRight w:val="0"/>
      <w:marTop w:val="0"/>
      <w:marBottom w:val="0"/>
      <w:divBdr>
        <w:top w:val="none" w:sz="0" w:space="0" w:color="auto"/>
        <w:left w:val="none" w:sz="0" w:space="0" w:color="auto"/>
        <w:bottom w:val="none" w:sz="0" w:space="0" w:color="auto"/>
        <w:right w:val="none" w:sz="0" w:space="0" w:color="auto"/>
      </w:divBdr>
    </w:div>
    <w:div w:id="473956878">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2390468">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1942240">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79362140">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2033927">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64176966">
      <w:bodyDiv w:val="1"/>
      <w:marLeft w:val="0"/>
      <w:marRight w:val="0"/>
      <w:marTop w:val="0"/>
      <w:marBottom w:val="0"/>
      <w:divBdr>
        <w:top w:val="none" w:sz="0" w:space="0" w:color="auto"/>
        <w:left w:val="none" w:sz="0" w:space="0" w:color="auto"/>
        <w:bottom w:val="none" w:sz="0" w:space="0" w:color="auto"/>
        <w:right w:val="none" w:sz="0" w:space="0" w:color="auto"/>
      </w:divBdr>
    </w:div>
    <w:div w:id="1071930217">
      <w:bodyDiv w:val="1"/>
      <w:marLeft w:val="0"/>
      <w:marRight w:val="0"/>
      <w:marTop w:val="0"/>
      <w:marBottom w:val="0"/>
      <w:divBdr>
        <w:top w:val="none" w:sz="0" w:space="0" w:color="auto"/>
        <w:left w:val="none" w:sz="0" w:space="0" w:color="auto"/>
        <w:bottom w:val="none" w:sz="0" w:space="0" w:color="auto"/>
        <w:right w:val="none" w:sz="0" w:space="0" w:color="auto"/>
      </w:divBdr>
    </w:div>
    <w:div w:id="1078136977">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20534651">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46636057">
      <w:bodyDiv w:val="1"/>
      <w:marLeft w:val="0"/>
      <w:marRight w:val="0"/>
      <w:marTop w:val="0"/>
      <w:marBottom w:val="0"/>
      <w:divBdr>
        <w:top w:val="none" w:sz="0" w:space="0" w:color="auto"/>
        <w:left w:val="none" w:sz="0" w:space="0" w:color="auto"/>
        <w:bottom w:val="none" w:sz="0" w:space="0" w:color="auto"/>
        <w:right w:val="none" w:sz="0" w:space="0" w:color="auto"/>
      </w:divBdr>
    </w:div>
    <w:div w:id="1367677859">
      <w:bodyDiv w:val="1"/>
      <w:marLeft w:val="0"/>
      <w:marRight w:val="0"/>
      <w:marTop w:val="0"/>
      <w:marBottom w:val="0"/>
      <w:divBdr>
        <w:top w:val="none" w:sz="0" w:space="0" w:color="auto"/>
        <w:left w:val="none" w:sz="0" w:space="0" w:color="auto"/>
        <w:bottom w:val="none" w:sz="0" w:space="0" w:color="auto"/>
        <w:right w:val="none" w:sz="0" w:space="0" w:color="auto"/>
      </w:divBdr>
    </w:div>
    <w:div w:id="1368221254">
      <w:bodyDiv w:val="1"/>
      <w:marLeft w:val="0"/>
      <w:marRight w:val="0"/>
      <w:marTop w:val="0"/>
      <w:marBottom w:val="0"/>
      <w:divBdr>
        <w:top w:val="none" w:sz="0" w:space="0" w:color="auto"/>
        <w:left w:val="none" w:sz="0" w:space="0" w:color="auto"/>
        <w:bottom w:val="none" w:sz="0" w:space="0" w:color="auto"/>
        <w:right w:val="none" w:sz="0" w:space="0" w:color="auto"/>
      </w:divBdr>
    </w:div>
    <w:div w:id="1372656164">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19599634">
      <w:bodyDiv w:val="1"/>
      <w:marLeft w:val="0"/>
      <w:marRight w:val="0"/>
      <w:marTop w:val="0"/>
      <w:marBottom w:val="0"/>
      <w:divBdr>
        <w:top w:val="none" w:sz="0" w:space="0" w:color="auto"/>
        <w:left w:val="none" w:sz="0" w:space="0" w:color="auto"/>
        <w:bottom w:val="none" w:sz="0" w:space="0" w:color="auto"/>
        <w:right w:val="none" w:sz="0" w:space="0" w:color="auto"/>
      </w:divBdr>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71166568">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496846366">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88686338">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59994278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527497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684815338">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5712753">
      <w:bodyDiv w:val="1"/>
      <w:marLeft w:val="0"/>
      <w:marRight w:val="0"/>
      <w:marTop w:val="0"/>
      <w:marBottom w:val="0"/>
      <w:divBdr>
        <w:top w:val="none" w:sz="0" w:space="0" w:color="auto"/>
        <w:left w:val="none" w:sz="0" w:space="0" w:color="auto"/>
        <w:bottom w:val="none" w:sz="0" w:space="0" w:color="auto"/>
        <w:right w:val="none" w:sz="0" w:space="0" w:color="auto"/>
      </w:divBdr>
    </w:div>
    <w:div w:id="1726172415">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43285156">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0539461">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2429993">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2305165">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899121582">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3565337">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1682644">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69835269">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23576</Words>
  <Characters>149007</Characters>
  <Application>Microsoft Office Word</Application>
  <DocSecurity>0</DocSecurity>
  <Lines>3311</Lines>
  <Paragraphs>1761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170822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Mandy Klatt</cp:lastModifiedBy>
  <cp:revision>12</cp:revision>
  <dcterms:created xsi:type="dcterms:W3CDTF">2025-03-18T13:52:00Z</dcterms:created>
  <dcterms:modified xsi:type="dcterms:W3CDTF">2025-03-24T13:10:00Z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id="1WiU2OKd"/&gt;&lt;style id="http://www.zotero.org/styles/apa" locale="en-US" hasBibliography="1" bibliographyStyleHasBeenSet="1"/&gt;&lt;prefs&gt;&lt;pref name="fieldType" value="Field"/&gt;&lt;/prefs&gt;&lt;/data&gt;</vt:lpwstr>
  </property>
</Properties>
</file>