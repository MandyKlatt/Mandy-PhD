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Vom Zusammenhang zwischen der</w:t>
      </w:r>
      <w:r w:rsidR="009773CC" w:rsidRPr="00621D43">
        <w:rPr>
          <w:sz w:val="24"/>
        </w:rPr>
        <w:t xml:space="preserve"> Präsenz</w:t>
      </w:r>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4D5715F1" w14:textId="77777777" w:rsidR="00975AD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69211EB2" w14:textId="5D1BA009" w:rsidR="00975ADC" w:rsidRDefault="006B3C4E">
          <w:pPr>
            <w:pStyle w:val="Verzeichnis1"/>
            <w:tabs>
              <w:tab w:val="left" w:pos="440"/>
              <w:tab w:val="right" w:leader="dot" w:pos="9344"/>
            </w:tabs>
            <w:rPr>
              <w:rFonts w:asciiTheme="minorHAnsi" w:hAnsiTheme="minorHAnsi" w:cstheme="minorBidi"/>
              <w:noProof/>
              <w:lang w:eastAsia="de-DE"/>
            </w:rPr>
          </w:pPr>
          <w:hyperlink w:anchor="_Toc43998158" w:history="1">
            <w:r w:rsidR="00975ADC" w:rsidRPr="00D74352">
              <w:rPr>
                <w:rStyle w:val="Hyperlink"/>
                <w:noProof/>
              </w:rPr>
              <w:t>1</w:t>
            </w:r>
            <w:r w:rsidR="00975ADC">
              <w:rPr>
                <w:rFonts w:asciiTheme="minorHAnsi" w:hAnsiTheme="minorHAnsi" w:cstheme="minorBidi"/>
                <w:noProof/>
                <w:lang w:eastAsia="de-DE"/>
              </w:rPr>
              <w:tab/>
            </w:r>
            <w:r w:rsidR="00975ADC" w:rsidRPr="00D74352">
              <w:rPr>
                <w:rStyle w:val="Hyperlink"/>
                <w:noProof/>
              </w:rPr>
              <w:t>Relevanz des gewählten Themas</w:t>
            </w:r>
            <w:r w:rsidR="00975ADC">
              <w:rPr>
                <w:noProof/>
                <w:webHidden/>
              </w:rPr>
              <w:tab/>
            </w:r>
            <w:r w:rsidR="00975ADC">
              <w:rPr>
                <w:noProof/>
                <w:webHidden/>
              </w:rPr>
              <w:fldChar w:fldCharType="begin"/>
            </w:r>
            <w:r w:rsidR="00975ADC">
              <w:rPr>
                <w:noProof/>
                <w:webHidden/>
              </w:rPr>
              <w:instrText xml:space="preserve"> PAGEREF _Toc43998158 \h </w:instrText>
            </w:r>
            <w:r w:rsidR="00975ADC">
              <w:rPr>
                <w:noProof/>
                <w:webHidden/>
              </w:rPr>
            </w:r>
            <w:r w:rsidR="00975ADC">
              <w:rPr>
                <w:noProof/>
                <w:webHidden/>
              </w:rPr>
              <w:fldChar w:fldCharType="separate"/>
            </w:r>
            <w:r w:rsidR="00975ADC">
              <w:rPr>
                <w:noProof/>
                <w:webHidden/>
              </w:rPr>
              <w:t>6</w:t>
            </w:r>
            <w:r w:rsidR="00975ADC">
              <w:rPr>
                <w:noProof/>
                <w:webHidden/>
              </w:rPr>
              <w:fldChar w:fldCharType="end"/>
            </w:r>
          </w:hyperlink>
        </w:p>
        <w:p w14:paraId="36A3793E" w14:textId="70AAE7EE" w:rsidR="00975ADC" w:rsidRDefault="006B3C4E">
          <w:pPr>
            <w:pStyle w:val="Verzeichnis1"/>
            <w:tabs>
              <w:tab w:val="left" w:pos="440"/>
              <w:tab w:val="right" w:leader="dot" w:pos="9344"/>
            </w:tabs>
            <w:rPr>
              <w:rFonts w:asciiTheme="minorHAnsi" w:hAnsiTheme="minorHAnsi" w:cstheme="minorBidi"/>
              <w:noProof/>
              <w:lang w:eastAsia="de-DE"/>
            </w:rPr>
          </w:pPr>
          <w:hyperlink w:anchor="_Toc43998159" w:history="1">
            <w:r w:rsidR="00975ADC" w:rsidRPr="00D74352">
              <w:rPr>
                <w:rStyle w:val="Hyperlink"/>
                <w:noProof/>
              </w:rPr>
              <w:t>2</w:t>
            </w:r>
            <w:r w:rsidR="00975ADC">
              <w:rPr>
                <w:rFonts w:asciiTheme="minorHAnsi" w:hAnsiTheme="minorHAnsi" w:cstheme="minorBidi"/>
                <w:noProof/>
                <w:lang w:eastAsia="de-DE"/>
              </w:rPr>
              <w:tab/>
            </w:r>
            <w:r w:rsidR="00975ADC" w:rsidRPr="00D74352">
              <w:rPr>
                <w:rStyle w:val="Hyperlink"/>
                <w:noProof/>
              </w:rPr>
              <w:t>Theoretische Grundlagen und Stand der Forschung</w:t>
            </w:r>
            <w:r w:rsidR="00975ADC">
              <w:rPr>
                <w:noProof/>
                <w:webHidden/>
              </w:rPr>
              <w:tab/>
            </w:r>
            <w:r w:rsidR="00975ADC">
              <w:rPr>
                <w:noProof/>
                <w:webHidden/>
              </w:rPr>
              <w:fldChar w:fldCharType="begin"/>
            </w:r>
            <w:r w:rsidR="00975ADC">
              <w:rPr>
                <w:noProof/>
                <w:webHidden/>
              </w:rPr>
              <w:instrText xml:space="preserve"> PAGEREF _Toc43998159 \h </w:instrText>
            </w:r>
            <w:r w:rsidR="00975ADC">
              <w:rPr>
                <w:noProof/>
                <w:webHidden/>
              </w:rPr>
            </w:r>
            <w:r w:rsidR="00975ADC">
              <w:rPr>
                <w:noProof/>
                <w:webHidden/>
              </w:rPr>
              <w:fldChar w:fldCharType="separate"/>
            </w:r>
            <w:r w:rsidR="00975ADC">
              <w:rPr>
                <w:noProof/>
                <w:webHidden/>
              </w:rPr>
              <w:t>7</w:t>
            </w:r>
            <w:r w:rsidR="00975ADC">
              <w:rPr>
                <w:noProof/>
                <w:webHidden/>
              </w:rPr>
              <w:fldChar w:fldCharType="end"/>
            </w:r>
          </w:hyperlink>
        </w:p>
        <w:p w14:paraId="386F0C8D" w14:textId="09135FE8" w:rsidR="00975ADC" w:rsidRDefault="006B3C4E">
          <w:pPr>
            <w:pStyle w:val="Verzeichnis2"/>
            <w:tabs>
              <w:tab w:val="right" w:leader="dot" w:pos="9344"/>
            </w:tabs>
            <w:rPr>
              <w:rFonts w:asciiTheme="minorHAnsi" w:hAnsiTheme="minorHAnsi" w:cstheme="minorBidi"/>
              <w:noProof/>
              <w:lang w:eastAsia="de-DE"/>
            </w:rPr>
          </w:pPr>
          <w:hyperlink w:anchor="_Toc43998160" w:history="1">
            <w:r w:rsidR="00975ADC" w:rsidRPr="00D74352">
              <w:rPr>
                <w:rStyle w:val="Hyperlink"/>
                <w:noProof/>
              </w:rPr>
              <w:t>2.1 Relevanz der Klassenführung für gelungenen Unterricht</w:t>
            </w:r>
            <w:r w:rsidR="00975ADC">
              <w:rPr>
                <w:noProof/>
                <w:webHidden/>
              </w:rPr>
              <w:tab/>
            </w:r>
            <w:r w:rsidR="00975ADC">
              <w:rPr>
                <w:noProof/>
                <w:webHidden/>
              </w:rPr>
              <w:fldChar w:fldCharType="begin"/>
            </w:r>
            <w:r w:rsidR="00975ADC">
              <w:rPr>
                <w:noProof/>
                <w:webHidden/>
              </w:rPr>
              <w:instrText xml:space="preserve"> PAGEREF _Toc43998160 \h </w:instrText>
            </w:r>
            <w:r w:rsidR="00975ADC">
              <w:rPr>
                <w:noProof/>
                <w:webHidden/>
              </w:rPr>
            </w:r>
            <w:r w:rsidR="00975ADC">
              <w:rPr>
                <w:noProof/>
                <w:webHidden/>
              </w:rPr>
              <w:fldChar w:fldCharType="separate"/>
            </w:r>
            <w:r w:rsidR="00975ADC">
              <w:rPr>
                <w:noProof/>
                <w:webHidden/>
              </w:rPr>
              <w:t>8</w:t>
            </w:r>
            <w:r w:rsidR="00975ADC">
              <w:rPr>
                <w:noProof/>
                <w:webHidden/>
              </w:rPr>
              <w:fldChar w:fldCharType="end"/>
            </w:r>
          </w:hyperlink>
        </w:p>
        <w:p w14:paraId="17414C93" w14:textId="480E738B" w:rsidR="00975ADC" w:rsidRDefault="006B3C4E">
          <w:pPr>
            <w:pStyle w:val="Verzeichnis3"/>
            <w:tabs>
              <w:tab w:val="right" w:leader="dot" w:pos="9344"/>
            </w:tabs>
            <w:rPr>
              <w:rFonts w:asciiTheme="minorHAnsi" w:hAnsiTheme="minorHAnsi" w:cstheme="minorBidi"/>
              <w:noProof/>
              <w:lang w:eastAsia="de-DE"/>
            </w:rPr>
          </w:pPr>
          <w:hyperlink w:anchor="_Toc43998161" w:history="1">
            <w:r w:rsidR="00975ADC" w:rsidRPr="00D74352">
              <w:rPr>
                <w:rStyle w:val="Hyperlink"/>
                <w:noProof/>
              </w:rPr>
              <w:t>2.1.1 Präsenz als entscheidende Dimension effektiver Klassenführung</w:t>
            </w:r>
            <w:r w:rsidR="00975ADC">
              <w:rPr>
                <w:noProof/>
                <w:webHidden/>
              </w:rPr>
              <w:tab/>
            </w:r>
            <w:r w:rsidR="00975ADC">
              <w:rPr>
                <w:noProof/>
                <w:webHidden/>
              </w:rPr>
              <w:fldChar w:fldCharType="begin"/>
            </w:r>
            <w:r w:rsidR="00975ADC">
              <w:rPr>
                <w:noProof/>
                <w:webHidden/>
              </w:rPr>
              <w:instrText xml:space="preserve"> PAGEREF _Toc43998161 \h </w:instrText>
            </w:r>
            <w:r w:rsidR="00975ADC">
              <w:rPr>
                <w:noProof/>
                <w:webHidden/>
              </w:rPr>
            </w:r>
            <w:r w:rsidR="00975ADC">
              <w:rPr>
                <w:noProof/>
                <w:webHidden/>
              </w:rPr>
              <w:fldChar w:fldCharType="separate"/>
            </w:r>
            <w:r w:rsidR="00975ADC">
              <w:rPr>
                <w:noProof/>
                <w:webHidden/>
              </w:rPr>
              <w:t>9</w:t>
            </w:r>
            <w:r w:rsidR="00975ADC">
              <w:rPr>
                <w:noProof/>
                <w:webHidden/>
              </w:rPr>
              <w:fldChar w:fldCharType="end"/>
            </w:r>
          </w:hyperlink>
        </w:p>
        <w:p w14:paraId="3F236497" w14:textId="1A6EF001" w:rsidR="00975ADC" w:rsidRDefault="006B3C4E">
          <w:pPr>
            <w:pStyle w:val="Verzeichnis3"/>
            <w:tabs>
              <w:tab w:val="right" w:leader="dot" w:pos="9344"/>
            </w:tabs>
            <w:rPr>
              <w:rFonts w:asciiTheme="minorHAnsi" w:hAnsiTheme="minorHAnsi" w:cstheme="minorBidi"/>
              <w:noProof/>
              <w:lang w:eastAsia="de-DE"/>
            </w:rPr>
          </w:pPr>
          <w:hyperlink w:anchor="_Toc43998162" w:history="1">
            <w:r w:rsidR="00975ADC" w:rsidRPr="00D74352">
              <w:rPr>
                <w:rStyle w:val="Hyperlink"/>
                <w:noProof/>
              </w:rPr>
              <w:t>2.1.2 Abgeleitete Verhaltensindikatoren für Präsenz beim Unterrichten</w:t>
            </w:r>
            <w:r w:rsidR="00975ADC">
              <w:rPr>
                <w:noProof/>
                <w:webHidden/>
              </w:rPr>
              <w:tab/>
            </w:r>
            <w:r w:rsidR="00975ADC">
              <w:rPr>
                <w:noProof/>
                <w:webHidden/>
              </w:rPr>
              <w:fldChar w:fldCharType="begin"/>
            </w:r>
            <w:r w:rsidR="00975ADC">
              <w:rPr>
                <w:noProof/>
                <w:webHidden/>
              </w:rPr>
              <w:instrText xml:space="preserve"> PAGEREF _Toc43998162 \h </w:instrText>
            </w:r>
            <w:r w:rsidR="00975ADC">
              <w:rPr>
                <w:noProof/>
                <w:webHidden/>
              </w:rPr>
            </w:r>
            <w:r w:rsidR="00975ADC">
              <w:rPr>
                <w:noProof/>
                <w:webHidden/>
              </w:rPr>
              <w:fldChar w:fldCharType="separate"/>
            </w:r>
            <w:r w:rsidR="00975ADC">
              <w:rPr>
                <w:noProof/>
                <w:webHidden/>
              </w:rPr>
              <w:t>11</w:t>
            </w:r>
            <w:r w:rsidR="00975ADC">
              <w:rPr>
                <w:noProof/>
                <w:webHidden/>
              </w:rPr>
              <w:fldChar w:fldCharType="end"/>
            </w:r>
          </w:hyperlink>
        </w:p>
        <w:p w14:paraId="4BD6CFBE" w14:textId="6E034EC5" w:rsidR="00975ADC" w:rsidRDefault="006B3C4E">
          <w:pPr>
            <w:pStyle w:val="Verzeichnis2"/>
            <w:tabs>
              <w:tab w:val="right" w:leader="dot" w:pos="9344"/>
            </w:tabs>
            <w:rPr>
              <w:rFonts w:asciiTheme="minorHAnsi" w:hAnsiTheme="minorHAnsi" w:cstheme="minorBidi"/>
              <w:noProof/>
              <w:lang w:eastAsia="de-DE"/>
            </w:rPr>
          </w:pPr>
          <w:hyperlink w:anchor="_Toc43998163" w:history="1">
            <w:r w:rsidR="00975ADC" w:rsidRPr="00D74352">
              <w:rPr>
                <w:rStyle w:val="Hyperlink"/>
                <w:noProof/>
              </w:rPr>
              <w:t>2.2 Vom Einfluss der professionellen Wahrnehmung auf Präsenzverhalten</w:t>
            </w:r>
            <w:r w:rsidR="00975ADC">
              <w:rPr>
                <w:noProof/>
                <w:webHidden/>
              </w:rPr>
              <w:tab/>
            </w:r>
            <w:r w:rsidR="00975ADC">
              <w:rPr>
                <w:noProof/>
                <w:webHidden/>
              </w:rPr>
              <w:fldChar w:fldCharType="begin"/>
            </w:r>
            <w:r w:rsidR="00975ADC">
              <w:rPr>
                <w:noProof/>
                <w:webHidden/>
              </w:rPr>
              <w:instrText xml:space="preserve"> PAGEREF _Toc43998163 \h </w:instrText>
            </w:r>
            <w:r w:rsidR="00975ADC">
              <w:rPr>
                <w:noProof/>
                <w:webHidden/>
              </w:rPr>
            </w:r>
            <w:r w:rsidR="00975ADC">
              <w:rPr>
                <w:noProof/>
                <w:webHidden/>
              </w:rPr>
              <w:fldChar w:fldCharType="separate"/>
            </w:r>
            <w:r w:rsidR="00975ADC">
              <w:rPr>
                <w:noProof/>
                <w:webHidden/>
              </w:rPr>
              <w:t>13</w:t>
            </w:r>
            <w:r w:rsidR="00975ADC">
              <w:rPr>
                <w:noProof/>
                <w:webHidden/>
              </w:rPr>
              <w:fldChar w:fldCharType="end"/>
            </w:r>
          </w:hyperlink>
        </w:p>
        <w:p w14:paraId="0AEC9287" w14:textId="41DA5C62" w:rsidR="00975ADC" w:rsidRDefault="006B3C4E">
          <w:pPr>
            <w:pStyle w:val="Verzeichnis2"/>
            <w:tabs>
              <w:tab w:val="right" w:leader="dot" w:pos="9344"/>
            </w:tabs>
            <w:rPr>
              <w:rFonts w:asciiTheme="minorHAnsi" w:hAnsiTheme="minorHAnsi" w:cstheme="minorBidi"/>
              <w:noProof/>
              <w:lang w:eastAsia="de-DE"/>
            </w:rPr>
          </w:pPr>
          <w:hyperlink w:anchor="_Toc43998164" w:history="1">
            <w:r w:rsidR="00975ADC" w:rsidRPr="00D74352">
              <w:rPr>
                <w:rStyle w:val="Hyperlink"/>
                <w:noProof/>
              </w:rPr>
              <w:t>2.3 Expertiseentwicklung von Lehrpersonen</w:t>
            </w:r>
            <w:r w:rsidR="00975ADC">
              <w:rPr>
                <w:noProof/>
                <w:webHidden/>
              </w:rPr>
              <w:tab/>
            </w:r>
            <w:r w:rsidR="00975ADC">
              <w:rPr>
                <w:noProof/>
                <w:webHidden/>
              </w:rPr>
              <w:fldChar w:fldCharType="begin"/>
            </w:r>
            <w:r w:rsidR="00975ADC">
              <w:rPr>
                <w:noProof/>
                <w:webHidden/>
              </w:rPr>
              <w:instrText xml:space="preserve"> PAGEREF _Toc43998164 \h </w:instrText>
            </w:r>
            <w:r w:rsidR="00975ADC">
              <w:rPr>
                <w:noProof/>
                <w:webHidden/>
              </w:rPr>
            </w:r>
            <w:r w:rsidR="00975ADC">
              <w:rPr>
                <w:noProof/>
                <w:webHidden/>
              </w:rPr>
              <w:fldChar w:fldCharType="separate"/>
            </w:r>
            <w:r w:rsidR="00975ADC">
              <w:rPr>
                <w:noProof/>
                <w:webHidden/>
              </w:rPr>
              <w:t>16</w:t>
            </w:r>
            <w:r w:rsidR="00975ADC">
              <w:rPr>
                <w:noProof/>
                <w:webHidden/>
              </w:rPr>
              <w:fldChar w:fldCharType="end"/>
            </w:r>
          </w:hyperlink>
        </w:p>
        <w:p w14:paraId="30BE0B1A" w14:textId="1090CE1E" w:rsidR="00975ADC" w:rsidRDefault="006B3C4E">
          <w:pPr>
            <w:pStyle w:val="Verzeichnis1"/>
            <w:tabs>
              <w:tab w:val="right" w:leader="dot" w:pos="9344"/>
            </w:tabs>
            <w:rPr>
              <w:rFonts w:asciiTheme="minorHAnsi" w:hAnsiTheme="minorHAnsi" w:cstheme="minorBidi"/>
              <w:noProof/>
              <w:lang w:eastAsia="de-DE"/>
            </w:rPr>
          </w:pPr>
          <w:hyperlink w:anchor="_Toc43998165" w:history="1">
            <w:r w:rsidR="00975ADC" w:rsidRPr="00D74352">
              <w:rPr>
                <w:rStyle w:val="Hyperlink"/>
                <w:noProof/>
              </w:rPr>
              <w:t>3 Geplante Studien</w:t>
            </w:r>
            <w:r w:rsidR="00975ADC">
              <w:rPr>
                <w:noProof/>
                <w:webHidden/>
              </w:rPr>
              <w:tab/>
            </w:r>
            <w:r w:rsidR="00975ADC">
              <w:rPr>
                <w:noProof/>
                <w:webHidden/>
              </w:rPr>
              <w:fldChar w:fldCharType="begin"/>
            </w:r>
            <w:r w:rsidR="00975ADC">
              <w:rPr>
                <w:noProof/>
                <w:webHidden/>
              </w:rPr>
              <w:instrText xml:space="preserve"> PAGEREF _Toc43998165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05BCB7EB" w14:textId="7DC6216D" w:rsidR="00975ADC" w:rsidRDefault="006B3C4E">
          <w:pPr>
            <w:pStyle w:val="Verzeichnis2"/>
            <w:tabs>
              <w:tab w:val="left" w:pos="880"/>
              <w:tab w:val="right" w:leader="dot" w:pos="9344"/>
            </w:tabs>
            <w:rPr>
              <w:rFonts w:asciiTheme="minorHAnsi" w:hAnsiTheme="minorHAnsi" w:cstheme="minorBidi"/>
              <w:noProof/>
              <w:lang w:eastAsia="de-DE"/>
            </w:rPr>
          </w:pPr>
          <w:hyperlink w:anchor="_Toc43998166" w:history="1">
            <w:r w:rsidR="00975ADC" w:rsidRPr="00D74352">
              <w:rPr>
                <w:rStyle w:val="Hyperlink"/>
                <w:noProof/>
              </w:rPr>
              <w:t>3.1</w:t>
            </w:r>
            <w:r w:rsidR="00975ADC">
              <w:rPr>
                <w:rFonts w:asciiTheme="minorHAnsi" w:hAnsiTheme="minorHAnsi" w:cstheme="minorBidi"/>
                <w:noProof/>
                <w:lang w:eastAsia="de-DE"/>
              </w:rPr>
              <w:tab/>
            </w:r>
            <w:r w:rsidR="00975ADC" w:rsidRPr="00D74352">
              <w:rPr>
                <w:rStyle w:val="Hyperlink"/>
                <w:noProof/>
              </w:rPr>
              <w:t>Studie I Teil A</w:t>
            </w:r>
            <w:r w:rsidR="002F1220">
              <w:rPr>
                <w:rStyle w:val="Hyperlink"/>
                <w:noProof/>
              </w:rPr>
              <w:t>:</w:t>
            </w:r>
            <w:r w:rsidR="00975ADC" w:rsidRPr="00D74352">
              <w:rPr>
                <w:rStyle w:val="Hyperlink"/>
                <w:noProof/>
              </w:rPr>
              <w:t xml:space="preserve"> Operationalisierung der Präsenz von Lehrpersonen</w:t>
            </w:r>
            <w:r w:rsidR="00975ADC">
              <w:rPr>
                <w:noProof/>
                <w:webHidden/>
              </w:rPr>
              <w:tab/>
            </w:r>
            <w:r w:rsidR="00975ADC">
              <w:rPr>
                <w:noProof/>
                <w:webHidden/>
              </w:rPr>
              <w:fldChar w:fldCharType="begin"/>
            </w:r>
            <w:r w:rsidR="00975ADC">
              <w:rPr>
                <w:noProof/>
                <w:webHidden/>
              </w:rPr>
              <w:instrText xml:space="preserve"> PAGEREF _Toc43998166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33E8732F" w14:textId="3EF65604"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67" w:history="1">
            <w:r w:rsidR="00975ADC" w:rsidRPr="00D74352">
              <w:rPr>
                <w:rStyle w:val="Hyperlink"/>
                <w:noProof/>
              </w:rPr>
              <w:t>3.1.1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_Toc43998167 \h </w:instrText>
            </w:r>
            <w:r w:rsidR="00975ADC">
              <w:rPr>
                <w:noProof/>
                <w:webHidden/>
              </w:rPr>
            </w:r>
            <w:r w:rsidR="00975ADC">
              <w:rPr>
                <w:noProof/>
                <w:webHidden/>
              </w:rPr>
              <w:fldChar w:fldCharType="separate"/>
            </w:r>
            <w:r w:rsidR="00975ADC">
              <w:rPr>
                <w:noProof/>
                <w:webHidden/>
              </w:rPr>
              <w:t>18</w:t>
            </w:r>
            <w:r w:rsidR="00975ADC">
              <w:rPr>
                <w:noProof/>
                <w:webHidden/>
              </w:rPr>
              <w:fldChar w:fldCharType="end"/>
            </w:r>
          </w:hyperlink>
        </w:p>
        <w:p w14:paraId="7797B07B" w14:textId="5655CFBE"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68" w:history="1">
            <w:r w:rsidR="00975ADC" w:rsidRPr="00D74352">
              <w:rPr>
                <w:rStyle w:val="Hyperlink"/>
                <w:noProof/>
              </w:rPr>
              <w:t>3.1.2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_Toc43998168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115A59CB" w14:textId="3024A503"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69" w:history="1">
            <w:r w:rsidR="00975ADC" w:rsidRPr="00D74352">
              <w:rPr>
                <w:rStyle w:val="Hyperlink"/>
                <w:noProof/>
              </w:rPr>
              <w:t>3.1.3</w:t>
            </w:r>
            <w:r w:rsidR="00975ADC">
              <w:rPr>
                <w:rFonts w:asciiTheme="minorHAnsi" w:hAnsiTheme="minorHAnsi" w:cstheme="minorBidi"/>
                <w:noProof/>
                <w:lang w:eastAsia="de-DE"/>
              </w:rPr>
              <w:tab/>
            </w:r>
            <w:r w:rsidR="00975ADC" w:rsidRPr="00D74352">
              <w:rPr>
                <w:rStyle w:val="Hyperlink"/>
                <w:noProof/>
              </w:rPr>
              <w:t>Messinstrumente und Materialien</w:t>
            </w:r>
            <w:r w:rsidR="00975ADC">
              <w:rPr>
                <w:noProof/>
                <w:webHidden/>
              </w:rPr>
              <w:tab/>
            </w:r>
            <w:r w:rsidR="00975ADC">
              <w:rPr>
                <w:noProof/>
                <w:webHidden/>
              </w:rPr>
              <w:fldChar w:fldCharType="begin"/>
            </w:r>
            <w:r w:rsidR="00975ADC">
              <w:rPr>
                <w:noProof/>
                <w:webHidden/>
              </w:rPr>
              <w:instrText xml:space="preserve"> PAGEREF _Toc43998169 \h </w:instrText>
            </w:r>
            <w:r w:rsidR="00975ADC">
              <w:rPr>
                <w:noProof/>
                <w:webHidden/>
              </w:rPr>
            </w:r>
            <w:r w:rsidR="00975ADC">
              <w:rPr>
                <w:noProof/>
                <w:webHidden/>
              </w:rPr>
              <w:fldChar w:fldCharType="separate"/>
            </w:r>
            <w:r w:rsidR="00975ADC">
              <w:rPr>
                <w:noProof/>
                <w:webHidden/>
              </w:rPr>
              <w:t>19</w:t>
            </w:r>
            <w:r w:rsidR="00975ADC">
              <w:rPr>
                <w:noProof/>
                <w:webHidden/>
              </w:rPr>
              <w:fldChar w:fldCharType="end"/>
            </w:r>
          </w:hyperlink>
        </w:p>
        <w:p w14:paraId="52338501" w14:textId="77A610ED"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70" w:history="1">
            <w:r w:rsidR="00975ADC" w:rsidRPr="00D74352">
              <w:rPr>
                <w:rStyle w:val="Hyperlink"/>
                <w:noProof/>
              </w:rPr>
              <w:t>3.1.4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_Toc43998170 \h </w:instrText>
            </w:r>
            <w:r w:rsidR="00975ADC">
              <w:rPr>
                <w:noProof/>
                <w:webHidden/>
              </w:rPr>
            </w:r>
            <w:r w:rsidR="00975ADC">
              <w:rPr>
                <w:noProof/>
                <w:webHidden/>
              </w:rPr>
              <w:fldChar w:fldCharType="separate"/>
            </w:r>
            <w:r w:rsidR="00975ADC">
              <w:rPr>
                <w:noProof/>
                <w:webHidden/>
              </w:rPr>
              <w:t>22</w:t>
            </w:r>
            <w:r w:rsidR="00975ADC">
              <w:rPr>
                <w:noProof/>
                <w:webHidden/>
              </w:rPr>
              <w:fldChar w:fldCharType="end"/>
            </w:r>
          </w:hyperlink>
        </w:p>
        <w:p w14:paraId="1D82636A" w14:textId="65A6DEEC" w:rsidR="00975ADC" w:rsidRDefault="006B3C4E">
          <w:pPr>
            <w:pStyle w:val="Verzeichnis2"/>
            <w:tabs>
              <w:tab w:val="left" w:pos="880"/>
              <w:tab w:val="right" w:leader="dot" w:pos="9344"/>
            </w:tabs>
            <w:rPr>
              <w:rFonts w:asciiTheme="minorHAnsi" w:hAnsiTheme="minorHAnsi" w:cstheme="minorBidi"/>
              <w:noProof/>
              <w:lang w:eastAsia="de-DE"/>
            </w:rPr>
          </w:pPr>
          <w:hyperlink w:anchor="_Toc43998171" w:history="1">
            <w:r w:rsidR="00975ADC" w:rsidRPr="00D74352">
              <w:rPr>
                <w:rStyle w:val="Hyperlink"/>
                <w:noProof/>
              </w:rPr>
              <w:t>3.2</w:t>
            </w:r>
            <w:r w:rsidR="00975ADC">
              <w:rPr>
                <w:rFonts w:asciiTheme="minorHAnsi" w:hAnsiTheme="minorHAnsi" w:cstheme="minorBidi"/>
                <w:noProof/>
                <w:lang w:eastAsia="de-DE"/>
              </w:rPr>
              <w:tab/>
            </w:r>
            <w:r w:rsidR="00975ADC" w:rsidRPr="00D74352">
              <w:rPr>
                <w:rStyle w:val="Hyperlink"/>
                <w:noProof/>
              </w:rPr>
              <w:t>Studie I Teil B: Unterschiede zwischen erfahrenen und unerfahrenen Lehrpersonen</w:t>
            </w:r>
            <w:r w:rsidR="00975ADC">
              <w:rPr>
                <w:noProof/>
                <w:webHidden/>
              </w:rPr>
              <w:tab/>
            </w:r>
            <w:r w:rsidR="00975ADC">
              <w:rPr>
                <w:noProof/>
                <w:webHidden/>
              </w:rPr>
              <w:fldChar w:fldCharType="begin"/>
            </w:r>
            <w:r w:rsidR="00975ADC">
              <w:rPr>
                <w:noProof/>
                <w:webHidden/>
              </w:rPr>
              <w:instrText xml:space="preserve"> PAGEREF _Toc43998171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2E2C8A23" w14:textId="583962A9"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72" w:history="1">
            <w:r w:rsidR="00975ADC" w:rsidRPr="00D74352">
              <w:rPr>
                <w:rStyle w:val="Hyperlink"/>
                <w:noProof/>
              </w:rPr>
              <w:t>3.2.1</w:t>
            </w:r>
            <w:r w:rsidR="00975ADC">
              <w:rPr>
                <w:rFonts w:asciiTheme="minorHAnsi" w:hAnsiTheme="minorHAnsi" w:cstheme="minorBidi"/>
                <w:noProof/>
                <w:lang w:eastAsia="de-DE"/>
              </w:rPr>
              <w:tab/>
            </w:r>
            <w:r w:rsidR="00975ADC" w:rsidRPr="00D74352">
              <w:rPr>
                <w:rStyle w:val="Hyperlink"/>
                <w:noProof/>
              </w:rPr>
              <w:t>Untersuchungsziel und Forschungsfrage der Studie</w:t>
            </w:r>
            <w:r w:rsidR="00975ADC">
              <w:rPr>
                <w:noProof/>
                <w:webHidden/>
              </w:rPr>
              <w:tab/>
            </w:r>
            <w:r w:rsidR="00975ADC">
              <w:rPr>
                <w:noProof/>
                <w:webHidden/>
              </w:rPr>
              <w:fldChar w:fldCharType="begin"/>
            </w:r>
            <w:r w:rsidR="00975ADC">
              <w:rPr>
                <w:noProof/>
                <w:webHidden/>
              </w:rPr>
              <w:instrText xml:space="preserve"> PAGEREF _Toc43998172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7DBC3621" w14:textId="0E7F02FF"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73" w:history="1">
            <w:r w:rsidR="00975ADC" w:rsidRPr="00D74352">
              <w:rPr>
                <w:rStyle w:val="Hyperlink"/>
                <w:noProof/>
              </w:rPr>
              <w:t>3.2.2</w:t>
            </w:r>
            <w:r w:rsidR="00975ADC">
              <w:rPr>
                <w:rFonts w:asciiTheme="minorHAnsi" w:hAnsiTheme="minorHAnsi" w:cstheme="minorBidi"/>
                <w:noProof/>
                <w:lang w:eastAsia="de-DE"/>
              </w:rPr>
              <w:tab/>
            </w:r>
            <w:r w:rsidR="00975ADC" w:rsidRPr="00D74352">
              <w:rPr>
                <w:rStyle w:val="Hyperlink"/>
                <w:noProof/>
              </w:rPr>
              <w:t>Stichprobe</w:t>
            </w:r>
            <w:r w:rsidR="00975ADC">
              <w:rPr>
                <w:noProof/>
                <w:webHidden/>
              </w:rPr>
              <w:tab/>
            </w:r>
            <w:r w:rsidR="00975ADC">
              <w:rPr>
                <w:noProof/>
                <w:webHidden/>
              </w:rPr>
              <w:fldChar w:fldCharType="begin"/>
            </w:r>
            <w:r w:rsidR="00975ADC">
              <w:rPr>
                <w:noProof/>
                <w:webHidden/>
              </w:rPr>
              <w:instrText xml:space="preserve"> PAGEREF _Toc43998173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387592E4" w14:textId="77B99D1E"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74" w:history="1">
            <w:r w:rsidR="00975ADC" w:rsidRPr="00D74352">
              <w:rPr>
                <w:rStyle w:val="Hyperlink"/>
                <w:noProof/>
              </w:rPr>
              <w:t>3.2.3</w:t>
            </w:r>
            <w:r w:rsidR="00975ADC">
              <w:rPr>
                <w:rFonts w:asciiTheme="minorHAnsi" w:hAnsiTheme="minorHAnsi" w:cstheme="minorBidi"/>
                <w:noProof/>
                <w:lang w:eastAsia="de-DE"/>
              </w:rPr>
              <w:tab/>
            </w:r>
            <w:r w:rsidR="00975ADC" w:rsidRPr="00D74352">
              <w:rPr>
                <w:rStyle w:val="Hyperlink"/>
                <w:noProof/>
              </w:rPr>
              <w:t>Materialien und Messinstrumente</w:t>
            </w:r>
            <w:r w:rsidR="00975ADC">
              <w:rPr>
                <w:noProof/>
                <w:webHidden/>
              </w:rPr>
              <w:tab/>
            </w:r>
            <w:r w:rsidR="00975ADC">
              <w:rPr>
                <w:noProof/>
                <w:webHidden/>
              </w:rPr>
              <w:fldChar w:fldCharType="begin"/>
            </w:r>
            <w:r w:rsidR="00975ADC">
              <w:rPr>
                <w:noProof/>
                <w:webHidden/>
              </w:rPr>
              <w:instrText xml:space="preserve"> PAGEREF _Toc43998174 \h </w:instrText>
            </w:r>
            <w:r w:rsidR="00975ADC">
              <w:rPr>
                <w:noProof/>
                <w:webHidden/>
              </w:rPr>
            </w:r>
            <w:r w:rsidR="00975ADC">
              <w:rPr>
                <w:noProof/>
                <w:webHidden/>
              </w:rPr>
              <w:fldChar w:fldCharType="separate"/>
            </w:r>
            <w:r w:rsidR="00975ADC">
              <w:rPr>
                <w:noProof/>
                <w:webHidden/>
              </w:rPr>
              <w:t>23</w:t>
            </w:r>
            <w:r w:rsidR="00975ADC">
              <w:rPr>
                <w:noProof/>
                <w:webHidden/>
              </w:rPr>
              <w:fldChar w:fldCharType="end"/>
            </w:r>
          </w:hyperlink>
        </w:p>
        <w:p w14:paraId="1190F4E5" w14:textId="69468A0F" w:rsidR="00975ADC" w:rsidRDefault="006B3C4E">
          <w:pPr>
            <w:pStyle w:val="Verzeichnis3"/>
            <w:tabs>
              <w:tab w:val="left" w:pos="1320"/>
              <w:tab w:val="right" w:leader="dot" w:pos="9344"/>
            </w:tabs>
            <w:rPr>
              <w:rFonts w:asciiTheme="minorHAnsi" w:hAnsiTheme="minorHAnsi" w:cstheme="minorBidi"/>
              <w:noProof/>
              <w:lang w:eastAsia="de-DE"/>
            </w:rPr>
          </w:pPr>
          <w:hyperlink w:anchor="_Toc43998175" w:history="1">
            <w:r w:rsidR="00975ADC" w:rsidRPr="00D74352">
              <w:rPr>
                <w:rStyle w:val="Hyperlink"/>
                <w:noProof/>
              </w:rPr>
              <w:t>3.2.4</w:t>
            </w:r>
            <w:r w:rsidR="00975ADC">
              <w:rPr>
                <w:rFonts w:asciiTheme="minorHAnsi" w:hAnsiTheme="minorHAnsi" w:cstheme="minorBidi"/>
                <w:noProof/>
                <w:lang w:eastAsia="de-DE"/>
              </w:rPr>
              <w:tab/>
            </w:r>
            <w:r w:rsidR="00975ADC" w:rsidRPr="00D74352">
              <w:rPr>
                <w:rStyle w:val="Hyperlink"/>
                <w:noProof/>
              </w:rPr>
              <w:t>Methodisches Vorgehen</w:t>
            </w:r>
            <w:r w:rsidR="00975ADC">
              <w:rPr>
                <w:noProof/>
                <w:webHidden/>
              </w:rPr>
              <w:tab/>
            </w:r>
            <w:r w:rsidR="00975ADC">
              <w:rPr>
                <w:noProof/>
                <w:webHidden/>
              </w:rPr>
              <w:fldChar w:fldCharType="begin"/>
            </w:r>
            <w:r w:rsidR="00975ADC">
              <w:rPr>
                <w:noProof/>
                <w:webHidden/>
              </w:rPr>
              <w:instrText xml:space="preserve"> PAGEREF _Toc43998175 \h </w:instrText>
            </w:r>
            <w:r w:rsidR="00975ADC">
              <w:rPr>
                <w:noProof/>
                <w:webHidden/>
              </w:rPr>
            </w:r>
            <w:r w:rsidR="00975ADC">
              <w:rPr>
                <w:noProof/>
                <w:webHidden/>
              </w:rPr>
              <w:fldChar w:fldCharType="separate"/>
            </w:r>
            <w:r w:rsidR="00975ADC">
              <w:rPr>
                <w:noProof/>
                <w:webHidden/>
              </w:rPr>
              <w:t>24</w:t>
            </w:r>
            <w:r w:rsidR="00975ADC">
              <w:rPr>
                <w:noProof/>
                <w:webHidden/>
              </w:rPr>
              <w:fldChar w:fldCharType="end"/>
            </w:r>
          </w:hyperlink>
        </w:p>
        <w:p w14:paraId="010FB449" w14:textId="6AE958F3" w:rsidR="00975ADC" w:rsidRDefault="006B3C4E">
          <w:pPr>
            <w:pStyle w:val="Verzeichnis1"/>
            <w:tabs>
              <w:tab w:val="left" w:pos="440"/>
              <w:tab w:val="right" w:leader="dot" w:pos="9344"/>
            </w:tabs>
            <w:rPr>
              <w:rFonts w:asciiTheme="minorHAnsi" w:hAnsiTheme="minorHAnsi" w:cstheme="minorBidi"/>
              <w:noProof/>
              <w:lang w:eastAsia="de-DE"/>
            </w:rPr>
          </w:pPr>
          <w:hyperlink w:anchor="_Toc43998176" w:history="1">
            <w:r w:rsidR="00975ADC" w:rsidRPr="00D74352">
              <w:rPr>
                <w:rStyle w:val="Hyperlink"/>
                <w:noProof/>
              </w:rPr>
              <w:t>4</w:t>
            </w:r>
            <w:r w:rsidR="00975ADC">
              <w:rPr>
                <w:rFonts w:asciiTheme="minorHAnsi" w:hAnsiTheme="minorHAnsi" w:cstheme="minorBidi"/>
                <w:noProof/>
                <w:lang w:eastAsia="de-DE"/>
              </w:rPr>
              <w:tab/>
            </w:r>
            <w:r w:rsidR="00975ADC" w:rsidRPr="00D74352">
              <w:rPr>
                <w:rStyle w:val="Hyperlink"/>
                <w:noProof/>
              </w:rPr>
              <w:t>Arbeits- und Zeitplan</w:t>
            </w:r>
            <w:r w:rsidR="00975ADC">
              <w:rPr>
                <w:noProof/>
                <w:webHidden/>
              </w:rPr>
              <w:tab/>
            </w:r>
            <w:r w:rsidR="00975ADC">
              <w:rPr>
                <w:noProof/>
                <w:webHidden/>
              </w:rPr>
              <w:fldChar w:fldCharType="begin"/>
            </w:r>
            <w:r w:rsidR="00975ADC">
              <w:rPr>
                <w:noProof/>
                <w:webHidden/>
              </w:rPr>
              <w:instrText xml:space="preserve"> PAGEREF _Toc43998176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528405BF" w14:textId="69CC636F" w:rsidR="00975ADC" w:rsidRDefault="006B3C4E">
          <w:pPr>
            <w:pStyle w:val="Verzeichnis1"/>
            <w:tabs>
              <w:tab w:val="right" w:leader="dot" w:pos="9344"/>
            </w:tabs>
            <w:rPr>
              <w:rFonts w:asciiTheme="minorHAnsi" w:hAnsiTheme="minorHAnsi" w:cstheme="minorBidi"/>
              <w:noProof/>
              <w:lang w:eastAsia="de-DE"/>
            </w:rPr>
          </w:pPr>
          <w:hyperlink w:anchor="_Toc43998177" w:history="1">
            <w:r w:rsidR="00975ADC" w:rsidRPr="00D74352">
              <w:rPr>
                <w:rStyle w:val="Hyperlink"/>
                <w:noProof/>
              </w:rPr>
              <w:t>Vorläufiges Literaturverzeichnis</w:t>
            </w:r>
            <w:r w:rsidR="00975ADC">
              <w:rPr>
                <w:noProof/>
                <w:webHidden/>
              </w:rPr>
              <w:tab/>
            </w:r>
            <w:r w:rsidR="00975ADC">
              <w:rPr>
                <w:noProof/>
                <w:webHidden/>
              </w:rPr>
              <w:fldChar w:fldCharType="begin"/>
            </w:r>
            <w:r w:rsidR="00975ADC">
              <w:rPr>
                <w:noProof/>
                <w:webHidden/>
              </w:rPr>
              <w:instrText xml:space="preserve"> PAGEREF _Toc43998177 \h </w:instrText>
            </w:r>
            <w:r w:rsidR="00975ADC">
              <w:rPr>
                <w:noProof/>
                <w:webHidden/>
              </w:rPr>
            </w:r>
            <w:r w:rsidR="00975ADC">
              <w:rPr>
                <w:noProof/>
                <w:webHidden/>
              </w:rPr>
              <w:fldChar w:fldCharType="separate"/>
            </w:r>
            <w:r w:rsidR="00975ADC">
              <w:rPr>
                <w:noProof/>
                <w:webHidden/>
              </w:rPr>
              <w:t>25</w:t>
            </w:r>
            <w:r w:rsidR="00975ADC">
              <w:rPr>
                <w:noProof/>
                <w:webHidden/>
              </w:rPr>
              <w:fldChar w:fldCharType="end"/>
            </w:r>
          </w:hyperlink>
        </w:p>
        <w:p w14:paraId="2DDD5731" w14:textId="008CC5D0" w:rsidR="00975ADC" w:rsidRDefault="006B3C4E">
          <w:pPr>
            <w:pStyle w:val="Verzeichnis1"/>
            <w:tabs>
              <w:tab w:val="right" w:leader="dot" w:pos="9344"/>
            </w:tabs>
            <w:rPr>
              <w:rFonts w:asciiTheme="minorHAnsi" w:hAnsiTheme="minorHAnsi" w:cstheme="minorBidi"/>
              <w:noProof/>
              <w:lang w:eastAsia="de-DE"/>
            </w:rPr>
          </w:pPr>
          <w:hyperlink w:anchor="_Toc43998178" w:history="1">
            <w:r w:rsidR="00975ADC" w:rsidRPr="00D74352">
              <w:rPr>
                <w:rStyle w:val="Hyperlink"/>
                <w:noProof/>
              </w:rPr>
              <w:t>Anhang</w:t>
            </w:r>
            <w:r w:rsidR="00975ADC">
              <w:rPr>
                <w:noProof/>
                <w:webHidden/>
              </w:rPr>
              <w:tab/>
            </w:r>
            <w:r w:rsidR="00975ADC">
              <w:rPr>
                <w:noProof/>
                <w:webHidden/>
              </w:rPr>
              <w:fldChar w:fldCharType="begin"/>
            </w:r>
            <w:r w:rsidR="00975ADC">
              <w:rPr>
                <w:noProof/>
                <w:webHidden/>
              </w:rPr>
              <w:instrText xml:space="preserve"> PAGEREF _Toc43998178 \h </w:instrText>
            </w:r>
            <w:r w:rsidR="00975ADC">
              <w:rPr>
                <w:noProof/>
                <w:webHidden/>
              </w:rPr>
            </w:r>
            <w:r w:rsidR="00975ADC">
              <w:rPr>
                <w:noProof/>
                <w:webHidden/>
              </w:rPr>
              <w:fldChar w:fldCharType="separate"/>
            </w:r>
            <w:r w:rsidR="00975ADC">
              <w:rPr>
                <w:noProof/>
                <w:webHidden/>
              </w:rPr>
              <w:t>27</w:t>
            </w:r>
            <w:r w:rsidR="00975ADC">
              <w:rPr>
                <w:noProof/>
                <w:webHidden/>
              </w:rPr>
              <w:fldChar w:fldCharType="end"/>
            </w:r>
          </w:hyperlink>
        </w:p>
        <w:p w14:paraId="084A8850" w14:textId="31FE4577" w:rsidR="00975ADC" w:rsidRDefault="006B3C4E">
          <w:pPr>
            <w:pStyle w:val="Verzeichnis1"/>
            <w:tabs>
              <w:tab w:val="right" w:leader="dot" w:pos="9344"/>
            </w:tabs>
            <w:rPr>
              <w:rFonts w:asciiTheme="minorHAnsi" w:hAnsiTheme="minorHAnsi" w:cstheme="minorBidi"/>
              <w:noProof/>
              <w:lang w:eastAsia="de-DE"/>
            </w:rPr>
          </w:pPr>
          <w:hyperlink w:anchor="_Toc43998187" w:history="1">
            <w:r w:rsidR="00975ADC" w:rsidRPr="00D74352">
              <w:rPr>
                <w:rStyle w:val="Hyperlink"/>
                <w:noProof/>
              </w:rPr>
              <w:t>Selbstständigkeitserklärung</w:t>
            </w:r>
            <w:r w:rsidR="00975ADC">
              <w:rPr>
                <w:noProof/>
                <w:webHidden/>
              </w:rPr>
              <w:tab/>
            </w:r>
            <w:r w:rsidR="00975ADC">
              <w:rPr>
                <w:noProof/>
                <w:webHidden/>
              </w:rPr>
              <w:fldChar w:fldCharType="begin"/>
            </w:r>
            <w:r w:rsidR="00975ADC">
              <w:rPr>
                <w:noProof/>
                <w:webHidden/>
              </w:rPr>
              <w:instrText xml:space="preserve"> PAGEREF _Toc43998187 \h </w:instrText>
            </w:r>
            <w:r w:rsidR="00975ADC">
              <w:rPr>
                <w:noProof/>
                <w:webHidden/>
              </w:rPr>
            </w:r>
            <w:r w:rsidR="00975ADC">
              <w:rPr>
                <w:noProof/>
                <w:webHidden/>
              </w:rPr>
              <w:fldChar w:fldCharType="separate"/>
            </w:r>
            <w:r w:rsidR="00975ADC">
              <w:rPr>
                <w:noProof/>
                <w:webHidden/>
              </w:rPr>
              <w:t>30</w:t>
            </w:r>
            <w:r w:rsidR="00975ADC">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r w:rsidRPr="007746B9">
        <w:lastRenderedPageBreak/>
        <w:t>Abbildungsverzeichnis</w:t>
      </w:r>
      <w:bookmarkEnd w:id="0"/>
      <w:bookmarkEnd w:id="1"/>
      <w:bookmarkEnd w:id="2"/>
      <w:bookmarkEnd w:id="3"/>
    </w:p>
    <w:p w14:paraId="3FC4D8CF" w14:textId="77777777" w:rsidR="00842E4C" w:rsidRDefault="00842E4C">
      <w:pPr>
        <w:pStyle w:val="Abbildungsverzeichnis"/>
        <w:tabs>
          <w:tab w:val="right" w:leader="dot" w:pos="9344"/>
        </w:tabs>
        <w:rPr>
          <w:rFonts w:cs="Arial"/>
          <w:b/>
        </w:rPr>
      </w:pPr>
    </w:p>
    <w:p w14:paraId="74FDA097" w14:textId="0ABD7B71"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74384C">
          <w:rPr>
            <w:noProof/>
            <w:webHidden/>
          </w:rPr>
          <w:t>8</w:t>
        </w:r>
        <w:r w:rsidR="001E1AEC">
          <w:rPr>
            <w:noProof/>
            <w:webHidden/>
          </w:rPr>
          <w:fldChar w:fldCharType="end"/>
        </w:r>
      </w:hyperlink>
    </w:p>
    <w:p w14:paraId="6B008722" w14:textId="4E59EC90" w:rsidR="007746B9" w:rsidRDefault="006B3C4E"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74384C">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4" w:name="_Toc39478784"/>
      <w:bookmarkStart w:id="5" w:name="_Toc43720975"/>
      <w:bookmarkStart w:id="6" w:name="_Toc43728996"/>
      <w:bookmarkStart w:id="7" w:name="_Toc43909304"/>
      <w:bookmarkStart w:id="8" w:name="_Toc43998157"/>
      <w:r w:rsidRPr="007746B9">
        <w:rPr>
          <w:noProof/>
        </w:rPr>
        <w:lastRenderedPageBreak/>
        <w:t>Abstract</w:t>
      </w:r>
      <w:bookmarkEnd w:id="4"/>
      <w:bookmarkEnd w:id="5"/>
      <w:bookmarkEnd w:id="6"/>
      <w:bookmarkEnd w:id="7"/>
      <w:bookmarkEnd w:id="8"/>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9" w:name="_Toc43998158"/>
      <w:r w:rsidR="00D50AC8" w:rsidRPr="007746B9">
        <w:t>Relevanz des gewählten Themas</w:t>
      </w:r>
      <w:bookmarkEnd w:id="9"/>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die Präsenz von Lehrpersonen – einzugehen. </w:t>
      </w:r>
    </w:p>
    <w:p w14:paraId="060B5885" w14:textId="74A87297" w:rsidR="006F49E2" w:rsidRPr="007746B9" w:rsidRDefault="00D50AC8" w:rsidP="00022B6C">
      <w:pPr>
        <w:pStyle w:val="berschrift1"/>
        <w:numPr>
          <w:ilvl w:val="0"/>
          <w:numId w:val="35"/>
        </w:numPr>
      </w:pPr>
      <w:bookmarkStart w:id="10" w:name="_Toc43998159"/>
      <w:r w:rsidRPr="007746B9">
        <w:t xml:space="preserve">Theoretische Grundlagen und </w:t>
      </w:r>
      <w:r w:rsidR="006F49E2" w:rsidRPr="007746B9">
        <w:t>Stand der Forschung</w:t>
      </w:r>
      <w:bookmarkEnd w:id="10"/>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1" w:name="_Toc43998160"/>
      <w:r>
        <w:lastRenderedPageBreak/>
        <w:t xml:space="preserve">2.1 </w:t>
      </w:r>
      <w:r w:rsidR="008163C1" w:rsidRPr="00BA147E">
        <w:t>Relevanz der Klassenführung für gelungenen Unterricht</w:t>
      </w:r>
      <w:bookmarkEnd w:id="11"/>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ist ein komplexes System, welches wechselseitig von den Akteur*innen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2"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12"/>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die Präsenz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3" w:name="_Toc43998161"/>
      <w:r>
        <w:t xml:space="preserve">2.1.1 </w:t>
      </w:r>
      <w:r w:rsidR="00B4592D">
        <w:t xml:space="preserve">Präsenz als </w:t>
      </w:r>
      <w:r w:rsidR="007D1307">
        <w:t xml:space="preserve">entscheidende Dimension </w:t>
      </w:r>
      <w:r w:rsidR="00B4592D">
        <w:t>effektiver Klassenführun</w:t>
      </w:r>
      <w:r w:rsidR="00410829">
        <w:t>g</w:t>
      </w:r>
      <w:bookmarkEnd w:id="13"/>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4" w:name="_Toc43998162"/>
      <w:r>
        <w:t xml:space="preserve">2.1.2 </w:t>
      </w:r>
      <w:r w:rsidR="00F42576" w:rsidRPr="009C7338">
        <w:t xml:space="preserve">Abgeleitete Verhaltensindikatoren für </w:t>
      </w:r>
      <w:r w:rsidR="00C91CFB">
        <w:t>Präsenz</w:t>
      </w:r>
      <w:r w:rsidR="00F42576" w:rsidRPr="009C7338">
        <w:t xml:space="preserve"> beim Unterrichten</w:t>
      </w:r>
      <w:bookmarkEnd w:id="14"/>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auf störende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5" w:name="_Toc43998163"/>
      <w:r>
        <w:t xml:space="preserve">2.2 </w:t>
      </w:r>
      <w:r w:rsidR="004124E2">
        <w:t xml:space="preserve">Vom </w:t>
      </w:r>
      <w:r w:rsidR="00D22D78" w:rsidRPr="008F31F5">
        <w:t>Einfluss der professionellen Wahrnehmung auf Präsenzverhalten</w:t>
      </w:r>
      <w:bookmarkEnd w:id="15"/>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die Präsenz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die Präsenz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6B3C4E" w:rsidRPr="00490C65" w:rsidRDefault="006B3C4E" w:rsidP="00842E4C">
                            <w:pPr>
                              <w:pStyle w:val="Beschriftung"/>
                              <w:rPr>
                                <w:noProof/>
                              </w:rPr>
                            </w:pPr>
                            <w:bookmarkStart w:id="16"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6B3C4E" w:rsidRPr="00490C65" w:rsidRDefault="006B3C4E" w:rsidP="00842E4C">
                      <w:pPr>
                        <w:pStyle w:val="Beschriftung"/>
                        <w:rPr>
                          <w:noProof/>
                        </w:rPr>
                      </w:pPr>
                      <w:bookmarkStart w:id="17"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7"/>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8" w:name="_Toc43998164"/>
      <w:r>
        <w:lastRenderedPageBreak/>
        <w:t xml:space="preserve">2.3 </w:t>
      </w:r>
      <w:r w:rsidR="00CB1ABB">
        <w:t>Expertiseentwicklung</w:t>
      </w:r>
      <w:r w:rsidR="004726B2">
        <w:t xml:space="preserve"> von Lehrpersonen</w:t>
      </w:r>
      <w:bookmarkEnd w:id="18"/>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9" w:name="_Toc43998165"/>
      <w:r w:rsidRPr="00EA26A5">
        <w:lastRenderedPageBreak/>
        <w:t xml:space="preserve">3 </w:t>
      </w:r>
      <w:r w:rsidR="00584B89" w:rsidRPr="00EA26A5">
        <w:t xml:space="preserve">Geplante </w:t>
      </w:r>
      <w:r w:rsidR="00410829" w:rsidRPr="00EA26A5">
        <w:t>Studien</w:t>
      </w:r>
      <w:bookmarkEnd w:id="19"/>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5BA7DFEB"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p>
    <w:p w14:paraId="6DFD1465" w14:textId="3DFDC963" w:rsidR="004C71BD" w:rsidRDefault="00356D00" w:rsidP="001A761B">
      <w:pPr>
        <w:pStyle w:val="Formatvorlage1"/>
        <w:numPr>
          <w:ilvl w:val="1"/>
          <w:numId w:val="25"/>
        </w:numPr>
        <w:spacing w:before="360"/>
        <w:ind w:left="357" w:hanging="357"/>
        <w:jc w:val="both"/>
      </w:pPr>
      <w:bookmarkStart w:id="20" w:name="_Toc43998166"/>
      <w:r>
        <w:t>Studie I</w:t>
      </w:r>
      <w:r w:rsidR="002F1220">
        <w:t xml:space="preserve"> </w:t>
      </w:r>
      <w:r>
        <w:t>Teil A</w:t>
      </w:r>
      <w:r w:rsidR="002F1220">
        <w:t>:</w:t>
      </w:r>
      <w:r>
        <w:t xml:space="preserve"> </w:t>
      </w:r>
      <w:r w:rsidR="005F7E92" w:rsidRPr="00356D00">
        <w:t xml:space="preserve">Operationalisierung der </w:t>
      </w:r>
      <w:r w:rsidR="004726B2" w:rsidRPr="00356D00">
        <w:t>Präsenz</w:t>
      </w:r>
      <w:r w:rsidR="005F7E92" w:rsidRPr="00356D00">
        <w:t xml:space="preserve"> von Lehrpersonen</w:t>
      </w:r>
      <w:bookmarkEnd w:id="20"/>
    </w:p>
    <w:p w14:paraId="29A0811B" w14:textId="061DFC40" w:rsidR="00E2747A" w:rsidRDefault="00507C79" w:rsidP="001A761B">
      <w:pPr>
        <w:pStyle w:val="berschrift3"/>
        <w:numPr>
          <w:ilvl w:val="2"/>
          <w:numId w:val="25"/>
        </w:numPr>
      </w:pPr>
      <w:bookmarkStart w:id="21" w:name="_Toc43998167"/>
      <w:r>
        <w:t>Untersuchungsziel und Forschungsfrage der Studie</w:t>
      </w:r>
      <w:bookmarkEnd w:id="21"/>
    </w:p>
    <w:p w14:paraId="2938E10A" w14:textId="4F7C0228" w:rsidR="001A761B" w:rsidRPr="001A761B"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2" w:name="_Toc43998168"/>
      <w:r>
        <w:lastRenderedPageBreak/>
        <w:t>Stichprobe</w:t>
      </w:r>
      <w:bookmarkEnd w:id="22"/>
      <w:r>
        <w:t xml:space="preserve"> </w:t>
      </w:r>
    </w:p>
    <w:p w14:paraId="6BEE69B8" w14:textId="61C21D29" w:rsidR="007602C5" w:rsidRDefault="0058042F" w:rsidP="0058042F">
      <w:pPr>
        <w:spacing w:line="360" w:lineRule="auto"/>
      </w:pPr>
      <w:commentRangeStart w:id="23"/>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18B4139E" w14:textId="043187FC" w:rsidR="00242300"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commentRangeEnd w:id="23"/>
      <w:r w:rsidR="0063084A">
        <w:rPr>
          <w:rStyle w:val="Kommentarzeichen"/>
        </w:rPr>
        <w:commentReference w:id="23"/>
      </w:r>
    </w:p>
    <w:p w14:paraId="16829FDB" w14:textId="67DDCF92" w:rsidR="00775606" w:rsidRDefault="00507C79" w:rsidP="00242300">
      <w:pPr>
        <w:pStyle w:val="berschrift3"/>
        <w:numPr>
          <w:ilvl w:val="2"/>
          <w:numId w:val="25"/>
        </w:numPr>
        <w:spacing w:before="480" w:after="240"/>
      </w:pPr>
      <w:bookmarkStart w:id="24" w:name="_Toc43998169"/>
      <w:r>
        <w:t>Messinstrumente</w:t>
      </w:r>
      <w:r w:rsidR="00717FF6">
        <w:t xml:space="preserve"> und Materialien</w:t>
      </w:r>
      <w:bookmarkEnd w:id="24"/>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Pauli &amp; Reusser,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xml:space="preserve">, wobei die grundlegenden Einheiten des Unterrichts bestimmt werden durch Phasen- und Ereigniscodes. Die Phasen werden festgelegt durch Aspekte der </w:t>
      </w:r>
      <w:r w:rsidR="00F828D7">
        <w:lastRenderedPageBreak/>
        <w:t>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5" w:name="_Hlk43726582"/>
            <w:r w:rsidRPr="0077245D">
              <w:rPr>
                <w:sz w:val="20"/>
              </w:rPr>
              <w:t>Stimmlicher Ausdruck</w:t>
            </w:r>
          </w:p>
          <w:bookmarkEnd w:id="25"/>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F5A785C" w:rsidR="00DC6B9C" w:rsidRDefault="00DC6B9C" w:rsidP="00DC6B9C">
      <w:pPr>
        <w:spacing w:line="360" w:lineRule="auto"/>
      </w:pPr>
      <w:commentRangeStart w:id="26"/>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von 50 Hz und einer Videoauflösung von 1920 x 1080 bei 25 Bildern pro Sekunde aufgenommen. Die Szenenkamera hat ein Sichtfeld von 90 Grad im 16:9-Format (82 Grad horizontal und 52 Grad vertikal) und hat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commentRangeEnd w:id="26"/>
      <w:r w:rsidR="002B52EE">
        <w:rPr>
          <w:rStyle w:val="Kommentarzeichen"/>
        </w:rPr>
        <w:commentReference w:id="26"/>
      </w:r>
    </w:p>
    <w:p w14:paraId="3F371011" w14:textId="1CA7E24B" w:rsidR="00EC6784" w:rsidRPr="00EC6784" w:rsidRDefault="00EC6784" w:rsidP="00EC6784">
      <w:pPr>
        <w:spacing w:line="360" w:lineRule="auto"/>
        <w:rPr>
          <w:b/>
        </w:rPr>
      </w:pPr>
      <w:r w:rsidRPr="00EC6784">
        <w:rPr>
          <w:b/>
        </w:rPr>
        <w:lastRenderedPageBreak/>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proofErr w:type="spellStart"/>
      <w:r>
        <w:rPr>
          <w:rStyle w:val="st"/>
        </w:rPr>
        <w:t>Zu</w:t>
      </w:r>
      <w:proofErr w:type="spellEnd"/>
      <w:r>
        <w:rPr>
          <w:rStyle w:val="st"/>
        </w:rPr>
        <w:t xml:space="preserve">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7" w:name="_Toc43998170"/>
      <w:r>
        <w:lastRenderedPageBreak/>
        <w:t xml:space="preserve">Methodisches </w:t>
      </w:r>
      <w:r w:rsidRPr="0058042F">
        <w:t>Vorgehen</w:t>
      </w:r>
      <w:bookmarkEnd w:id="27"/>
      <w:r>
        <w:t xml:space="preserve"> </w:t>
      </w:r>
    </w:p>
    <w:p w14:paraId="6BE5F700" w14:textId="2246DA48" w:rsidR="0042691A" w:rsidRDefault="007F3382" w:rsidP="007F3382">
      <w:pPr>
        <w:spacing w:line="360" w:lineRule="auto"/>
      </w:pPr>
      <w:r>
        <w:t xml:space="preserve">In einem ersten Arbeitsschritt werden in einer Pilotierungsphase </w:t>
      </w:r>
      <w:r w:rsidR="00D8550A">
        <w:t xml:space="preserve">mit </w:t>
      </w:r>
      <w:r w:rsidR="008E4FE1">
        <w:t>Proband*innen</w:t>
      </w:r>
      <w:r w:rsidR="00D8550A">
        <w:t xml:space="preserve"> in einem Labor </w:t>
      </w:r>
      <w:r>
        <w:t>die</w:t>
      </w:r>
      <w:r w:rsidR="0042691A">
        <w:t xml:space="preserve"> </w:t>
      </w:r>
      <w:r>
        <w:t>verwendeten Messinstrumente getestet</w:t>
      </w:r>
      <w:r w:rsidR="00D8550A">
        <w:t xml:space="preserve"> und ausgewertet.</w:t>
      </w:r>
    </w:p>
    <w:p w14:paraId="45C930EB" w14:textId="3991EE8B" w:rsidR="00A7418F"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die Proband*innen an sechs verschiedenen Terminen </w:t>
      </w:r>
      <w:r>
        <w:t>gebeten, eine</w:t>
      </w:r>
      <w:r w:rsidR="002F17C8">
        <w:t xml:space="preserve">n Stundeneinstieg </w:t>
      </w:r>
      <w:r w:rsidR="00A7418F">
        <w:t>à 15min zu halten. Eine Person aus der 4er Gruppe fungiert dabei als Lehrperson, die anderen drei Proband*innen agieren als Unterrichtsklasse. Die Proband*innen, die die Klasse repräsentieren, erhalten Verhaltensanweisungen, um typische Ereignisse und Störungen im Klassenzimmer zu simulieren (z.</w:t>
      </w:r>
      <w:r w:rsidR="008E4FE1">
        <w:t xml:space="preserve"> </w:t>
      </w:r>
      <w:r w:rsidR="00A7418F">
        <w:t xml:space="preserve">B. </w:t>
      </w:r>
      <w:r w:rsidR="008E4FE1">
        <w:t>Kopf auf den Tisch legen</w:t>
      </w:r>
      <w:r w:rsidR="00A7418F">
        <w:t>,</w:t>
      </w:r>
      <w:r w:rsidR="008E4FE1">
        <w:t xml:space="preserve"> Schwatzen, aufs Handy schauen, etc.</w:t>
      </w:r>
      <w:r w:rsidR="00A7418F">
        <w:t xml:space="preserve">). Die </w:t>
      </w:r>
      <w:r w:rsidR="007C152B">
        <w:t xml:space="preserve">in aktiv und passiv unterteilten </w:t>
      </w:r>
      <w:r w:rsidR="00A7418F">
        <w:t>Unterrichtsstörungen</w:t>
      </w:r>
      <w:r w:rsidR="007C152B">
        <w:t xml:space="preserve"> </w:t>
      </w:r>
      <w:ins w:id="28" w:author="Kachel, Gregor" w:date="2020-06-30T15:40:00Z">
        <w:r w:rsidR="002B52EE">
          <w:t xml:space="preserve">werden als Anweisungen </w:t>
        </w:r>
      </w:ins>
      <w:del w:id="29" w:author="Kachel, Gregor" w:date="2020-06-30T15:40:00Z">
        <w:r w:rsidR="007C152B" w:rsidDel="002B52EE">
          <w:delText xml:space="preserve">werden </w:delText>
        </w:r>
      </w:del>
      <w:r w:rsidR="007C152B">
        <w:t xml:space="preserve">während der Lektion </w:t>
      </w:r>
      <w:del w:id="30" w:author="Kachel, Gregor" w:date="2020-06-30T15:40:00Z">
        <w:r w:rsidR="007C152B" w:rsidDel="002B52EE">
          <w:delText xml:space="preserve">auf einem Bildschirm </w:delText>
        </w:r>
      </w:del>
      <w:r w:rsidR="00E8720A">
        <w:t xml:space="preserve">für alle </w:t>
      </w:r>
      <w:ins w:id="31" w:author="Kachel, Gregor" w:date="2020-06-30T15:40:00Z">
        <w:r w:rsidR="002B52EE">
          <w:t>„</w:t>
        </w:r>
      </w:ins>
      <w:r w:rsidR="00E8720A">
        <w:t>Schüler*innen</w:t>
      </w:r>
      <w:ins w:id="32" w:author="Kachel, Gregor" w:date="2020-06-30T15:40:00Z">
        <w:r w:rsidR="002B52EE">
          <w:t>“</w:t>
        </w:r>
      </w:ins>
      <w:r w:rsidR="00E8720A">
        <w:t xml:space="preserve"> </w:t>
      </w:r>
      <w:ins w:id="33" w:author="Kachel, Gregor" w:date="2020-06-30T15:40:00Z">
        <w:r w:rsidR="002B52EE">
          <w:t>aber nicht die Lehrkra</w:t>
        </w:r>
      </w:ins>
      <w:ins w:id="34" w:author="Kachel, Gregor" w:date="2020-06-30T15:41:00Z">
        <w:r w:rsidR="002B52EE">
          <w:t xml:space="preserve">ft </w:t>
        </w:r>
      </w:ins>
      <w:r w:rsidR="00E8720A">
        <w:t xml:space="preserve">sichtbar </w:t>
      </w:r>
      <w:r w:rsidR="007C152B">
        <w:t xml:space="preserve">eingeblendet. Um Lerneffekte zu vermeiden, werden die Störungen in jeder Lektion </w:t>
      </w:r>
      <w:ins w:id="35" w:author="Kachel, Gregor" w:date="2020-06-30T15:41:00Z">
        <w:r w:rsidR="002B52EE">
          <w:t>pseudo</w:t>
        </w:r>
      </w:ins>
      <w:r w:rsidR="007C152B">
        <w:t>randomisiert</w:t>
      </w:r>
      <w:ins w:id="36" w:author="Kachel, Gregor" w:date="2020-06-30T15:41:00Z">
        <w:r w:rsidR="002B52EE">
          <w:t xml:space="preserve"> über die kurze Unterrichtsphase</w:t>
        </w:r>
      </w:ins>
      <w:r w:rsidR="007C152B">
        <w:t xml:space="preserve"> </w:t>
      </w:r>
      <w:del w:id="37" w:author="Kachel, Gregor" w:date="2020-06-30T15:41:00Z">
        <w:r w:rsidR="007C152B" w:rsidDel="002B52EE">
          <w:delText>ausgegeben</w:delText>
        </w:r>
      </w:del>
      <w:ins w:id="38" w:author="Kachel, Gregor" w:date="2020-06-30T15:41:00Z">
        <w:r w:rsidR="002B52EE">
          <w:t>verteilt</w:t>
        </w:r>
      </w:ins>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die Proband*innen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r>
        <w:t xml:space="preserve">von vorher trainierten Rater*innen kodiert. </w:t>
      </w:r>
    </w:p>
    <w:p w14:paraId="269AA430" w14:textId="4B7C7916" w:rsidR="00356D00" w:rsidRDefault="00137F24" w:rsidP="00A7418F">
      <w:pPr>
        <w:spacing w:line="360" w:lineRule="auto"/>
        <w:rPr>
          <w:ins w:id="39" w:author="Kachel, Gregor" w:date="2020-06-30T15:42:00Z"/>
        </w:rPr>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ins w:id="40" w:author="Kachel, Gregor" w:date="2020-06-30T15:42:00Z">
        <w:r w:rsidR="002B52EE">
          <w:fldChar w:fldCharType="begin"/>
        </w:r>
        <w:r w:rsidR="002B52EE">
          <w:instrText xml:space="preserve"> HYPERLINK "</w:instrText>
        </w:r>
      </w:ins>
      <w:r w:rsidR="002B52EE" w:rsidRPr="00356D00">
        <w:instrText>https://rstudio.com/</w:instrText>
      </w:r>
      <w:ins w:id="41" w:author="Kachel, Gregor" w:date="2020-06-30T15:42:00Z">
        <w:r w:rsidR="002B52EE">
          <w:instrText xml:space="preserve">" </w:instrText>
        </w:r>
        <w:r w:rsidR="002B52EE">
          <w:fldChar w:fldCharType="separate"/>
        </w:r>
      </w:ins>
      <w:r w:rsidR="002B52EE" w:rsidRPr="0030489A">
        <w:rPr>
          <w:rStyle w:val="Hyperlink"/>
        </w:rPr>
        <w:t>https://rstudio.com/</w:t>
      </w:r>
      <w:ins w:id="42" w:author="Kachel, Gregor" w:date="2020-06-30T15:42:00Z">
        <w:r w:rsidR="002B52EE">
          <w:fldChar w:fldCharType="end"/>
        </w:r>
      </w:ins>
      <w:r w:rsidR="00356D00">
        <w:t>).</w:t>
      </w:r>
    </w:p>
    <w:p w14:paraId="79AFFAAF" w14:textId="71671B5C" w:rsidR="002B52EE" w:rsidDel="002B52EE" w:rsidRDefault="002B52EE" w:rsidP="00A7418F">
      <w:pPr>
        <w:spacing w:line="360" w:lineRule="auto"/>
        <w:rPr>
          <w:del w:id="43" w:author="Kachel, Gregor" w:date="2020-06-30T15:45:00Z"/>
        </w:rPr>
      </w:pPr>
      <w:ins w:id="44" w:author="Kachel, Gregor" w:date="2020-06-30T15:42:00Z">
        <w:r>
          <w:lastRenderedPageBreak/>
          <w:t xml:space="preserve">Ziel ist es herauszufinden, ob sich in diesem sehr kontrollierten Kontext Unterschiede in der Allokation von Aufmerksamkeit zwischen den beiden Extremgruppen feststellen lassen. </w:t>
        </w:r>
      </w:ins>
      <w:ins w:id="45" w:author="Kachel, Gregor" w:date="2020-06-30T15:43:00Z">
        <w:r>
          <w:t>Die Forschungsliteratur legt nahe, dass Expert*Innen häufiger XYZ mache</w:t>
        </w:r>
      </w:ins>
      <w:ins w:id="46" w:author="Kachel, Gregor" w:date="2020-06-30T15:44:00Z">
        <w:r>
          <w:t>n</w:t>
        </w:r>
      </w:ins>
      <w:ins w:id="47" w:author="Kachel, Gregor" w:date="2020-06-30T15:43:00Z">
        <w:r>
          <w:t xml:space="preserve"> (Quelle), schneller ABS </w:t>
        </w:r>
      </w:ins>
      <w:ins w:id="48" w:author="Kachel, Gregor" w:date="2020-06-30T15:44:00Z">
        <w:r>
          <w:t xml:space="preserve">machen </w:t>
        </w:r>
      </w:ins>
      <w:ins w:id="49" w:author="Kachel, Gregor" w:date="2020-06-30T15:43:00Z">
        <w:r>
          <w:t>(Quelle) und</w:t>
        </w:r>
      </w:ins>
      <w:ins w:id="50" w:author="Kachel, Gregor" w:date="2020-06-30T15:44:00Z">
        <w:r>
          <w:t xml:space="preserve"> sich ihre Aufmerksamkeit insgesamt 123 verteilt (Quelle). Durch die Pilotstudie wird es möglich das Potential und die Limitierungen</w:t>
        </w:r>
      </w:ins>
      <w:ins w:id="51" w:author="Kachel, Gregor" w:date="2020-06-30T15:45:00Z">
        <w:r>
          <w:t xml:space="preserve"> der </w:t>
        </w:r>
        <w:proofErr w:type="spellStart"/>
        <w:r>
          <w:t>Erhebunsmethode</w:t>
        </w:r>
        <w:proofErr w:type="spellEnd"/>
        <w:r>
          <w:t xml:space="preserve"> in einem kontrollierten Kontext auszutesten und so konkretere Hypothesen </w:t>
        </w:r>
        <w:proofErr w:type="spellStart"/>
        <w:r>
          <w:t>im</w:t>
        </w:r>
        <w:proofErr w:type="spellEnd"/>
        <w:r>
          <w:t xml:space="preserve"> Bezug auf das Blickverhalten in echtem Unterricht zu finden. </w:t>
        </w:r>
      </w:ins>
    </w:p>
    <w:p w14:paraId="0734B963" w14:textId="77777777" w:rsidR="00356D00" w:rsidRDefault="00356D00" w:rsidP="002B52EE">
      <w:pPr>
        <w:spacing w:line="360" w:lineRule="auto"/>
      </w:pPr>
    </w:p>
    <w:p w14:paraId="6A3C133B" w14:textId="425B1539" w:rsidR="001807E4" w:rsidRDefault="00356D00" w:rsidP="00242300">
      <w:pPr>
        <w:pStyle w:val="Formatvorlage1"/>
        <w:numPr>
          <w:ilvl w:val="1"/>
          <w:numId w:val="25"/>
        </w:numPr>
        <w:jc w:val="both"/>
      </w:pPr>
      <w:bookmarkStart w:id="52" w:name="_Toc43998171"/>
      <w:r>
        <w:t xml:space="preserve">Studie I Teil B: </w:t>
      </w:r>
      <w:r w:rsidR="004726B2">
        <w:t xml:space="preserve">Unterschiede zwischen </w:t>
      </w:r>
      <w:r w:rsidR="00D50AC8">
        <w:t>erfahrenen und unerfahrenen Lehrpersonen</w:t>
      </w:r>
      <w:bookmarkEnd w:id="52"/>
      <w:r w:rsidR="005F7E92">
        <w:t xml:space="preserve"> </w:t>
      </w:r>
    </w:p>
    <w:p w14:paraId="49231A77" w14:textId="17E9A6DE" w:rsidR="00507C79" w:rsidRDefault="00507C79" w:rsidP="00242300">
      <w:pPr>
        <w:pStyle w:val="berschrift3"/>
        <w:numPr>
          <w:ilvl w:val="2"/>
          <w:numId w:val="25"/>
        </w:numPr>
        <w:spacing w:line="360" w:lineRule="auto"/>
      </w:pPr>
      <w:bookmarkStart w:id="53" w:name="_Toc43998172"/>
      <w:r>
        <w:t>Untersuchungsziel und Forschungsfrage der Studie</w:t>
      </w:r>
      <w:bookmarkEnd w:id="53"/>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54" w:name="_Toc43998173"/>
      <w:r>
        <w:t>Stichprobe</w:t>
      </w:r>
      <w:bookmarkEnd w:id="54"/>
      <w:r>
        <w:t xml:space="preserve"> </w:t>
      </w:r>
    </w:p>
    <w:p w14:paraId="5B665770" w14:textId="66A7C3A3"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55" w:name="_Toc43998174"/>
      <w:r>
        <w:t>Materialien und Messinstrumente</w:t>
      </w:r>
      <w:bookmarkEnd w:id="55"/>
      <w:r>
        <w:t xml:space="preserve"> </w:t>
      </w:r>
    </w:p>
    <w:p w14:paraId="37EFE5F2" w14:textId="425B92E4" w:rsidR="00111D88"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w:t>
      </w:r>
      <w:r w:rsidR="00C73F5E">
        <w:lastRenderedPageBreak/>
        <w:t xml:space="preserve">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Methode werden die Proband*innen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p>
    <w:p w14:paraId="7672F559" w14:textId="04FDF110" w:rsidR="00971D67" w:rsidRDefault="00971D67" w:rsidP="00942608">
      <w:pPr>
        <w:spacing w:line="360" w:lineRule="auto"/>
      </w:pPr>
      <w:commentRangeStart w:id="56"/>
      <w:del w:id="57" w:author="Kachel, Gregor" w:date="2020-06-30T15:46:00Z">
        <w:r w:rsidDel="00E17A8C">
          <w:delText>Wichtig ist es zu erwähnen</w:delText>
        </w:r>
      </w:del>
      <w:ins w:id="58" w:author="Kachel, Gregor" w:date="2020-06-30T15:46:00Z">
        <w:r w:rsidR="00E17A8C">
          <w:t xml:space="preserve">Auch </w:t>
        </w:r>
      </w:ins>
      <w:ins w:id="59" w:author="Kachel, Gregor" w:date="2020-06-30T15:47:00Z">
        <w:r w:rsidR="00E17A8C">
          <w:t xml:space="preserve">hierbei </w:t>
        </w:r>
        <w:proofErr w:type="spellStart"/>
        <w:r w:rsidR="00E17A8C">
          <w:t>werden</w:t>
        </w:r>
      </w:ins>
      <w:del w:id="60" w:author="Kachel, Gregor" w:date="2020-06-30T15:47:00Z">
        <w:r w:rsidDel="00E17A8C">
          <w:delText xml:space="preserve">, dass </w:delText>
        </w:r>
      </w:del>
      <w:r w:rsidR="006311F6">
        <w:t>während</w:t>
      </w:r>
      <w:proofErr w:type="spellEnd"/>
      <w:r w:rsidR="006311F6">
        <w:t xml:space="preserve"> des</w:t>
      </w:r>
      <w:r>
        <w:t xml:space="preserve"> Anschauen</w:t>
      </w:r>
      <w:r w:rsidR="006311F6">
        <w:t>s</w:t>
      </w:r>
      <w:r>
        <w:t xml:space="preserve"> der Videos </w:t>
      </w:r>
      <w:del w:id="61" w:author="Kachel, Gregor" w:date="2020-06-30T15:46:00Z">
        <w:r w:rsidDel="002B52EE">
          <w:delText>Eye-Tracking-Daten</w:delText>
        </w:r>
      </w:del>
      <w:ins w:id="62" w:author="Kachel, Gregor" w:date="2020-06-30T15:46:00Z">
        <w:r w:rsidR="002B52EE">
          <w:t>Blickdaten</w:t>
        </w:r>
      </w:ins>
      <w:r>
        <w:t xml:space="preserve"> </w:t>
      </w:r>
      <w:r w:rsidR="006311F6">
        <w:t>von den</w:t>
      </w:r>
      <w:r>
        <w:t xml:space="preserve"> Proband*innen erfasst werden. </w:t>
      </w:r>
      <w:commentRangeEnd w:id="56"/>
      <w:r w:rsidR="00E17A8C">
        <w:rPr>
          <w:rStyle w:val="Kommentarzeichen"/>
        </w:rPr>
        <w:commentReference w:id="56"/>
      </w:r>
    </w:p>
    <w:p w14:paraId="10C90ACF" w14:textId="5B560F13" w:rsidR="0039076B" w:rsidDel="00E17A8C" w:rsidRDefault="0039076B" w:rsidP="00942608">
      <w:pPr>
        <w:spacing w:line="360" w:lineRule="auto"/>
        <w:rPr>
          <w:del w:id="63" w:author="Kachel, Gregor" w:date="2020-06-30T15:48:00Z"/>
        </w:rPr>
      </w:pPr>
    </w:p>
    <w:p w14:paraId="6DC62064" w14:textId="59E937EA" w:rsidR="001F5610" w:rsidRPr="00BA147E" w:rsidRDefault="00507C79" w:rsidP="00022B6C">
      <w:pPr>
        <w:pStyle w:val="berschrift3"/>
        <w:numPr>
          <w:ilvl w:val="2"/>
          <w:numId w:val="25"/>
        </w:numPr>
        <w:spacing w:before="480"/>
      </w:pPr>
      <w:bookmarkStart w:id="64" w:name="_Toc43998175"/>
      <w:r>
        <w:t>Methodisches Vorgehen</w:t>
      </w:r>
      <w:bookmarkEnd w:id="64"/>
      <w:r>
        <w:t xml:space="preserve"> </w:t>
      </w:r>
    </w:p>
    <w:p w14:paraId="36759142" w14:textId="436AA8AA" w:rsidR="00975ADC" w:rsidRDefault="0039076B" w:rsidP="00022B6C">
      <w:pPr>
        <w:spacing w:line="360" w:lineRule="auto"/>
      </w:pPr>
      <w:commentRangeStart w:id="65"/>
      <w:r>
        <w:t xml:space="preserve">Das gesamte Experiment (Teil A und B der Studie I) wird in etwa eine Dauer von 50 Minuten haben (15min </w:t>
      </w:r>
      <w:proofErr w:type="spellStart"/>
      <w:r>
        <w:t>Lektionseinheit</w:t>
      </w:r>
      <w:proofErr w:type="spellEnd"/>
      <w:r>
        <w:t xml:space="preserve">, 5min Pause, 30min Methode des </w:t>
      </w:r>
      <w:proofErr w:type="spellStart"/>
      <w:r>
        <w:t>stimulated</w:t>
      </w:r>
      <w:proofErr w:type="spellEnd"/>
      <w:r>
        <w:t xml:space="preserve"> </w:t>
      </w:r>
      <w:proofErr w:type="spellStart"/>
      <w:r>
        <w:t>recall</w:t>
      </w:r>
      <w:proofErr w:type="spellEnd"/>
      <w:r>
        <w:t xml:space="preserve">). </w:t>
      </w:r>
      <w:commentRangeEnd w:id="65"/>
      <w:r w:rsidR="00E17A8C">
        <w:rPr>
          <w:rStyle w:val="Kommentarzeichen"/>
        </w:rPr>
        <w:commentReference w:id="65"/>
      </w:r>
      <w:commentRangeStart w:id="66"/>
      <w:r w:rsidR="00423717">
        <w:t>Direkt im Anschluss an die aufgezeichneten Lektionseinheiten</w:t>
      </w:r>
      <w:r w:rsidR="00E13A19">
        <w:t xml:space="preserve"> werden </w:t>
      </w:r>
      <w:r w:rsidR="00423717">
        <w:t xml:space="preserve">die </w:t>
      </w:r>
      <w:r w:rsidR="00022B6C">
        <w:t xml:space="preserve">erfahrenen (n = 5) und unerfahrenen Lehrpersonen (n = 5) </w:t>
      </w:r>
      <w:r w:rsidR="00423717">
        <w:t xml:space="preserve">gebeten, Videosequenzen </w:t>
      </w:r>
      <w:r w:rsidR="00022B6C">
        <w:t>mittels der Methode des</w:t>
      </w:r>
      <w:r w:rsidR="00E13A19">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423717">
        <w:t xml:space="preserve"> anzuschauen und zu kommentieren.</w:t>
      </w:r>
      <w:commentRangeEnd w:id="66"/>
      <w:r w:rsidR="00E17A8C">
        <w:rPr>
          <w:rStyle w:val="Kommentarzeichen"/>
        </w:rPr>
        <w:commentReference w:id="66"/>
      </w:r>
      <w:r w:rsidR="00022B6C">
        <w:t xml:space="preserve"> Dabei werden </w:t>
      </w:r>
      <w:r w:rsidR="00512455">
        <w:t xml:space="preserve">nicht </w:t>
      </w:r>
      <w:r w:rsidR="00022B6C">
        <w:t>nur die eigenen Unterrichtsvideos aus der Ego-Perspektive analysiert, sondern auch die von anderen Lehrpersonen.</w:t>
      </w:r>
      <w:r w:rsidR="000C2082">
        <w:t xml:space="preserve"> </w:t>
      </w:r>
      <w:r w:rsidR="00512455">
        <w:t xml:space="preserve">Die Blickdaten der Proband*innen wird mit der Eye-Tracking-Brille erfasst. Das Gesagte wird durch einen Audiorekorder und durch das Ansteckmikrofon aufgezeichnet. </w:t>
      </w:r>
    </w:p>
    <w:p w14:paraId="4683A5EF" w14:textId="512FB51A" w:rsidR="006311F6" w:rsidRDefault="00975ADC" w:rsidP="00975ADC">
      <w:pPr>
        <w:spacing w:line="276" w:lineRule="auto"/>
        <w:jc w:val="left"/>
      </w:pPr>
      <w:r>
        <w:br w:type="page"/>
      </w:r>
    </w:p>
    <w:p w14:paraId="0B3ACD36" w14:textId="166CB1E7" w:rsidR="00CF0F60" w:rsidRPr="00EA26A5" w:rsidRDefault="00D50AC8" w:rsidP="00EA26A5">
      <w:pPr>
        <w:pStyle w:val="berschrift1"/>
        <w:numPr>
          <w:ilvl w:val="0"/>
          <w:numId w:val="36"/>
        </w:numPr>
      </w:pPr>
      <w:bookmarkStart w:id="67" w:name="_Toc43998176"/>
      <w:r w:rsidRPr="00EA26A5">
        <w:lastRenderedPageBreak/>
        <w:t>Arbeits- und Zeitplan</w:t>
      </w:r>
      <w:bookmarkEnd w:id="67"/>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01F98C0C"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t>
      </w:r>
      <w:del w:id="68" w:author="Kachel, Gregor" w:date="2020-06-30T15:52:00Z">
        <w:r w:rsidR="00A8291D" w:rsidDel="00E17A8C">
          <w:rPr>
            <w:rFonts w:cs="Arial"/>
            <w:bCs/>
          </w:rPr>
          <w:delText xml:space="preserve">welche </w:delText>
        </w:r>
      </w:del>
      <w:ins w:id="69" w:author="Kachel, Gregor" w:date="2020-06-30T15:52:00Z">
        <w:r w:rsidR="00E17A8C">
          <w:rPr>
            <w:rFonts w:cs="Arial"/>
            <w:bCs/>
          </w:rPr>
          <w:t>deren Beginn</w:t>
        </w:r>
        <w:r w:rsidR="00E17A8C">
          <w:rPr>
            <w:rFonts w:cs="Arial"/>
            <w:bCs/>
          </w:rPr>
          <w:t xml:space="preserve"> </w:t>
        </w:r>
      </w:ins>
      <w:del w:id="70" w:author="Kachel, Gregor" w:date="2020-06-30T15:52:00Z">
        <w:r w:rsidR="00A8291D" w:rsidDel="00E17A8C">
          <w:rPr>
            <w:rFonts w:cs="Arial"/>
            <w:bCs/>
          </w:rPr>
          <w:delText xml:space="preserve">ab </w:delText>
        </w:r>
      </w:del>
      <w:ins w:id="71" w:author="Kachel, Gregor" w:date="2020-06-30T15:52:00Z">
        <w:r w:rsidR="00E17A8C">
          <w:rPr>
            <w:rFonts w:cs="Arial"/>
            <w:bCs/>
          </w:rPr>
          <w:t>im</w:t>
        </w:r>
        <w:r w:rsidR="00E17A8C">
          <w:rPr>
            <w:rFonts w:cs="Arial"/>
            <w:bCs/>
          </w:rPr>
          <w:t xml:space="preserve"> </w:t>
        </w:r>
      </w:ins>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72" w:name="_Toc43998177"/>
      <w:r w:rsidRPr="00EA26A5">
        <w:t xml:space="preserve">Vorläufiges </w:t>
      </w:r>
      <w:r w:rsidR="0092530A" w:rsidRPr="00EA26A5">
        <w:t>Literatur</w:t>
      </w:r>
      <w:r w:rsidRPr="00EA26A5">
        <w:t>verzeichnis</w:t>
      </w:r>
      <w:bookmarkEnd w:id="72"/>
      <w:r w:rsidRPr="00EA26A5">
        <w:t xml:space="preserve"> </w:t>
      </w:r>
    </w:p>
    <w:p w14:paraId="7EFCFF0E" w14:textId="77777777" w:rsidR="00E3564A" w:rsidRDefault="00E3564A"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4AD1CA26" w14:textId="77777777" w:rsidR="00E3564A" w:rsidRPr="000872A0" w:rsidRDefault="00E3564A"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D44FCA0" w14:textId="77777777" w:rsidR="00E3564A" w:rsidRDefault="00E3564A"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A9C8AC0" w14:textId="77777777" w:rsidR="00E3564A" w:rsidRDefault="00E3564A"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00D2301F" w14:textId="31CCABF4" w:rsidR="00E3564A" w:rsidRPr="001A1D21" w:rsidRDefault="00E3564A" w:rsidP="00280B71">
      <w:pPr>
        <w:spacing w:after="120" w:line="360" w:lineRule="auto"/>
        <w:ind w:left="284" w:hanging="284"/>
        <w:rPr>
          <w:lang w:val="en-US"/>
        </w:rPr>
      </w:pPr>
      <w:r w:rsidRPr="001A1D21">
        <w:rPr>
          <w:lang w:val="en-US"/>
        </w:rPr>
        <w:lastRenderedPageBreak/>
        <w:t xml:space="preserve">Doyle, W. (1989). Classroom management techniques. </w:t>
      </w:r>
      <w:r w:rsidRPr="001A1D21">
        <w:rPr>
          <w:i/>
          <w:iCs/>
          <w:lang w:val="en-US"/>
        </w:rPr>
        <w:t>Strategies to reduce student misbehavior</w:t>
      </w:r>
      <w:r w:rsidRPr="001A1D21">
        <w:rPr>
          <w:lang w:val="en-US"/>
        </w:rPr>
        <w:t>, 11-31.</w:t>
      </w:r>
    </w:p>
    <w:p w14:paraId="1A8CCAFD" w14:textId="77777777" w:rsidR="00E3564A" w:rsidRPr="006B6C73" w:rsidRDefault="00E3564A"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26540875" w14:textId="77777777" w:rsidR="00E3564A" w:rsidRDefault="00E3564A"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0D5267E" w14:textId="77777777" w:rsidR="00E3564A" w:rsidRDefault="00E3564A"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0C327187" w14:textId="77777777" w:rsidR="00E3564A" w:rsidRDefault="00E3564A"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Effects</w:t>
      </w:r>
      <w:bookmarkStart w:id="73" w:name="_GoBack"/>
      <w:bookmarkEnd w:id="73"/>
      <w:r w:rsidRPr="00597869">
        <w:rPr>
          <w:lang w:val="en-US"/>
        </w:rPr>
        <w:t xml:space="preserve"> of video club participation on teachers' professional vision. </w:t>
      </w:r>
      <w:r w:rsidRPr="00597869">
        <w:rPr>
          <w:i/>
          <w:lang w:val="en-US"/>
        </w:rPr>
        <w:t>Journal of teacher education, 60(1)</w:t>
      </w:r>
      <w:r w:rsidRPr="00597869">
        <w:rPr>
          <w:lang w:val="en-US"/>
        </w:rPr>
        <w:t>, 20-37.</w:t>
      </w:r>
    </w:p>
    <w:p w14:paraId="0639F74A" w14:textId="77777777" w:rsidR="00E3564A" w:rsidRPr="00280B71" w:rsidRDefault="00E3564A"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78D091CB" w14:textId="77777777" w:rsidR="00E3564A" w:rsidRPr="000872A0" w:rsidRDefault="00E3564A"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7476169F" w14:textId="77777777" w:rsidR="00E3564A" w:rsidRPr="00AE413D" w:rsidRDefault="00E3564A"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714ED7F5" w14:textId="77777777" w:rsidR="00E3564A" w:rsidRDefault="00E3564A"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78BFB821" w14:textId="77777777" w:rsidR="00E3564A" w:rsidRDefault="00E3564A"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6E07BA01" w14:textId="77777777" w:rsidR="00E3564A" w:rsidRPr="006B3C4E" w:rsidRDefault="00E3564A" w:rsidP="00280B71">
      <w:pPr>
        <w:spacing w:after="120" w:line="360" w:lineRule="auto"/>
        <w:ind w:left="284" w:hanging="284"/>
        <w:rPr>
          <w:lang w:val="en-US"/>
          <w:rPrChange w:id="74" w:author="Kachel, Gregor" w:date="2020-06-30T15:12:00Z">
            <w:rPr/>
          </w:rPrChange>
        </w:rPr>
      </w:pPr>
      <w:r w:rsidRPr="00280B71">
        <w:rPr>
          <w:lang w:val="en-US"/>
        </w:rPr>
        <w:t xml:space="preserve">Irving, O., &amp; Martin, J. (1982). Withitness: The confusing variable. </w:t>
      </w:r>
      <w:r w:rsidRPr="006B3C4E">
        <w:rPr>
          <w:i/>
          <w:lang w:val="en-US"/>
          <w:rPrChange w:id="75" w:author="Kachel, Gregor" w:date="2020-06-30T15:12:00Z">
            <w:rPr>
              <w:i/>
            </w:rPr>
          </w:rPrChange>
        </w:rPr>
        <w:t xml:space="preserve">American Educational Research Journal, 19(2), </w:t>
      </w:r>
      <w:r w:rsidRPr="006B3C4E">
        <w:rPr>
          <w:lang w:val="en-US"/>
          <w:rPrChange w:id="76" w:author="Kachel, Gregor" w:date="2020-06-30T15:12:00Z">
            <w:rPr/>
          </w:rPrChange>
        </w:rPr>
        <w:t>313-319.</w:t>
      </w:r>
    </w:p>
    <w:p w14:paraId="3977A77C" w14:textId="77777777" w:rsidR="00E3564A" w:rsidRPr="006B3C4E" w:rsidRDefault="00E3564A" w:rsidP="008F31F5">
      <w:pPr>
        <w:spacing w:after="120" w:line="360" w:lineRule="auto"/>
        <w:ind w:left="284" w:hanging="284"/>
        <w:rPr>
          <w:lang w:val="en-US"/>
          <w:rPrChange w:id="77" w:author="Kachel, Gregor" w:date="2020-06-30T15:12:00Z">
            <w:rPr/>
          </w:rPrChange>
        </w:rPr>
      </w:pPr>
      <w:r w:rsidRPr="006B3C4E">
        <w:rPr>
          <w:lang w:val="en-US"/>
          <w:rPrChange w:id="78" w:author="Kachel, Gregor" w:date="2020-06-30T15:12:00Z">
            <w:rPr/>
          </w:rPrChange>
        </w:rPr>
        <w:t xml:space="preserve">Kiel, E., Frey, A. &amp; </w:t>
      </w:r>
      <w:proofErr w:type="spellStart"/>
      <w:r w:rsidRPr="006B3C4E">
        <w:rPr>
          <w:lang w:val="en-US"/>
          <w:rPrChange w:id="79" w:author="Kachel, Gregor" w:date="2020-06-30T15:12:00Z">
            <w:rPr/>
          </w:rPrChange>
        </w:rPr>
        <w:t>Weiß</w:t>
      </w:r>
      <w:proofErr w:type="spellEnd"/>
      <w:r w:rsidRPr="006B3C4E">
        <w:rPr>
          <w:lang w:val="en-US"/>
          <w:rPrChange w:id="80" w:author="Kachel, Gregor" w:date="2020-06-30T15:12:00Z">
            <w:rPr/>
          </w:rPrChange>
        </w:rPr>
        <w:t xml:space="preserve">, S. (2013): </w:t>
      </w:r>
      <w:proofErr w:type="spellStart"/>
      <w:r w:rsidRPr="006B3C4E">
        <w:rPr>
          <w:i/>
          <w:iCs/>
          <w:lang w:val="en-US"/>
          <w:rPrChange w:id="81" w:author="Kachel, Gregor" w:date="2020-06-30T15:12:00Z">
            <w:rPr>
              <w:i/>
              <w:iCs/>
            </w:rPr>
          </w:rPrChange>
        </w:rPr>
        <w:t>Trainingsbuch</w:t>
      </w:r>
      <w:proofErr w:type="spellEnd"/>
      <w:r w:rsidRPr="006B3C4E">
        <w:rPr>
          <w:i/>
          <w:iCs/>
          <w:lang w:val="en-US"/>
          <w:rPrChange w:id="82" w:author="Kachel, Gregor" w:date="2020-06-30T15:12:00Z">
            <w:rPr>
              <w:i/>
              <w:iCs/>
            </w:rPr>
          </w:rPrChange>
        </w:rPr>
        <w:t xml:space="preserve"> </w:t>
      </w:r>
      <w:proofErr w:type="spellStart"/>
      <w:r w:rsidRPr="006B3C4E">
        <w:rPr>
          <w:i/>
          <w:iCs/>
          <w:lang w:val="en-US"/>
          <w:rPrChange w:id="83" w:author="Kachel, Gregor" w:date="2020-06-30T15:12:00Z">
            <w:rPr>
              <w:i/>
              <w:iCs/>
            </w:rPr>
          </w:rPrChange>
        </w:rPr>
        <w:t>Klassenführung</w:t>
      </w:r>
      <w:proofErr w:type="spellEnd"/>
      <w:r w:rsidRPr="006B3C4E">
        <w:rPr>
          <w:lang w:val="en-US"/>
          <w:rPrChange w:id="84" w:author="Kachel, Gregor" w:date="2020-06-30T15:12:00Z">
            <w:rPr/>
          </w:rPrChange>
        </w:rPr>
        <w:t xml:space="preserve">. Bad </w:t>
      </w:r>
      <w:proofErr w:type="spellStart"/>
      <w:r w:rsidRPr="006B3C4E">
        <w:rPr>
          <w:lang w:val="en-US"/>
          <w:rPrChange w:id="85" w:author="Kachel, Gregor" w:date="2020-06-30T15:12:00Z">
            <w:rPr/>
          </w:rPrChange>
        </w:rPr>
        <w:t>Heilbrunn</w:t>
      </w:r>
      <w:proofErr w:type="spellEnd"/>
      <w:r w:rsidRPr="006B3C4E">
        <w:rPr>
          <w:lang w:val="en-US"/>
          <w:rPrChange w:id="86" w:author="Kachel, Gregor" w:date="2020-06-30T15:12:00Z">
            <w:rPr/>
          </w:rPrChange>
        </w:rPr>
        <w:t xml:space="preserve">: </w:t>
      </w:r>
      <w:proofErr w:type="spellStart"/>
      <w:r w:rsidRPr="006B3C4E">
        <w:rPr>
          <w:lang w:val="en-US"/>
          <w:rPrChange w:id="87" w:author="Kachel, Gregor" w:date="2020-06-30T15:12:00Z">
            <w:rPr/>
          </w:rPrChange>
        </w:rPr>
        <w:t>Klinkhardt</w:t>
      </w:r>
      <w:proofErr w:type="spellEnd"/>
      <w:r w:rsidRPr="006B3C4E">
        <w:rPr>
          <w:lang w:val="en-US"/>
          <w:rPrChange w:id="88" w:author="Kachel, Gregor" w:date="2020-06-30T15:12:00Z">
            <w:rPr/>
          </w:rPrChange>
        </w:rPr>
        <w:t xml:space="preserve"> (UTB).</w:t>
      </w:r>
    </w:p>
    <w:p w14:paraId="3E6101E9" w14:textId="77777777" w:rsidR="00E3564A" w:rsidRPr="007F3A19" w:rsidRDefault="00E3564A"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A931486" w14:textId="77777777" w:rsidR="00E3564A" w:rsidRPr="007F3A19" w:rsidRDefault="00E3564A"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67871A17" w14:textId="77777777" w:rsidR="00E3564A" w:rsidRPr="007F3A19" w:rsidRDefault="00E3564A"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500D426" w14:textId="77777777" w:rsidR="00E3564A" w:rsidRPr="006B3C4E" w:rsidRDefault="00E3564A" w:rsidP="00340E44">
      <w:pPr>
        <w:spacing w:after="120" w:line="360" w:lineRule="auto"/>
        <w:ind w:left="284" w:hanging="284"/>
        <w:rPr>
          <w:lang w:val="en-US"/>
          <w:rPrChange w:id="89" w:author="Kachel, Gregor" w:date="2020-06-30T15:12:00Z">
            <w:rPr/>
          </w:rPrChange>
        </w:rPr>
      </w:pPr>
      <w:r w:rsidRPr="00A27154">
        <w:rPr>
          <w:lang w:val="en-US"/>
        </w:rPr>
        <w:lastRenderedPageBreak/>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6B3C4E">
        <w:rPr>
          <w:lang w:val="en-US"/>
          <w:rPrChange w:id="90" w:author="Kachel, Gregor" w:date="2020-06-30T15:12:00Z">
            <w:rPr/>
          </w:rPrChange>
        </w:rPr>
        <w:t>Ascd</w:t>
      </w:r>
      <w:proofErr w:type="spellEnd"/>
      <w:r w:rsidRPr="006B3C4E">
        <w:rPr>
          <w:lang w:val="en-US"/>
          <w:rPrChange w:id="91" w:author="Kachel, Gregor" w:date="2020-06-30T15:12:00Z">
            <w:rPr/>
          </w:rPrChange>
        </w:rPr>
        <w:t>.</w:t>
      </w:r>
    </w:p>
    <w:p w14:paraId="4BD78FF1" w14:textId="77777777" w:rsidR="00E3564A" w:rsidRPr="00AE413D" w:rsidRDefault="00E3564A" w:rsidP="00340E44">
      <w:pPr>
        <w:spacing w:after="120" w:line="360" w:lineRule="auto"/>
        <w:ind w:left="284" w:hanging="284"/>
      </w:pPr>
      <w:r w:rsidRPr="00340E44">
        <w:rPr>
          <w:lang w:val="en-US"/>
        </w:rPr>
        <w:t xml:space="preserve">Marzano, R.J. (2009) </w:t>
      </w:r>
      <w:r w:rsidRPr="00340E44">
        <w:rPr>
          <w:i/>
          <w:iCs/>
          <w:lang w:val="en-US"/>
        </w:rPr>
        <w:t>Classroom Management that Works – research based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27B9FE19" w14:textId="77777777" w:rsidR="00E3564A" w:rsidRPr="000872A0" w:rsidRDefault="00E3564A"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2555CDFD" w14:textId="77777777" w:rsidR="00E3564A" w:rsidRPr="008F432D" w:rsidRDefault="00E3564A"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67CC32A2" w14:textId="77777777" w:rsidR="00E3564A" w:rsidRDefault="00E3564A"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1FBF54E2" w14:textId="77777777" w:rsidR="00E3564A" w:rsidRDefault="00E3564A"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0A282863" w14:textId="77777777" w:rsidR="00E3564A" w:rsidRDefault="00E3564A"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M.(Hrsg.): Professionelle Kompetenz von Lehrkräften. Ergebnisse des Forschungsprogramms COACTIV. </w:t>
      </w:r>
      <w:r w:rsidRPr="006A201B">
        <w:rPr>
          <w:i/>
        </w:rPr>
        <w:t>Zeitschrift für Bildungsforschung, 1(3),</w:t>
      </w:r>
      <w:r w:rsidRPr="006A201B">
        <w:t xml:space="preserve"> 249-253.</w:t>
      </w:r>
    </w:p>
    <w:p w14:paraId="41A21FFA" w14:textId="77777777" w:rsidR="00E3564A" w:rsidRPr="005A2144" w:rsidRDefault="00E3564A"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03B194A3" w14:textId="77777777" w:rsidR="00E3564A" w:rsidRDefault="00E3564A"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92" w:name="_Toc43998178"/>
      <w:r w:rsidRPr="00EA26A5">
        <w:t>Anhang</w:t>
      </w:r>
      <w:bookmarkEnd w:id="92"/>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6B3C4E" w:rsidRPr="00AE2B5F" w:rsidRDefault="006B3C4E" w:rsidP="00AE2B5F">
                            <w:pPr>
                              <w:pStyle w:val="berschrift3"/>
                              <w:spacing w:before="0" w:after="0"/>
                              <w:jc w:val="center"/>
                            </w:pPr>
                            <w:bookmarkStart w:id="93" w:name="_Toc43721005"/>
                            <w:bookmarkStart w:id="94" w:name="_Toc43729023"/>
                            <w:bookmarkStart w:id="95" w:name="_Toc43909326"/>
                            <w:bookmarkStart w:id="96" w:name="_Toc43998179"/>
                            <w:r w:rsidRPr="00AE2B5F">
                              <w:t>Unterricht durch die Augen der Lehrperson –</w:t>
                            </w:r>
                            <w:bookmarkEnd w:id="93"/>
                            <w:bookmarkEnd w:id="94"/>
                            <w:bookmarkEnd w:id="95"/>
                            <w:bookmarkEnd w:id="96"/>
                          </w:p>
                          <w:p w14:paraId="61B5690F" w14:textId="65EC7128" w:rsidR="006B3C4E" w:rsidRPr="00AE2B5F" w:rsidRDefault="006B3C4E" w:rsidP="00AE2B5F">
                            <w:pPr>
                              <w:pStyle w:val="berschrift3"/>
                              <w:spacing w:before="0" w:after="0"/>
                              <w:jc w:val="center"/>
                            </w:pPr>
                            <w:bookmarkStart w:id="97" w:name="_Toc43721006"/>
                            <w:bookmarkStart w:id="98" w:name="_Toc43729024"/>
                            <w:bookmarkStart w:id="99" w:name="_Toc43909327"/>
                            <w:bookmarkStart w:id="100" w:name="_Toc43998180"/>
                            <w:r>
                              <w:t>Vom Zusammenhang zwischen</w:t>
                            </w:r>
                            <w:r w:rsidRPr="00AE2B5F">
                              <w:t xml:space="preserve"> der Präsenz und der Expertiseentwicklung von Lehrpersonen</w:t>
                            </w:r>
                            <w:bookmarkEnd w:id="97"/>
                            <w:bookmarkEnd w:id="98"/>
                            <w:bookmarkEnd w:id="99"/>
                            <w:bookmarkEnd w:id="10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6B3C4E" w:rsidRPr="00AE2B5F" w:rsidRDefault="006B3C4E" w:rsidP="00AE2B5F">
                      <w:pPr>
                        <w:pStyle w:val="berschrift3"/>
                        <w:spacing w:before="0" w:after="0"/>
                        <w:jc w:val="center"/>
                      </w:pPr>
                      <w:bookmarkStart w:id="101" w:name="_Toc43721005"/>
                      <w:bookmarkStart w:id="102" w:name="_Toc43729023"/>
                      <w:bookmarkStart w:id="103" w:name="_Toc43909326"/>
                      <w:bookmarkStart w:id="104" w:name="_Toc43998179"/>
                      <w:r w:rsidRPr="00AE2B5F">
                        <w:t>Unterricht durch die Augen der Lehrperson –</w:t>
                      </w:r>
                      <w:bookmarkEnd w:id="101"/>
                      <w:bookmarkEnd w:id="102"/>
                      <w:bookmarkEnd w:id="103"/>
                      <w:bookmarkEnd w:id="104"/>
                    </w:p>
                    <w:p w14:paraId="61B5690F" w14:textId="65EC7128" w:rsidR="006B3C4E" w:rsidRPr="00AE2B5F" w:rsidRDefault="006B3C4E" w:rsidP="00AE2B5F">
                      <w:pPr>
                        <w:pStyle w:val="berschrift3"/>
                        <w:spacing w:before="0" w:after="0"/>
                        <w:jc w:val="center"/>
                      </w:pPr>
                      <w:bookmarkStart w:id="105" w:name="_Toc43721006"/>
                      <w:bookmarkStart w:id="106" w:name="_Toc43729024"/>
                      <w:bookmarkStart w:id="107" w:name="_Toc43909327"/>
                      <w:bookmarkStart w:id="108" w:name="_Toc43998180"/>
                      <w:r>
                        <w:t>Vom Zusammenhang zwischen</w:t>
                      </w:r>
                      <w:r w:rsidRPr="00AE2B5F">
                        <w:t xml:space="preserve"> der Präsenz und der Expertiseentwicklung von Lehrpersonen</w:t>
                      </w:r>
                      <w:bookmarkEnd w:id="105"/>
                      <w:bookmarkEnd w:id="106"/>
                      <w:bookmarkEnd w:id="107"/>
                      <w:bookmarkEnd w:id="108"/>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6B3C4E" w:rsidRPr="00AE2B5F" w:rsidRDefault="006B3C4E"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6B3C4E" w:rsidRPr="00AE2B5F" w:rsidRDefault="006B3C4E"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6B3C4E" w:rsidRDefault="006B3C4E" w:rsidP="00AE2B5F">
                            <w:pPr>
                              <w:pStyle w:val="berschrift1"/>
                              <w:spacing w:before="0"/>
                              <w:jc w:val="center"/>
                            </w:pPr>
                            <w:bookmarkStart w:id="109" w:name="_Toc43721007"/>
                            <w:bookmarkStart w:id="110" w:name="_Toc43729025"/>
                            <w:bookmarkStart w:id="111" w:name="_Toc43909328"/>
                            <w:bookmarkStart w:id="112" w:name="_Toc43998181"/>
                            <w:r>
                              <w:t>3. Phase:</w:t>
                            </w:r>
                            <w:bookmarkEnd w:id="109"/>
                            <w:bookmarkEnd w:id="110"/>
                            <w:bookmarkEnd w:id="111"/>
                            <w:bookmarkEnd w:id="112"/>
                          </w:p>
                          <w:p w14:paraId="17116988" w14:textId="0CFB6916" w:rsidR="006B3C4E" w:rsidRDefault="006B3C4E" w:rsidP="00AE2B5F">
                            <w:pPr>
                              <w:pStyle w:val="berschrift3"/>
                              <w:spacing w:before="120"/>
                              <w:jc w:val="center"/>
                            </w:pPr>
                            <w:bookmarkStart w:id="113" w:name="_Toc43721008"/>
                            <w:bookmarkStart w:id="114" w:name="_Toc43729026"/>
                            <w:bookmarkStart w:id="115" w:name="_Toc43909329"/>
                            <w:bookmarkStart w:id="116" w:name="_Toc43998182"/>
                            <w:r>
                              <w:t>Videogestütztes Training für Lehramtsstudierende</w:t>
                            </w:r>
                            <w:bookmarkEnd w:id="113"/>
                            <w:bookmarkEnd w:id="114"/>
                            <w:bookmarkEnd w:id="115"/>
                            <w:bookmarkEnd w:id="116"/>
                          </w:p>
                          <w:p w14:paraId="44AB8A97" w14:textId="337C7129" w:rsidR="006B3C4E" w:rsidRPr="00EB51E6" w:rsidRDefault="006B3C4E"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6B3C4E" w:rsidRDefault="006B3C4E" w:rsidP="00AE2B5F">
                      <w:pPr>
                        <w:pStyle w:val="berschrift1"/>
                        <w:spacing w:before="0"/>
                        <w:jc w:val="center"/>
                      </w:pPr>
                      <w:bookmarkStart w:id="117" w:name="_Toc43721007"/>
                      <w:bookmarkStart w:id="118" w:name="_Toc43729025"/>
                      <w:bookmarkStart w:id="119" w:name="_Toc43909328"/>
                      <w:bookmarkStart w:id="120" w:name="_Toc43998181"/>
                      <w:r>
                        <w:t>3. Phase:</w:t>
                      </w:r>
                      <w:bookmarkEnd w:id="117"/>
                      <w:bookmarkEnd w:id="118"/>
                      <w:bookmarkEnd w:id="119"/>
                      <w:bookmarkEnd w:id="120"/>
                    </w:p>
                    <w:p w14:paraId="17116988" w14:textId="0CFB6916" w:rsidR="006B3C4E" w:rsidRDefault="006B3C4E" w:rsidP="00AE2B5F">
                      <w:pPr>
                        <w:pStyle w:val="berschrift3"/>
                        <w:spacing w:before="120"/>
                        <w:jc w:val="center"/>
                      </w:pPr>
                      <w:bookmarkStart w:id="121" w:name="_Toc43721008"/>
                      <w:bookmarkStart w:id="122" w:name="_Toc43729026"/>
                      <w:bookmarkStart w:id="123" w:name="_Toc43909329"/>
                      <w:bookmarkStart w:id="124" w:name="_Toc43998182"/>
                      <w:r>
                        <w:t>Videogestütztes Training für Lehramtsstudierende</w:t>
                      </w:r>
                      <w:bookmarkEnd w:id="121"/>
                      <w:bookmarkEnd w:id="122"/>
                      <w:bookmarkEnd w:id="123"/>
                      <w:bookmarkEnd w:id="124"/>
                    </w:p>
                    <w:p w14:paraId="44AB8A97" w14:textId="337C7129" w:rsidR="006B3C4E" w:rsidRPr="00EB51E6" w:rsidRDefault="006B3C4E"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6B3C4E" w:rsidRDefault="006B3C4E" w:rsidP="00AE2B5F">
                            <w:pPr>
                              <w:pStyle w:val="berschrift1"/>
                              <w:spacing w:before="0"/>
                              <w:jc w:val="center"/>
                            </w:pPr>
                            <w:bookmarkStart w:id="125" w:name="_Toc43721009"/>
                            <w:bookmarkStart w:id="126" w:name="_Toc43729027"/>
                            <w:bookmarkStart w:id="127" w:name="_Toc43909330"/>
                            <w:bookmarkStart w:id="128" w:name="_Toc43998183"/>
                            <w:r>
                              <w:t>2. Phase:</w:t>
                            </w:r>
                            <w:bookmarkEnd w:id="125"/>
                            <w:bookmarkEnd w:id="126"/>
                            <w:bookmarkEnd w:id="127"/>
                            <w:bookmarkEnd w:id="128"/>
                          </w:p>
                          <w:p w14:paraId="53581DD5" w14:textId="65E479A1" w:rsidR="006B3C4E" w:rsidRDefault="006B3C4E" w:rsidP="00AE2B5F">
                            <w:pPr>
                              <w:pStyle w:val="berschrift3"/>
                              <w:spacing w:before="120"/>
                              <w:jc w:val="center"/>
                            </w:pPr>
                            <w:bookmarkStart w:id="129" w:name="_Toc43721010"/>
                            <w:bookmarkStart w:id="130" w:name="_Toc43729028"/>
                            <w:bookmarkStart w:id="131" w:name="_Toc43909331"/>
                            <w:bookmarkStart w:id="132" w:name="_Toc43998184"/>
                            <w:r>
                              <w:t>Repräsentative Befragung von Expert*innen und Noviz*innen</w:t>
                            </w:r>
                            <w:bookmarkEnd w:id="129"/>
                            <w:bookmarkEnd w:id="130"/>
                            <w:bookmarkEnd w:id="131"/>
                            <w:bookmarkEnd w:id="132"/>
                          </w:p>
                          <w:p w14:paraId="5207A25F" w14:textId="63854DE6" w:rsidR="006B3C4E" w:rsidRPr="00AE2B5F" w:rsidRDefault="006B3C4E"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6B3C4E" w:rsidRDefault="006B3C4E" w:rsidP="00AE2B5F">
                      <w:pPr>
                        <w:pStyle w:val="berschrift1"/>
                        <w:spacing w:before="0"/>
                        <w:jc w:val="center"/>
                      </w:pPr>
                      <w:bookmarkStart w:id="133" w:name="_Toc43721009"/>
                      <w:bookmarkStart w:id="134" w:name="_Toc43729027"/>
                      <w:bookmarkStart w:id="135" w:name="_Toc43909330"/>
                      <w:bookmarkStart w:id="136" w:name="_Toc43998183"/>
                      <w:r>
                        <w:t>2. Phase:</w:t>
                      </w:r>
                      <w:bookmarkEnd w:id="133"/>
                      <w:bookmarkEnd w:id="134"/>
                      <w:bookmarkEnd w:id="135"/>
                      <w:bookmarkEnd w:id="136"/>
                    </w:p>
                    <w:p w14:paraId="53581DD5" w14:textId="65E479A1" w:rsidR="006B3C4E" w:rsidRDefault="006B3C4E" w:rsidP="00AE2B5F">
                      <w:pPr>
                        <w:pStyle w:val="berschrift3"/>
                        <w:spacing w:before="120"/>
                        <w:jc w:val="center"/>
                      </w:pPr>
                      <w:bookmarkStart w:id="137" w:name="_Toc43721010"/>
                      <w:bookmarkStart w:id="138" w:name="_Toc43729028"/>
                      <w:bookmarkStart w:id="139" w:name="_Toc43909331"/>
                      <w:bookmarkStart w:id="140" w:name="_Toc43998184"/>
                      <w:r>
                        <w:t>Repräsentative Befragung von Expert*innen und Noviz*innen</w:t>
                      </w:r>
                      <w:bookmarkEnd w:id="137"/>
                      <w:bookmarkEnd w:id="138"/>
                      <w:bookmarkEnd w:id="139"/>
                      <w:bookmarkEnd w:id="140"/>
                    </w:p>
                    <w:p w14:paraId="5207A25F" w14:textId="63854DE6" w:rsidR="006B3C4E" w:rsidRPr="00AE2B5F" w:rsidRDefault="006B3C4E"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6B3C4E" w:rsidRDefault="006B3C4E" w:rsidP="00AE2B5F">
                            <w:pPr>
                              <w:pStyle w:val="berschrift1"/>
                              <w:numPr>
                                <w:ilvl w:val="0"/>
                                <w:numId w:val="23"/>
                              </w:numPr>
                              <w:spacing w:before="0"/>
                              <w:ind w:left="714" w:hanging="357"/>
                            </w:pPr>
                            <w:bookmarkStart w:id="141" w:name="_Toc43721011"/>
                            <w:bookmarkStart w:id="142" w:name="_Toc43729029"/>
                            <w:bookmarkStart w:id="143" w:name="_Toc43909332"/>
                            <w:bookmarkStart w:id="144" w:name="_Toc43998185"/>
                            <w:r>
                              <w:t>Phase:</w:t>
                            </w:r>
                            <w:bookmarkEnd w:id="141"/>
                            <w:bookmarkEnd w:id="142"/>
                            <w:bookmarkEnd w:id="143"/>
                            <w:bookmarkEnd w:id="144"/>
                          </w:p>
                          <w:p w14:paraId="25172211" w14:textId="12B9A941" w:rsidR="006B3C4E" w:rsidRDefault="006B3C4E" w:rsidP="00AE2B5F">
                            <w:pPr>
                              <w:pStyle w:val="berschrift3"/>
                              <w:spacing w:before="120"/>
                              <w:jc w:val="center"/>
                            </w:pPr>
                            <w:bookmarkStart w:id="145" w:name="_Toc43721012"/>
                            <w:bookmarkStart w:id="146" w:name="_Toc43729030"/>
                            <w:bookmarkStart w:id="147" w:name="_Toc43909333"/>
                            <w:bookmarkStart w:id="148" w:name="_Toc43998186"/>
                            <w:r>
                              <w:t>Videogestützte Unterrichtsstudie zur Operationalisierung von Präsenz</w:t>
                            </w:r>
                            <w:bookmarkEnd w:id="145"/>
                            <w:bookmarkEnd w:id="146"/>
                            <w:bookmarkEnd w:id="147"/>
                            <w:bookmarkEnd w:id="148"/>
                          </w:p>
                          <w:p w14:paraId="7344DAA3" w14:textId="3946632D" w:rsidR="006B3C4E" w:rsidRPr="00EB51E6" w:rsidRDefault="006B3C4E"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6B3C4E" w:rsidRDefault="006B3C4E" w:rsidP="00AE2B5F">
                      <w:pPr>
                        <w:pStyle w:val="berschrift1"/>
                        <w:numPr>
                          <w:ilvl w:val="0"/>
                          <w:numId w:val="23"/>
                        </w:numPr>
                        <w:spacing w:before="0"/>
                        <w:ind w:left="714" w:hanging="357"/>
                      </w:pPr>
                      <w:bookmarkStart w:id="149" w:name="_Toc43721011"/>
                      <w:bookmarkStart w:id="150" w:name="_Toc43729029"/>
                      <w:bookmarkStart w:id="151" w:name="_Toc43909332"/>
                      <w:bookmarkStart w:id="152" w:name="_Toc43998185"/>
                      <w:r>
                        <w:t>Phase:</w:t>
                      </w:r>
                      <w:bookmarkEnd w:id="149"/>
                      <w:bookmarkEnd w:id="150"/>
                      <w:bookmarkEnd w:id="151"/>
                      <w:bookmarkEnd w:id="152"/>
                    </w:p>
                    <w:p w14:paraId="25172211" w14:textId="12B9A941" w:rsidR="006B3C4E" w:rsidRDefault="006B3C4E" w:rsidP="00AE2B5F">
                      <w:pPr>
                        <w:pStyle w:val="berschrift3"/>
                        <w:spacing w:before="120"/>
                        <w:jc w:val="center"/>
                      </w:pPr>
                      <w:bookmarkStart w:id="153" w:name="_Toc43721012"/>
                      <w:bookmarkStart w:id="154" w:name="_Toc43729030"/>
                      <w:bookmarkStart w:id="155" w:name="_Toc43909333"/>
                      <w:bookmarkStart w:id="156" w:name="_Toc43998186"/>
                      <w:r>
                        <w:t>Videogestützte Unterrichtsstudie zur Operationalisierung von Präsenz</w:t>
                      </w:r>
                      <w:bookmarkEnd w:id="153"/>
                      <w:bookmarkEnd w:id="154"/>
                      <w:bookmarkEnd w:id="155"/>
                      <w:bookmarkEnd w:id="156"/>
                    </w:p>
                    <w:p w14:paraId="7344DAA3" w14:textId="3946632D" w:rsidR="006B3C4E" w:rsidRPr="00EB51E6" w:rsidRDefault="006B3C4E"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6B3C4E" w:rsidRPr="002E5724" w:rsidRDefault="006B3C4E"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6B3C4E" w:rsidRPr="002E5724" w:rsidRDefault="006B3C4E"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48FA"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6B3C4E"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6B3C4E"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6B3C4E"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6B3C4E"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6B3C4E"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6B3C4E"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6B3C4E"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6B3C4E"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6B3C4E"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6B3C4E"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6B3C4E"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6B3C4E"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6B3C4E"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6B3C4E"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6B3C4E"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6B3C4E"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157" w:name="_Toc43729031"/>
      <w:bookmarkStart w:id="158" w:name="_Toc43998187"/>
      <w:r w:rsidRPr="00EA26A5">
        <w:lastRenderedPageBreak/>
        <w:t>Selbstständigkeitserklärung</w:t>
      </w:r>
      <w:bookmarkEnd w:id="157"/>
      <w:bookmarkEnd w:id="158"/>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6">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Kachel, Gregor" w:date="2020-06-30T15:36:00Z" w:initials="KG">
    <w:p w14:paraId="3F2B4BD8" w14:textId="67A2E0CF" w:rsidR="0063084A" w:rsidRDefault="0063084A">
      <w:pPr>
        <w:pStyle w:val="Kommentartext"/>
      </w:pPr>
      <w:r>
        <w:rPr>
          <w:rStyle w:val="Kommentarzeichen"/>
        </w:rPr>
        <w:annotationRef/>
      </w:r>
      <w:r>
        <w:t>Perfekt!</w:t>
      </w:r>
    </w:p>
  </w:comment>
  <w:comment w:id="26" w:author="Kachel, Gregor" w:date="2020-06-30T15:38:00Z" w:initials="KG">
    <w:p w14:paraId="4633AEC1" w14:textId="77777777" w:rsidR="002B52EE" w:rsidRDefault="002B52EE">
      <w:pPr>
        <w:pStyle w:val="Kommentartext"/>
      </w:pPr>
      <w:r>
        <w:rPr>
          <w:rStyle w:val="Kommentarzeichen"/>
        </w:rPr>
        <w:annotationRef/>
      </w:r>
      <w:r>
        <w:t>Sehr gut!</w:t>
      </w:r>
    </w:p>
    <w:p w14:paraId="48463C68" w14:textId="490B010A" w:rsidR="002B52EE" w:rsidRDefault="002B52EE">
      <w:pPr>
        <w:pStyle w:val="Kommentartext"/>
      </w:pPr>
    </w:p>
  </w:comment>
  <w:comment w:id="56" w:author="Kachel, Gregor" w:date="2020-06-30T15:47:00Z" w:initials="KG">
    <w:p w14:paraId="1D15B07B" w14:textId="1F3F52BE" w:rsidR="00E17A8C" w:rsidRDefault="00E17A8C">
      <w:pPr>
        <w:pStyle w:val="Kommentartext"/>
      </w:pPr>
      <w:r>
        <w:rPr>
          <w:rStyle w:val="Kommentarzeichen"/>
        </w:rPr>
        <w:annotationRef/>
      </w:r>
      <w:r>
        <w:t xml:space="preserve">Können wir die </w:t>
      </w:r>
      <w:proofErr w:type="spellStart"/>
      <w:r>
        <w:t>leute</w:t>
      </w:r>
      <w:proofErr w:type="spellEnd"/>
      <w:r>
        <w:t xml:space="preserve"> mit Brille </w:t>
      </w:r>
      <w:proofErr w:type="spellStart"/>
      <w:r>
        <w:t>Fernseh</w:t>
      </w:r>
      <w:proofErr w:type="spellEnd"/>
      <w:r>
        <w:t xml:space="preserve"> </w:t>
      </w:r>
      <w:proofErr w:type="spellStart"/>
      <w:r>
        <w:t>kcuken</w:t>
      </w:r>
      <w:proofErr w:type="spellEnd"/>
      <w:r>
        <w:t xml:space="preserve"> lassen oder </w:t>
      </w:r>
      <w:proofErr w:type="spellStart"/>
      <w:r>
        <w:t>müsssen</w:t>
      </w:r>
      <w:proofErr w:type="spellEnd"/>
      <w:r>
        <w:t xml:space="preserve"> wir uns eigentlich einen stationären Eyetracker leihen? Ich denke, wir könnten schon irgendwo so ein Ding bekommen aber das ist nicht 100% sicher.</w:t>
      </w:r>
    </w:p>
  </w:comment>
  <w:comment w:id="65" w:author="Kachel, Gregor" w:date="2020-06-30T15:48:00Z" w:initials="KG">
    <w:p w14:paraId="0F8D33C2" w14:textId="7867A1B1" w:rsidR="00E17A8C" w:rsidRDefault="00E17A8C">
      <w:pPr>
        <w:pStyle w:val="Kommentartext"/>
      </w:pPr>
      <w:r>
        <w:rPr>
          <w:rStyle w:val="Kommentarzeichen"/>
        </w:rPr>
        <w:annotationRef/>
      </w:r>
      <w:r>
        <w:t>Geht es darum, dass die Videos aus dem Pilot mit den 4er Gruppen aus Experten und Novizen zurück gespielt werden? Wir brauchen doch schon locker 2h für die Aufnahmen:</w:t>
      </w:r>
      <w:r>
        <w:br/>
        <w:t>4 Lehrkräfte x (10min Vortrag + 5min Vor und Nachbearbeitung) + 20min allgemeines Briefing für alle</w:t>
      </w:r>
      <w:r>
        <w:br/>
      </w:r>
      <w:r>
        <w:br/>
      </w:r>
      <w:r>
        <w:sym w:font="Wingdings" w:char="F0E0"/>
      </w:r>
      <w:r>
        <w:t xml:space="preserve">  100 </w:t>
      </w:r>
      <w:proofErr w:type="spellStart"/>
      <w:r>
        <w:t>minuten</w:t>
      </w:r>
      <w:proofErr w:type="spellEnd"/>
      <w:r>
        <w:t xml:space="preserve"> (ohne Pausen)</w:t>
      </w:r>
    </w:p>
  </w:comment>
  <w:comment w:id="66" w:author="Kachel, Gregor" w:date="2020-06-30T15:50:00Z" w:initials="KG">
    <w:p w14:paraId="3AB308E6" w14:textId="017C2C99" w:rsidR="00E17A8C" w:rsidRDefault="00E17A8C">
      <w:pPr>
        <w:pStyle w:val="Kommentartext"/>
      </w:pPr>
      <w:r>
        <w:rPr>
          <w:rStyle w:val="Kommentarzeichen"/>
        </w:rPr>
        <w:annotationRef/>
      </w:r>
      <w:r>
        <w:t>Ich denke, wir müssen die Videos erst selbst anschauen, schneiden und vorbereiten…ich glaube dafür brauchen wir mindestens 2 Tage zwischen erster Erhebung und Recall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B4BD8" w15:done="0"/>
  <w15:commentEx w15:paraId="48463C68" w15:done="0"/>
  <w15:commentEx w15:paraId="1D15B07B" w15:done="0"/>
  <w15:commentEx w15:paraId="0F8D33C2" w15:done="0"/>
  <w15:commentEx w15:paraId="3AB308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B4BD8" w16cid:durableId="22A5DA8A"/>
  <w16cid:commentId w16cid:paraId="48463C68" w16cid:durableId="22A5DB0D"/>
  <w16cid:commentId w16cid:paraId="1D15B07B" w16cid:durableId="22A5DD06"/>
  <w16cid:commentId w16cid:paraId="0F8D33C2" w16cid:durableId="22A5DD56"/>
  <w16cid:commentId w16cid:paraId="3AB308E6" w16cid:durableId="22A5D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C643D" w14:textId="77777777" w:rsidR="00013382" w:rsidRDefault="00013382" w:rsidP="00B60AE5">
      <w:pPr>
        <w:spacing w:after="0"/>
      </w:pPr>
      <w:r>
        <w:separator/>
      </w:r>
    </w:p>
  </w:endnote>
  <w:endnote w:type="continuationSeparator" w:id="0">
    <w:p w14:paraId="4083C1E6" w14:textId="77777777" w:rsidR="00013382" w:rsidRDefault="00013382" w:rsidP="00B60AE5">
      <w:pPr>
        <w:spacing w:after="0"/>
      </w:pPr>
      <w:r>
        <w:continuationSeparator/>
      </w:r>
    </w:p>
  </w:endnote>
  <w:endnote w:type="continuationNotice" w:id="1">
    <w:p w14:paraId="6CC92FCB" w14:textId="77777777" w:rsidR="00013382" w:rsidRDefault="0001338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6B3C4E" w:rsidRDefault="006B3C4E">
        <w:pPr>
          <w:pStyle w:val="Fuzeile"/>
          <w:jc w:val="right"/>
        </w:pPr>
        <w:r>
          <w:fldChar w:fldCharType="begin"/>
        </w:r>
        <w:r>
          <w:instrText>PAGE   \* MERGEFORMAT</w:instrText>
        </w:r>
        <w:r>
          <w:fldChar w:fldCharType="separate"/>
        </w:r>
        <w:r>
          <w:t>2</w:t>
        </w:r>
        <w:r>
          <w:fldChar w:fldCharType="end"/>
        </w:r>
      </w:p>
    </w:sdtContent>
  </w:sdt>
  <w:p w14:paraId="3D56F318" w14:textId="77777777" w:rsidR="006B3C4E" w:rsidRDefault="006B3C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F278" w14:textId="77777777" w:rsidR="00013382" w:rsidRDefault="00013382" w:rsidP="00B60AE5">
      <w:pPr>
        <w:spacing w:after="0"/>
      </w:pPr>
      <w:r>
        <w:separator/>
      </w:r>
    </w:p>
  </w:footnote>
  <w:footnote w:type="continuationSeparator" w:id="0">
    <w:p w14:paraId="79C577A4" w14:textId="77777777" w:rsidR="00013382" w:rsidRDefault="00013382" w:rsidP="00B60AE5">
      <w:pPr>
        <w:spacing w:after="0"/>
      </w:pPr>
      <w:r>
        <w:continuationSeparator/>
      </w:r>
    </w:p>
  </w:footnote>
  <w:footnote w:type="continuationNotice" w:id="1">
    <w:p w14:paraId="36CE1FC1" w14:textId="77777777" w:rsidR="00013382" w:rsidRDefault="00013382">
      <w:pPr>
        <w:spacing w:after="0"/>
      </w:pPr>
    </w:p>
  </w:footnote>
  <w:footnote w:id="2">
    <w:p w14:paraId="7DE358D3" w14:textId="559E493F" w:rsidR="006B3C4E" w:rsidRDefault="006B3C4E">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chel, Gregor">
    <w15:presenceInfo w15:providerId="AD" w15:userId="S-1-5-21-2361800232-213331468-3115616407-229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file:///C:\Users\empschulml\Documents\GitHub\Mandy-PhD\expos&#233;\Expos&#233;_Klatt_18_6_2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8F99-61F3-47F7-BD3F-904BFE96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7773</Words>
  <Characters>48972</Characters>
  <Application>Microsoft Office Word</Application>
  <DocSecurity>0</DocSecurity>
  <Lines>408</Lines>
  <Paragraphs>113</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Kachel, Gregor</cp:lastModifiedBy>
  <cp:revision>16</cp:revision>
  <cp:lastPrinted>2019-09-13T13:37:00Z</cp:lastPrinted>
  <dcterms:created xsi:type="dcterms:W3CDTF">2020-06-24T07:46:00Z</dcterms:created>
  <dcterms:modified xsi:type="dcterms:W3CDTF">2020-06-30T13:52:00Z</dcterms:modified>
</cp:coreProperties>
</file>