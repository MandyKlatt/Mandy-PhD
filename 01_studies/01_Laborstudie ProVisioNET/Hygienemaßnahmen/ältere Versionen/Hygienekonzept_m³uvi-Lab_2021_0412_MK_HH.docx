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3D0E6" w14:textId="3BE8E3D0" w:rsidR="00A8546B" w:rsidRDefault="00803825" w:rsidP="00803825">
      <w:pPr>
        <w:pStyle w:val="Kopfzeile"/>
        <w:ind w:left="283"/>
        <w:rPr>
          <w:sz w:val="18"/>
        </w:rPr>
      </w:pPr>
      <w:r w:rsidRPr="00803825">
        <w:rPr>
          <w:noProof/>
          <w:sz w:val="18"/>
        </w:rPr>
        <mc:AlternateContent>
          <mc:Choice Requires="wps">
            <w:drawing>
              <wp:anchor distT="45720" distB="45720" distL="114300" distR="114300" simplePos="0" relativeHeight="251659264" behindDoc="0" locked="0" layoutInCell="1" allowOverlap="1" wp14:anchorId="2F05C1E2" wp14:editId="55D3F4EC">
                <wp:simplePos x="0" y="0"/>
                <wp:positionH relativeFrom="margin">
                  <wp:posOffset>3024505</wp:posOffset>
                </wp:positionH>
                <wp:positionV relativeFrom="paragraph">
                  <wp:posOffset>186055</wp:posOffset>
                </wp:positionV>
                <wp:extent cx="3257550" cy="1404620"/>
                <wp:effectExtent l="0" t="0" r="0" b="7620"/>
                <wp:wrapThrough wrapText="bothSides">
                  <wp:wrapPolygon edited="0">
                    <wp:start x="0" y="0"/>
                    <wp:lineTo x="0" y="21303"/>
                    <wp:lineTo x="21474" y="21303"/>
                    <wp:lineTo x="21474" y="0"/>
                    <wp:lineTo x="0" y="0"/>
                  </wp:wrapPolygon>
                </wp:wrapThrough>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0" cy="1404620"/>
                        </a:xfrm>
                        <a:prstGeom prst="rect">
                          <a:avLst/>
                        </a:prstGeom>
                        <a:solidFill>
                          <a:srgbClr val="FFFFFF"/>
                        </a:solidFill>
                        <a:ln w="9525">
                          <a:noFill/>
                          <a:miter lim="800000"/>
                          <a:headEnd/>
                          <a:tailEnd/>
                        </a:ln>
                      </wps:spPr>
                      <wps:txbx>
                        <w:txbxContent>
                          <w:p w14:paraId="1C5D6D39" w14:textId="77777777" w:rsidR="00CB588F" w:rsidRPr="002D05CF" w:rsidRDefault="00CB588F" w:rsidP="00803825">
                            <w:pPr>
                              <w:pStyle w:val="Kopfzeile"/>
                              <w:ind w:left="283"/>
                              <w:rPr>
                                <w:sz w:val="20"/>
                              </w:rPr>
                            </w:pPr>
                            <w:r w:rsidRPr="002D05CF">
                              <w:rPr>
                                <w:sz w:val="20"/>
                              </w:rPr>
                              <w:t xml:space="preserve">Erziehungswissenschaftliche Fakultät </w:t>
                            </w:r>
                          </w:p>
                          <w:p w14:paraId="4733E62B" w14:textId="77777777" w:rsidR="00CB588F" w:rsidRPr="002D05CF" w:rsidRDefault="00CB588F" w:rsidP="00803825">
                            <w:pPr>
                              <w:pStyle w:val="Kopfzeile"/>
                              <w:ind w:left="283"/>
                              <w:rPr>
                                <w:sz w:val="20"/>
                              </w:rPr>
                            </w:pPr>
                          </w:p>
                          <w:p w14:paraId="2D11DDE2" w14:textId="77777777" w:rsidR="00CB588F" w:rsidRPr="002D05CF" w:rsidRDefault="00CB588F" w:rsidP="00803825">
                            <w:pPr>
                              <w:pStyle w:val="Kopfzeile"/>
                              <w:ind w:left="283"/>
                              <w:rPr>
                                <w:b/>
                                <w:sz w:val="20"/>
                              </w:rPr>
                            </w:pPr>
                            <w:r w:rsidRPr="002D05CF">
                              <w:rPr>
                                <w:b/>
                                <w:sz w:val="20"/>
                              </w:rPr>
                              <w:t>Empirische Schul- und Unterrichtsforschung</w:t>
                            </w:r>
                          </w:p>
                          <w:p w14:paraId="2179EDE9" w14:textId="77777777" w:rsidR="00CB588F" w:rsidRPr="002D05CF" w:rsidRDefault="00CB588F" w:rsidP="00803825">
                            <w:pPr>
                              <w:pStyle w:val="Kopfzeile"/>
                              <w:ind w:left="283"/>
                              <w:rPr>
                                <w:sz w:val="20"/>
                              </w:rPr>
                            </w:pPr>
                            <w:proofErr w:type="spellStart"/>
                            <w:r w:rsidRPr="002D05CF">
                              <w:rPr>
                                <w:sz w:val="20"/>
                              </w:rPr>
                              <w:t>Dittrichring</w:t>
                            </w:r>
                            <w:proofErr w:type="spellEnd"/>
                            <w:r w:rsidRPr="002D05CF">
                              <w:rPr>
                                <w:sz w:val="20"/>
                              </w:rPr>
                              <w:t xml:space="preserve"> 5-7</w:t>
                            </w:r>
                          </w:p>
                          <w:p w14:paraId="5DA8D012" w14:textId="77777777" w:rsidR="00CB588F" w:rsidRPr="002D05CF" w:rsidRDefault="00CB588F" w:rsidP="00803825">
                            <w:pPr>
                              <w:pStyle w:val="Kopfzeile"/>
                              <w:ind w:left="283"/>
                              <w:rPr>
                                <w:sz w:val="20"/>
                              </w:rPr>
                            </w:pPr>
                            <w:r w:rsidRPr="002D05CF">
                              <w:rPr>
                                <w:sz w:val="20"/>
                              </w:rPr>
                              <w:t>D-04109 Leipzig</w:t>
                            </w:r>
                          </w:p>
                          <w:p w14:paraId="304326DF" w14:textId="77777777" w:rsidR="00CB588F" w:rsidRPr="002D05CF" w:rsidRDefault="00CB588F" w:rsidP="00803825">
                            <w:pPr>
                              <w:pStyle w:val="Kopfzeile"/>
                              <w:ind w:left="283"/>
                              <w:rPr>
                                <w:sz w:val="20"/>
                              </w:rPr>
                            </w:pPr>
                            <w:r w:rsidRPr="002D05CF">
                              <w:rPr>
                                <w:sz w:val="20"/>
                              </w:rPr>
                              <w:t>Tel.: 0 341 97 31 570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05C1E2" id="_x0000_t202" coordsize="21600,21600" o:spt="202" path="m,l,21600r21600,l21600,xe">
                <v:stroke joinstyle="miter"/>
                <v:path gradientshapeok="t" o:connecttype="rect"/>
              </v:shapetype>
              <v:shape id="Textfeld 2" o:spid="_x0000_s1026" type="#_x0000_t202" style="position:absolute;left:0;text-align:left;margin-left:238.15pt;margin-top:14.65pt;width:256.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" stroked="f">
                <v:textbox style="mso-fit-shape-to-text:t">
                  <w:txbxContent>
                    <w:p w14:paraId="1C5D6D39" w14:textId="77777777" w:rsidR="00CB588F" w:rsidRPr="002D05CF" w:rsidRDefault="00CB588F" w:rsidP="00803825">
                      <w:pPr>
                        <w:pStyle w:val="Kopfzeile"/>
                        <w:ind w:left="283"/>
                        <w:rPr>
                          <w:sz w:val="20"/>
                        </w:rPr>
                      </w:pPr>
                      <w:r w:rsidRPr="002D05CF">
                        <w:rPr>
                          <w:sz w:val="20"/>
                        </w:rPr>
                        <w:t xml:space="preserve">Erziehungswissenschaftliche Fakultät </w:t>
                      </w:r>
                    </w:p>
                    <w:p w14:paraId="4733E62B" w14:textId="77777777" w:rsidR="00CB588F" w:rsidRPr="002D05CF" w:rsidRDefault="00CB588F" w:rsidP="00803825">
                      <w:pPr>
                        <w:pStyle w:val="Kopfzeile"/>
                        <w:ind w:left="283"/>
                        <w:rPr>
                          <w:sz w:val="20"/>
                        </w:rPr>
                      </w:pPr>
                    </w:p>
                    <w:p w14:paraId="2D11DDE2" w14:textId="77777777" w:rsidR="00CB588F" w:rsidRPr="002D05CF" w:rsidRDefault="00CB588F" w:rsidP="00803825">
                      <w:pPr>
                        <w:pStyle w:val="Kopfzeile"/>
                        <w:ind w:left="283"/>
                        <w:rPr>
                          <w:b/>
                          <w:sz w:val="20"/>
                        </w:rPr>
                      </w:pPr>
                      <w:r w:rsidRPr="002D05CF">
                        <w:rPr>
                          <w:b/>
                          <w:sz w:val="20"/>
                        </w:rPr>
                        <w:t>Empirische Schul- und Unterrichtsforschung</w:t>
                      </w:r>
                    </w:p>
                    <w:p w14:paraId="2179EDE9" w14:textId="77777777" w:rsidR="00CB588F" w:rsidRPr="002D05CF" w:rsidRDefault="00CB588F" w:rsidP="00803825">
                      <w:pPr>
                        <w:pStyle w:val="Kopfzeile"/>
                        <w:ind w:left="283"/>
                        <w:rPr>
                          <w:sz w:val="20"/>
                        </w:rPr>
                      </w:pPr>
                      <w:proofErr w:type="spellStart"/>
                      <w:r w:rsidRPr="002D05CF">
                        <w:rPr>
                          <w:sz w:val="20"/>
                        </w:rPr>
                        <w:t>Dittrichring</w:t>
                      </w:r>
                      <w:proofErr w:type="spellEnd"/>
                      <w:r w:rsidRPr="002D05CF">
                        <w:rPr>
                          <w:sz w:val="20"/>
                        </w:rPr>
                        <w:t xml:space="preserve"> 5-7</w:t>
                      </w:r>
                    </w:p>
                    <w:p w14:paraId="5DA8D012" w14:textId="77777777" w:rsidR="00CB588F" w:rsidRPr="002D05CF" w:rsidRDefault="00CB588F" w:rsidP="00803825">
                      <w:pPr>
                        <w:pStyle w:val="Kopfzeile"/>
                        <w:ind w:left="283"/>
                        <w:rPr>
                          <w:sz w:val="20"/>
                        </w:rPr>
                      </w:pPr>
                      <w:r w:rsidRPr="002D05CF">
                        <w:rPr>
                          <w:sz w:val="20"/>
                        </w:rPr>
                        <w:t>D-04109 Leipzig</w:t>
                      </w:r>
                    </w:p>
                    <w:p w14:paraId="304326DF" w14:textId="77777777" w:rsidR="00CB588F" w:rsidRPr="002D05CF" w:rsidRDefault="00CB588F" w:rsidP="00803825">
                      <w:pPr>
                        <w:pStyle w:val="Kopfzeile"/>
                        <w:ind w:left="283"/>
                        <w:rPr>
                          <w:sz w:val="20"/>
                        </w:rPr>
                      </w:pPr>
                      <w:r w:rsidRPr="002D05CF">
                        <w:rPr>
                          <w:sz w:val="20"/>
                        </w:rPr>
                        <w:t>Tel.: 0 341 97 31 570</w:t>
                      </w:r>
                    </w:p>
                  </w:txbxContent>
                </v:textbox>
                <w10:wrap type="through" anchorx="margin"/>
              </v:shape>
            </w:pict>
          </mc:Fallback>
        </mc:AlternateContent>
      </w:r>
      <w:r w:rsidRPr="00803825">
        <w:rPr>
          <w:noProof/>
          <w:sz w:val="18"/>
        </w:rPr>
        <w:drawing>
          <wp:anchor distT="0" distB="0" distL="114300" distR="114300" simplePos="0" relativeHeight="251660288" behindDoc="0" locked="0" layoutInCell="1" allowOverlap="1" wp14:anchorId="14CDADCB" wp14:editId="0C2318F0">
            <wp:simplePos x="0" y="0"/>
            <wp:positionH relativeFrom="column">
              <wp:posOffset>176530</wp:posOffset>
            </wp:positionH>
            <wp:positionV relativeFrom="paragraph">
              <wp:posOffset>0</wp:posOffset>
            </wp:positionV>
            <wp:extent cx="3261360" cy="1009650"/>
            <wp:effectExtent l="0" t="0" r="0" b="0"/>
            <wp:wrapThrough wrapText="bothSides">
              <wp:wrapPolygon edited="0">
                <wp:start x="2397" y="0"/>
                <wp:lineTo x="1766" y="408"/>
                <wp:lineTo x="0" y="5298"/>
                <wp:lineTo x="0" y="14264"/>
                <wp:lineTo x="1009" y="19562"/>
                <wp:lineTo x="2145" y="21192"/>
                <wp:lineTo x="2397" y="21192"/>
                <wp:lineTo x="7822" y="21192"/>
                <wp:lineTo x="7822" y="19562"/>
                <wp:lineTo x="13879" y="16302"/>
                <wp:lineTo x="14509" y="13042"/>
                <wp:lineTo x="16023" y="13042"/>
                <wp:lineTo x="18799" y="9781"/>
                <wp:lineTo x="18673" y="6521"/>
                <wp:lineTo x="19178" y="5298"/>
                <wp:lineTo x="7822" y="0"/>
                <wp:lineTo x="2397" y="0"/>
              </wp:wrapPolygon>
            </wp:wrapThrough>
            <wp:docPr id="2284" name="Bild 2284" descr="UniLeipzig_Logo_Web_RGB_@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4" descr="UniLeipzig_Logo_Web_RGB_@2x"/>
                    <pic:cNvPicPr>
                      <a:picLocks noChangeAspect="1" noChangeArrowheads="1"/>
                    </pic:cNvPicPr>
                  </pic:nvPicPr>
                  <pic:blipFill>
                    <a:blip r:embed="rId7" cstate="print">
                      <a:extLst>
                        <a:ext uri="{28A0092B-C50C-407E-A947-70E740481C1C}">
                          <a14:useLocalDpi xmlns:a14="http://schemas.microsoft.com/office/drawing/2010/main" val="0"/>
                        </a:ext>
                      </a:extLst>
                    </a:blip>
                    <a:srcRect l="11128" t="17407" b="17537"/>
                    <a:stretch>
                      <a:fillRect/>
                    </a:stretch>
                  </pic:blipFill>
                  <pic:spPr bwMode="auto">
                    <a:xfrm>
                      <a:off x="0" y="0"/>
                      <a:ext cx="3261360" cy="1009650"/>
                    </a:xfrm>
                    <a:prstGeom prst="rect">
                      <a:avLst/>
                    </a:prstGeom>
                    <a:noFill/>
                    <a:ln>
                      <a:noFill/>
                    </a:ln>
                  </pic:spPr>
                </pic:pic>
              </a:graphicData>
            </a:graphic>
          </wp:anchor>
        </w:drawing>
      </w:r>
    </w:p>
    <w:p w14:paraId="1BE1EEE2" w14:textId="77777777" w:rsidR="00803825" w:rsidRDefault="00803825" w:rsidP="00803825">
      <w:pPr>
        <w:pStyle w:val="Kopfzeile"/>
        <w:ind w:left="283"/>
        <w:rPr>
          <w:sz w:val="18"/>
        </w:rPr>
      </w:pPr>
    </w:p>
    <w:p w14:paraId="45961A16" w14:textId="77777777" w:rsidR="00803825" w:rsidRDefault="00803825" w:rsidP="00803825">
      <w:pPr>
        <w:pStyle w:val="Kopfzeile"/>
        <w:ind w:left="283"/>
        <w:rPr>
          <w:sz w:val="18"/>
        </w:rPr>
      </w:pPr>
    </w:p>
    <w:p w14:paraId="2A738A7F" w14:textId="77777777" w:rsidR="00803825" w:rsidRDefault="00803825" w:rsidP="00803825">
      <w:pPr>
        <w:pStyle w:val="Kopfzeile"/>
        <w:ind w:left="283"/>
        <w:rPr>
          <w:sz w:val="18"/>
        </w:rPr>
      </w:pPr>
    </w:p>
    <w:p w14:paraId="2D94EF12" w14:textId="77777777" w:rsidR="00803825" w:rsidRDefault="00803825" w:rsidP="00803825">
      <w:pPr>
        <w:pStyle w:val="Kopfzeile"/>
        <w:ind w:left="283"/>
        <w:rPr>
          <w:sz w:val="18"/>
        </w:rPr>
      </w:pPr>
    </w:p>
    <w:p w14:paraId="45A46393" w14:textId="77777777" w:rsidR="00803825" w:rsidRDefault="00803825" w:rsidP="00803825">
      <w:pPr>
        <w:pStyle w:val="Kopfzeile"/>
        <w:ind w:left="283"/>
        <w:rPr>
          <w:sz w:val="18"/>
        </w:rPr>
      </w:pPr>
    </w:p>
    <w:p w14:paraId="4E8CD6AB" w14:textId="77777777" w:rsidR="00803825" w:rsidRDefault="00803825" w:rsidP="00803825">
      <w:pPr>
        <w:pStyle w:val="Kopfzeile"/>
        <w:ind w:left="283"/>
        <w:rPr>
          <w:sz w:val="18"/>
        </w:rPr>
      </w:pPr>
    </w:p>
    <w:p w14:paraId="0C1436EA" w14:textId="77777777" w:rsidR="00803825" w:rsidRDefault="00803825" w:rsidP="00803825">
      <w:pPr>
        <w:pStyle w:val="Kopfzeile"/>
        <w:ind w:left="283"/>
        <w:rPr>
          <w:sz w:val="18"/>
        </w:rPr>
      </w:pPr>
    </w:p>
    <w:p w14:paraId="7E8B6BD9" w14:textId="6D464599" w:rsidR="00803825" w:rsidRDefault="00803825" w:rsidP="00803825">
      <w:pPr>
        <w:pStyle w:val="Kopfzeile"/>
        <w:ind w:left="283"/>
        <w:rPr>
          <w:sz w:val="18"/>
        </w:rPr>
      </w:pPr>
    </w:p>
    <w:p w14:paraId="45B5508E" w14:textId="2BA0DD79" w:rsidR="00803825" w:rsidRPr="00151F3B" w:rsidRDefault="00803825" w:rsidP="001C6B50">
      <w:pPr>
        <w:pStyle w:val="Kopfzeile"/>
        <w:spacing w:line="276" w:lineRule="auto"/>
        <w:jc w:val="both"/>
        <w:rPr>
          <w:b/>
          <w:sz w:val="28"/>
        </w:rPr>
      </w:pPr>
      <w:r w:rsidRPr="00151F3B">
        <w:rPr>
          <w:b/>
          <w:sz w:val="28"/>
        </w:rPr>
        <w:t xml:space="preserve">Konzept für zeitlich befristete zusätzliche Maßnahmen zum Infektionsschutz vor SARS-CoV-2 </w:t>
      </w:r>
      <w:bookmarkStart w:id="0" w:name="_Hlk68001888"/>
      <w:r w:rsidRPr="00151F3B">
        <w:rPr>
          <w:b/>
          <w:sz w:val="28"/>
        </w:rPr>
        <w:t xml:space="preserve">im Rahmen von Studien mit Versuchspersonen </w:t>
      </w:r>
      <w:r w:rsidR="00E25972" w:rsidRPr="00151F3B">
        <w:rPr>
          <w:b/>
          <w:sz w:val="28"/>
        </w:rPr>
        <w:t>im</w:t>
      </w:r>
      <w:r w:rsidR="00440267">
        <w:rPr>
          <w:b/>
          <w:sz w:val="28"/>
        </w:rPr>
        <w:t xml:space="preserve"> „</w:t>
      </w:r>
      <w:r w:rsidR="00E25972" w:rsidRPr="00440267">
        <w:rPr>
          <w:b/>
          <w:sz w:val="28"/>
        </w:rPr>
        <w:t>m³uvi-Lab</w:t>
      </w:r>
      <w:r w:rsidR="00440267">
        <w:rPr>
          <w:b/>
          <w:sz w:val="28"/>
        </w:rPr>
        <w:t>“</w:t>
      </w:r>
      <w:r w:rsidR="00E25972" w:rsidRPr="00151F3B">
        <w:rPr>
          <w:b/>
          <w:sz w:val="28"/>
        </w:rPr>
        <w:t xml:space="preserve"> </w:t>
      </w:r>
      <w:r w:rsidR="001C6B50" w:rsidRPr="001C6B50">
        <w:rPr>
          <w:b/>
          <w:sz w:val="28"/>
        </w:rPr>
        <w:t>(m</w:t>
      </w:r>
      <w:r w:rsidR="001C6B50" w:rsidRPr="001C6B50">
        <w:rPr>
          <w:sz w:val="28"/>
        </w:rPr>
        <w:t xml:space="preserve">obile, </w:t>
      </w:r>
      <w:r w:rsidR="001C6B50" w:rsidRPr="001C6B50">
        <w:rPr>
          <w:b/>
          <w:sz w:val="28"/>
        </w:rPr>
        <w:t>m</w:t>
      </w:r>
      <w:r w:rsidR="001C6B50" w:rsidRPr="001C6B50">
        <w:rPr>
          <w:sz w:val="28"/>
        </w:rPr>
        <w:t>ulti</w:t>
      </w:r>
      <w:r w:rsidR="001C6B50" w:rsidRPr="001C6B50">
        <w:rPr>
          <w:b/>
          <w:sz w:val="28"/>
        </w:rPr>
        <w:t>m</w:t>
      </w:r>
      <w:r w:rsidR="001C6B50" w:rsidRPr="001C6B50">
        <w:rPr>
          <w:sz w:val="28"/>
        </w:rPr>
        <w:t xml:space="preserve">odale </w:t>
      </w:r>
      <w:r w:rsidR="001C6B50" w:rsidRPr="001C6B50">
        <w:rPr>
          <w:b/>
          <w:sz w:val="28"/>
        </w:rPr>
        <w:t>U</w:t>
      </w:r>
      <w:r w:rsidR="001C6B50" w:rsidRPr="001C6B50">
        <w:rPr>
          <w:sz w:val="28"/>
        </w:rPr>
        <w:t>nterrichts</w:t>
      </w:r>
      <w:r w:rsidR="001C6B50" w:rsidRPr="001C6B50">
        <w:rPr>
          <w:b/>
          <w:sz w:val="28"/>
        </w:rPr>
        <w:t>vi</w:t>
      </w:r>
      <w:r w:rsidR="001C6B50" w:rsidRPr="001C6B50">
        <w:rPr>
          <w:sz w:val="28"/>
        </w:rPr>
        <w:t>deografie</w:t>
      </w:r>
      <w:r w:rsidR="001C6B50" w:rsidRPr="001C6B50">
        <w:rPr>
          <w:b/>
          <w:sz w:val="28"/>
        </w:rPr>
        <w:t xml:space="preserve">) </w:t>
      </w:r>
      <w:r w:rsidR="002D05CF" w:rsidRPr="00151F3B">
        <w:rPr>
          <w:b/>
          <w:sz w:val="28"/>
        </w:rPr>
        <w:t>de</w:t>
      </w:r>
      <w:r w:rsidR="003A2B98">
        <w:rPr>
          <w:b/>
          <w:sz w:val="28"/>
        </w:rPr>
        <w:t>s Arbeitsbereichs</w:t>
      </w:r>
      <w:r w:rsidR="00F53E3E">
        <w:rPr>
          <w:b/>
          <w:sz w:val="28"/>
        </w:rPr>
        <w:t xml:space="preserve"> </w:t>
      </w:r>
      <w:r w:rsidR="002D05CF" w:rsidRPr="00151F3B">
        <w:rPr>
          <w:b/>
          <w:sz w:val="28"/>
        </w:rPr>
        <w:t>Empirische Schul- und Unterrichtsforschung</w:t>
      </w:r>
      <w:bookmarkEnd w:id="0"/>
    </w:p>
    <w:p w14:paraId="0F0584EB" w14:textId="61C8D541" w:rsidR="000459E5" w:rsidRPr="00151F3B" w:rsidRDefault="000459E5" w:rsidP="00803825">
      <w:pPr>
        <w:pStyle w:val="Kopfzeile"/>
        <w:spacing w:line="276" w:lineRule="auto"/>
        <w:jc w:val="center"/>
        <w:rPr>
          <w:b/>
          <w:sz w:val="28"/>
        </w:rPr>
      </w:pPr>
    </w:p>
    <w:p w14:paraId="70AA0D0E" w14:textId="3440BD6F" w:rsidR="000459E5" w:rsidRPr="00151F3B" w:rsidRDefault="000459E5" w:rsidP="000459E5">
      <w:pPr>
        <w:pStyle w:val="Kopfzeile"/>
        <w:spacing w:line="276" w:lineRule="auto"/>
        <w:rPr>
          <w:sz w:val="26"/>
        </w:rPr>
      </w:pPr>
      <w:r w:rsidRPr="00151F3B">
        <w:rPr>
          <w:sz w:val="26"/>
        </w:rPr>
        <w:t xml:space="preserve">Stand: </w:t>
      </w:r>
      <w:r w:rsidR="001C6B50">
        <w:rPr>
          <w:sz w:val="26"/>
        </w:rPr>
        <w:t>11</w:t>
      </w:r>
      <w:r w:rsidRPr="00151F3B">
        <w:rPr>
          <w:sz w:val="26"/>
        </w:rPr>
        <w:t>.0</w:t>
      </w:r>
      <w:r w:rsidR="005859BE">
        <w:rPr>
          <w:sz w:val="26"/>
        </w:rPr>
        <w:t>4</w:t>
      </w:r>
      <w:r w:rsidRPr="00151F3B">
        <w:rPr>
          <w:sz w:val="26"/>
        </w:rPr>
        <w:t>.2021</w:t>
      </w:r>
    </w:p>
    <w:p w14:paraId="4207C863" w14:textId="7232AC0E" w:rsidR="00C8468F" w:rsidRDefault="00C8468F" w:rsidP="00C8468F">
      <w:pPr>
        <w:pStyle w:val="Kopfzeile"/>
        <w:spacing w:line="276" w:lineRule="auto"/>
        <w:jc w:val="both"/>
        <w:rPr>
          <w:sz w:val="24"/>
        </w:rPr>
      </w:pPr>
    </w:p>
    <w:p w14:paraId="1CFF8362" w14:textId="77777777" w:rsidR="00E71DB8" w:rsidRPr="00151F3B" w:rsidRDefault="00E71DB8" w:rsidP="00C8468F">
      <w:pPr>
        <w:pStyle w:val="Kopfzeile"/>
        <w:spacing w:line="276" w:lineRule="auto"/>
        <w:jc w:val="both"/>
        <w:rPr>
          <w:sz w:val="24"/>
        </w:rPr>
      </w:pPr>
    </w:p>
    <w:p w14:paraId="6EDD1A4F" w14:textId="389D841F" w:rsidR="00440267" w:rsidRPr="00431590" w:rsidRDefault="003A2B98" w:rsidP="00431590">
      <w:pPr>
        <w:pStyle w:val="Kopfzeile"/>
        <w:spacing w:line="276" w:lineRule="auto"/>
        <w:jc w:val="both"/>
        <w:rPr>
          <w:sz w:val="24"/>
        </w:rPr>
      </w:pPr>
      <w:r>
        <w:rPr>
          <w:sz w:val="24"/>
        </w:rPr>
        <w:t>Der Arbeitsbereich</w:t>
      </w:r>
      <w:r w:rsidRPr="00151F3B">
        <w:rPr>
          <w:sz w:val="24"/>
        </w:rPr>
        <w:t xml:space="preserve"> </w:t>
      </w:r>
      <w:r w:rsidR="00C8468F" w:rsidRPr="00151F3B">
        <w:rPr>
          <w:sz w:val="24"/>
        </w:rPr>
        <w:t>Empirische Schul- und Unterrichtsforschung</w:t>
      </w:r>
      <w:r w:rsidR="00A46D30">
        <w:rPr>
          <w:sz w:val="24"/>
        </w:rPr>
        <w:t xml:space="preserve"> ist </w:t>
      </w:r>
      <w:r w:rsidR="00C8468F" w:rsidRPr="00151F3B">
        <w:rPr>
          <w:sz w:val="24"/>
        </w:rPr>
        <w:t xml:space="preserve">auf die freiwillige Teilnahme von Versuchspersonen für die Durchführung von </w:t>
      </w:r>
      <w:r w:rsidR="00440267">
        <w:rPr>
          <w:sz w:val="24"/>
        </w:rPr>
        <w:t>Studien im „</w:t>
      </w:r>
      <w:r w:rsidR="00C8468F" w:rsidRPr="00440267">
        <w:rPr>
          <w:sz w:val="24"/>
        </w:rPr>
        <w:t>m³uvi-Lab</w:t>
      </w:r>
      <w:r w:rsidR="00440267">
        <w:rPr>
          <w:sz w:val="24"/>
        </w:rPr>
        <w:t>“</w:t>
      </w:r>
      <w:r w:rsidR="00C8468F" w:rsidRPr="00151F3B">
        <w:rPr>
          <w:sz w:val="24"/>
        </w:rPr>
        <w:t xml:space="preserve"> angewiesen.</w:t>
      </w:r>
      <w:r w:rsidR="005859BE">
        <w:rPr>
          <w:sz w:val="24"/>
        </w:rPr>
        <w:t xml:space="preserve"> </w:t>
      </w:r>
      <w:bookmarkStart w:id="1" w:name="_Hlk68001989"/>
      <w:r>
        <w:rPr>
          <w:sz w:val="24"/>
        </w:rPr>
        <w:t xml:space="preserve">Ziel der Forschungsprojekte des </w:t>
      </w:r>
      <w:r w:rsidR="00440267">
        <w:rPr>
          <w:sz w:val="24"/>
        </w:rPr>
        <w:t>„</w:t>
      </w:r>
      <w:r w:rsidR="005859BE" w:rsidRPr="00440267">
        <w:rPr>
          <w:sz w:val="24"/>
        </w:rPr>
        <w:t>m³uvi-Lab</w:t>
      </w:r>
      <w:r w:rsidR="00440267">
        <w:rPr>
          <w:sz w:val="24"/>
        </w:rPr>
        <w:t>“</w:t>
      </w:r>
      <w:r w:rsidR="005859BE" w:rsidRPr="00151F3B">
        <w:rPr>
          <w:sz w:val="24"/>
        </w:rPr>
        <w:t xml:space="preserve"> </w:t>
      </w:r>
      <w:r>
        <w:rPr>
          <w:sz w:val="24"/>
        </w:rPr>
        <w:t xml:space="preserve">ist es, Lehr- und Lernprozesse im </w:t>
      </w:r>
      <w:r w:rsidR="005859BE">
        <w:rPr>
          <w:sz w:val="24"/>
        </w:rPr>
        <w:t xml:space="preserve">Unterricht </w:t>
      </w:r>
      <w:r>
        <w:rPr>
          <w:sz w:val="24"/>
        </w:rPr>
        <w:t xml:space="preserve">besser zu verstehen und dazu das Unterrichtsgeschehen </w:t>
      </w:r>
      <w:r w:rsidR="005859BE">
        <w:rPr>
          <w:sz w:val="24"/>
        </w:rPr>
        <w:t xml:space="preserve">aus verschiedenen Perspektiven </w:t>
      </w:r>
      <w:r>
        <w:rPr>
          <w:sz w:val="24"/>
        </w:rPr>
        <w:t>aufzuzeichnen</w:t>
      </w:r>
      <w:r w:rsidR="005859BE">
        <w:rPr>
          <w:sz w:val="24"/>
        </w:rPr>
        <w:t>.</w:t>
      </w:r>
      <w:r>
        <w:rPr>
          <w:sz w:val="24"/>
        </w:rPr>
        <w:t xml:space="preserve"> Im Laborsetting wird Unterricht mit kleinen Gruppen von freiwilligen </w:t>
      </w:r>
      <w:proofErr w:type="spellStart"/>
      <w:r>
        <w:rPr>
          <w:sz w:val="24"/>
        </w:rPr>
        <w:t>Teilnehmer:innen</w:t>
      </w:r>
      <w:proofErr w:type="spellEnd"/>
      <w:r>
        <w:rPr>
          <w:sz w:val="24"/>
        </w:rPr>
        <w:t xml:space="preserve"> simuliert. </w:t>
      </w:r>
      <w:bookmarkEnd w:id="1"/>
      <w:r w:rsidR="00C8468F" w:rsidRPr="00151F3B">
        <w:rPr>
          <w:sz w:val="24"/>
        </w:rPr>
        <w:t>Dabei ist der Kontakt mit Versuchsperson</w:t>
      </w:r>
      <w:r w:rsidR="00431590">
        <w:rPr>
          <w:sz w:val="24"/>
        </w:rPr>
        <w:t xml:space="preserve">en </w:t>
      </w:r>
      <w:r w:rsidR="00C8468F" w:rsidRPr="00151F3B">
        <w:rPr>
          <w:sz w:val="24"/>
        </w:rPr>
        <w:t>unvermeidbar. Mit den vorliegenden Regelungen wird das Ziel verfolgt, die Durchführung von notwendigen Studien in Präsenz</w:t>
      </w:r>
      <w:r w:rsidR="00440267">
        <w:rPr>
          <w:sz w:val="24"/>
        </w:rPr>
        <w:t xml:space="preserve"> </w:t>
      </w:r>
      <w:commentRangeStart w:id="2"/>
      <w:commentRangeStart w:id="3"/>
      <w:commentRangeStart w:id="4"/>
      <w:r w:rsidR="00440267">
        <w:rPr>
          <w:sz w:val="24"/>
        </w:rPr>
        <w:t>i</w:t>
      </w:r>
      <w:r w:rsidR="00440267" w:rsidRPr="00440267">
        <w:rPr>
          <w:sz w:val="24"/>
        </w:rPr>
        <w:t>n einem Seminarraum</w:t>
      </w:r>
      <w:r w:rsidR="00440267">
        <w:rPr>
          <w:sz w:val="24"/>
        </w:rPr>
        <w:t xml:space="preserve"> </w:t>
      </w:r>
      <w:commentRangeEnd w:id="2"/>
      <w:r>
        <w:rPr>
          <w:rStyle w:val="Kommentarzeichen"/>
        </w:rPr>
        <w:commentReference w:id="2"/>
      </w:r>
      <w:commentRangeEnd w:id="3"/>
      <w:r w:rsidR="001C6B50">
        <w:rPr>
          <w:rStyle w:val="Kommentarzeichen"/>
        </w:rPr>
        <w:commentReference w:id="3"/>
      </w:r>
      <w:commentRangeEnd w:id="4"/>
      <w:r w:rsidR="00673F70">
        <w:rPr>
          <w:rStyle w:val="Kommentarzeichen"/>
        </w:rPr>
        <w:commentReference w:id="4"/>
      </w:r>
      <w:r w:rsidR="00C8468F" w:rsidRPr="00151F3B">
        <w:rPr>
          <w:sz w:val="24"/>
        </w:rPr>
        <w:t xml:space="preserve">durchführen zu können und dabei einen sicheren und verantwortungsvollen Ablauf zu gewährleisten. </w:t>
      </w:r>
      <w:r>
        <w:rPr>
          <w:sz w:val="24"/>
        </w:rPr>
        <w:t xml:space="preserve">Als </w:t>
      </w:r>
      <w:r w:rsidR="00440267">
        <w:rPr>
          <w:sz w:val="24"/>
        </w:rPr>
        <w:t xml:space="preserve">Seminarraum </w:t>
      </w:r>
      <w:r>
        <w:rPr>
          <w:sz w:val="24"/>
        </w:rPr>
        <w:t xml:space="preserve">ist </w:t>
      </w:r>
      <w:r w:rsidR="00440267">
        <w:rPr>
          <w:sz w:val="24"/>
        </w:rPr>
        <w:t>der</w:t>
      </w:r>
      <w:r w:rsidR="00440267" w:rsidRPr="00440267">
        <w:rPr>
          <w:sz w:val="24"/>
        </w:rPr>
        <w:t xml:space="preserve"> Raum 016, </w:t>
      </w:r>
      <w:proofErr w:type="spellStart"/>
      <w:r w:rsidR="00440267" w:rsidRPr="00440267">
        <w:rPr>
          <w:sz w:val="24"/>
        </w:rPr>
        <w:t>Interimgebäude</w:t>
      </w:r>
      <w:proofErr w:type="spellEnd"/>
      <w:r w:rsidR="00440267" w:rsidRPr="00440267">
        <w:rPr>
          <w:sz w:val="24"/>
        </w:rPr>
        <w:t xml:space="preserve"> der Erziehungswissenschaftlichen Fakultät, </w:t>
      </w:r>
      <w:proofErr w:type="spellStart"/>
      <w:r w:rsidR="00440267" w:rsidRPr="00440267">
        <w:rPr>
          <w:sz w:val="24"/>
        </w:rPr>
        <w:t>Dittrichring</w:t>
      </w:r>
      <w:proofErr w:type="spellEnd"/>
      <w:r w:rsidR="00440267" w:rsidRPr="00440267">
        <w:rPr>
          <w:sz w:val="24"/>
        </w:rPr>
        <w:t xml:space="preserve"> 5-7 (weiter im Text als „Studienraum“ bezeichnet</w:t>
      </w:r>
      <w:r w:rsidR="00440267">
        <w:rPr>
          <w:sz w:val="24"/>
        </w:rPr>
        <w:t>)</w:t>
      </w:r>
      <w:r>
        <w:rPr>
          <w:sz w:val="24"/>
        </w:rPr>
        <w:t xml:space="preserve"> vorgesehen; andere Räume werden genutzt, wenn sich das Hygienekonzept vollständig darauf übertragen lässt</w:t>
      </w:r>
      <w:r w:rsidR="00440267">
        <w:rPr>
          <w:sz w:val="24"/>
        </w:rPr>
        <w:t>.</w:t>
      </w:r>
      <w:r w:rsidR="00440267" w:rsidRPr="00440267">
        <w:rPr>
          <w:sz w:val="24"/>
        </w:rPr>
        <w:t xml:space="preserve"> </w:t>
      </w:r>
      <w:r w:rsidR="00C8468F" w:rsidRPr="00151F3B">
        <w:rPr>
          <w:sz w:val="24"/>
        </w:rPr>
        <w:t xml:space="preserve">Das vorliegende Konzept gilt für alle Mitarbeitenden </w:t>
      </w:r>
      <w:r w:rsidR="00440267">
        <w:rPr>
          <w:sz w:val="24"/>
        </w:rPr>
        <w:t>und Versuchspersonen des „</w:t>
      </w:r>
      <w:r w:rsidR="00C8468F" w:rsidRPr="00440267">
        <w:rPr>
          <w:sz w:val="24"/>
        </w:rPr>
        <w:t>m³uvi-Lab</w:t>
      </w:r>
      <w:r w:rsidR="00440267">
        <w:rPr>
          <w:sz w:val="24"/>
        </w:rPr>
        <w:t>“</w:t>
      </w:r>
      <w:r w:rsidR="00C8468F" w:rsidRPr="00151F3B">
        <w:rPr>
          <w:sz w:val="24"/>
        </w:rPr>
        <w:t>.</w:t>
      </w:r>
    </w:p>
    <w:p w14:paraId="4C51113D" w14:textId="6E8491DF" w:rsidR="00803825" w:rsidRPr="00151F3B" w:rsidRDefault="00803825" w:rsidP="00E25972">
      <w:pPr>
        <w:pStyle w:val="berschrift1"/>
        <w:spacing w:after="120"/>
        <w:rPr>
          <w:rFonts w:ascii="Times New Roman" w:eastAsiaTheme="minorHAnsi" w:hAnsi="Times New Roman" w:cs="Times New Roman"/>
          <w:color w:val="auto"/>
          <w:sz w:val="28"/>
          <w:lang w:eastAsia="en-US"/>
        </w:rPr>
      </w:pPr>
      <w:r w:rsidRPr="00151F3B">
        <w:rPr>
          <w:rFonts w:ascii="Times New Roman" w:eastAsiaTheme="minorHAnsi" w:hAnsi="Times New Roman" w:cs="Times New Roman"/>
          <w:color w:val="auto"/>
          <w:sz w:val="28"/>
          <w:lang w:eastAsia="en-US"/>
        </w:rPr>
        <w:t>Inhalt:</w:t>
      </w:r>
    </w:p>
    <w:p w14:paraId="5D0F2CF2" w14:textId="6B6217CF" w:rsidR="00803825" w:rsidRPr="00151F3B" w:rsidRDefault="00803825" w:rsidP="002D05CF">
      <w:pPr>
        <w:pStyle w:val="Listenabsatz"/>
        <w:numPr>
          <w:ilvl w:val="0"/>
          <w:numId w:val="5"/>
        </w:numPr>
        <w:autoSpaceDE w:val="0"/>
        <w:autoSpaceDN w:val="0"/>
        <w:adjustRightInd w:val="0"/>
        <w:spacing w:line="360" w:lineRule="auto"/>
        <w:rPr>
          <w:rFonts w:eastAsiaTheme="minorHAnsi"/>
          <w:sz w:val="24"/>
          <w:szCs w:val="22"/>
          <w:lang w:eastAsia="en-US"/>
        </w:rPr>
      </w:pPr>
      <w:r w:rsidRPr="00151F3B">
        <w:rPr>
          <w:rFonts w:eastAsiaTheme="minorHAnsi"/>
          <w:sz w:val="24"/>
          <w:szCs w:val="22"/>
          <w:lang w:eastAsia="en-US"/>
        </w:rPr>
        <w:t>Grundsätzliche Maßnahmen</w:t>
      </w:r>
    </w:p>
    <w:p w14:paraId="2A3C2D50" w14:textId="77777777" w:rsidR="00803825" w:rsidRPr="00151F3B" w:rsidRDefault="00803825" w:rsidP="002D05CF">
      <w:pPr>
        <w:pStyle w:val="Listenabsatz"/>
        <w:numPr>
          <w:ilvl w:val="0"/>
          <w:numId w:val="5"/>
        </w:numPr>
        <w:autoSpaceDE w:val="0"/>
        <w:autoSpaceDN w:val="0"/>
        <w:adjustRightInd w:val="0"/>
        <w:spacing w:line="360" w:lineRule="auto"/>
        <w:rPr>
          <w:rFonts w:eastAsiaTheme="minorHAnsi"/>
          <w:sz w:val="24"/>
          <w:szCs w:val="22"/>
          <w:lang w:eastAsia="en-US"/>
        </w:rPr>
      </w:pPr>
      <w:r w:rsidRPr="00151F3B">
        <w:rPr>
          <w:rFonts w:eastAsiaTheme="minorHAnsi"/>
          <w:sz w:val="24"/>
          <w:szCs w:val="22"/>
          <w:lang w:eastAsia="en-US"/>
        </w:rPr>
        <w:t>Freiwilligkeit der Teilnahme</w:t>
      </w:r>
    </w:p>
    <w:p w14:paraId="61A31108" w14:textId="77777777" w:rsidR="00803825" w:rsidRPr="00151F3B" w:rsidRDefault="00803825" w:rsidP="002D05CF">
      <w:pPr>
        <w:pStyle w:val="Kopfzeile"/>
        <w:numPr>
          <w:ilvl w:val="0"/>
          <w:numId w:val="5"/>
        </w:numPr>
        <w:spacing w:line="360" w:lineRule="auto"/>
        <w:rPr>
          <w:rFonts w:eastAsiaTheme="minorHAnsi"/>
          <w:sz w:val="24"/>
          <w:szCs w:val="22"/>
          <w:lang w:eastAsia="en-US"/>
        </w:rPr>
      </w:pPr>
      <w:r w:rsidRPr="00151F3B">
        <w:rPr>
          <w:rFonts w:eastAsiaTheme="minorHAnsi"/>
          <w:sz w:val="24"/>
          <w:szCs w:val="22"/>
          <w:lang w:eastAsia="en-US"/>
        </w:rPr>
        <w:t>Sitzungsablauf</w:t>
      </w:r>
    </w:p>
    <w:p w14:paraId="47D137DF" w14:textId="77777777" w:rsidR="000D3DD6" w:rsidRPr="00151F3B" w:rsidRDefault="000D3DD6" w:rsidP="002D05CF">
      <w:pPr>
        <w:pStyle w:val="Kopfzeile"/>
        <w:numPr>
          <w:ilvl w:val="0"/>
          <w:numId w:val="5"/>
        </w:numPr>
        <w:spacing w:line="360" w:lineRule="auto"/>
        <w:rPr>
          <w:rFonts w:eastAsiaTheme="minorHAnsi"/>
          <w:sz w:val="24"/>
          <w:szCs w:val="22"/>
          <w:lang w:eastAsia="en-US"/>
        </w:rPr>
      </w:pPr>
      <w:r w:rsidRPr="00151F3B">
        <w:rPr>
          <w:rFonts w:eastAsiaTheme="minorHAnsi"/>
          <w:sz w:val="24"/>
          <w:szCs w:val="22"/>
          <w:lang w:eastAsia="en-US"/>
        </w:rPr>
        <w:t>Besonderheiten für Eye-Tracking-Experimente</w:t>
      </w:r>
    </w:p>
    <w:p w14:paraId="4059494B" w14:textId="77777777" w:rsidR="00803825" w:rsidRPr="00151F3B" w:rsidRDefault="00803825" w:rsidP="00803825">
      <w:pPr>
        <w:pStyle w:val="Kopfzeile"/>
        <w:spacing w:line="360" w:lineRule="auto"/>
        <w:rPr>
          <w:sz w:val="24"/>
        </w:rPr>
      </w:pPr>
    </w:p>
    <w:p w14:paraId="3C5D8F93" w14:textId="77777777" w:rsidR="00803825" w:rsidRPr="00151F3B" w:rsidRDefault="00803825" w:rsidP="00E25972">
      <w:pPr>
        <w:pStyle w:val="berschrift1"/>
        <w:spacing w:after="120"/>
        <w:rPr>
          <w:rFonts w:ascii="Times New Roman" w:eastAsiaTheme="minorHAnsi" w:hAnsi="Times New Roman" w:cs="Times New Roman"/>
          <w:color w:val="auto"/>
          <w:sz w:val="28"/>
          <w:lang w:eastAsia="en-US"/>
        </w:rPr>
      </w:pPr>
      <w:r w:rsidRPr="00151F3B">
        <w:rPr>
          <w:rFonts w:ascii="Times New Roman" w:eastAsiaTheme="minorHAnsi" w:hAnsi="Times New Roman" w:cs="Times New Roman"/>
          <w:color w:val="auto"/>
          <w:sz w:val="28"/>
          <w:lang w:eastAsia="en-US"/>
        </w:rPr>
        <w:t>Anlagen:</w:t>
      </w:r>
    </w:p>
    <w:p w14:paraId="6C59BF42" w14:textId="77777777" w:rsidR="00803825" w:rsidRPr="00151F3B" w:rsidRDefault="00803825" w:rsidP="00803825">
      <w:pPr>
        <w:autoSpaceDE w:val="0"/>
        <w:autoSpaceDN w:val="0"/>
        <w:adjustRightInd w:val="0"/>
        <w:spacing w:line="360" w:lineRule="auto"/>
        <w:ind w:left="708"/>
        <w:rPr>
          <w:rFonts w:eastAsiaTheme="minorHAnsi"/>
          <w:sz w:val="24"/>
          <w:szCs w:val="22"/>
          <w:lang w:eastAsia="en-US"/>
        </w:rPr>
      </w:pPr>
      <w:r w:rsidRPr="00151F3B">
        <w:rPr>
          <w:rFonts w:eastAsiaTheme="minorHAnsi"/>
          <w:sz w:val="24"/>
          <w:szCs w:val="22"/>
          <w:lang w:eastAsia="en-US"/>
        </w:rPr>
        <w:t>Anlage 1: Hinweisschild</w:t>
      </w:r>
      <w:r w:rsidR="00C25EE4" w:rsidRPr="00151F3B">
        <w:rPr>
          <w:rFonts w:eastAsiaTheme="minorHAnsi"/>
          <w:sz w:val="24"/>
          <w:szCs w:val="22"/>
          <w:lang w:eastAsia="en-US"/>
        </w:rPr>
        <w:t>er</w:t>
      </w:r>
    </w:p>
    <w:p w14:paraId="4A0B4468" w14:textId="77777777" w:rsidR="00803825" w:rsidRPr="00151F3B" w:rsidRDefault="00803825" w:rsidP="00803825">
      <w:pPr>
        <w:pStyle w:val="Kopfzeile"/>
        <w:spacing w:line="360" w:lineRule="auto"/>
        <w:ind w:left="708"/>
        <w:rPr>
          <w:rFonts w:eastAsiaTheme="minorHAnsi"/>
          <w:sz w:val="24"/>
          <w:szCs w:val="22"/>
          <w:lang w:eastAsia="en-US"/>
        </w:rPr>
      </w:pPr>
      <w:r w:rsidRPr="00151F3B">
        <w:rPr>
          <w:rFonts w:eastAsiaTheme="minorHAnsi"/>
          <w:sz w:val="24"/>
          <w:szCs w:val="22"/>
          <w:lang w:eastAsia="en-US"/>
        </w:rPr>
        <w:t>Anlage 2: Informationsblatt für Versuchspersonen</w:t>
      </w:r>
    </w:p>
    <w:p w14:paraId="12D7E31D" w14:textId="30316199" w:rsidR="00AA1E70" w:rsidRDefault="00AA1E70" w:rsidP="00803825">
      <w:pPr>
        <w:pStyle w:val="Kopfzeile"/>
        <w:spacing w:line="276" w:lineRule="auto"/>
        <w:rPr>
          <w:sz w:val="24"/>
        </w:rPr>
      </w:pPr>
    </w:p>
    <w:p w14:paraId="7179F3A2" w14:textId="77777777" w:rsidR="00440267" w:rsidRPr="00151F3B" w:rsidRDefault="00440267" w:rsidP="00803825">
      <w:pPr>
        <w:pStyle w:val="Kopfzeile"/>
        <w:spacing w:line="276" w:lineRule="auto"/>
        <w:rPr>
          <w:sz w:val="24"/>
        </w:rPr>
      </w:pPr>
    </w:p>
    <w:p w14:paraId="57D0A5CA" w14:textId="1477F9E7" w:rsidR="00803825" w:rsidRPr="00E71DB8" w:rsidRDefault="00803825" w:rsidP="00C8468F">
      <w:pPr>
        <w:pStyle w:val="berschrift1"/>
        <w:numPr>
          <w:ilvl w:val="0"/>
          <w:numId w:val="6"/>
        </w:numPr>
        <w:rPr>
          <w:rFonts w:ascii="Times New Roman" w:eastAsiaTheme="minorHAnsi" w:hAnsi="Times New Roman" w:cs="Times New Roman"/>
          <w:b/>
          <w:color w:val="auto"/>
          <w:sz w:val="28"/>
          <w:lang w:eastAsia="en-US"/>
        </w:rPr>
      </w:pPr>
      <w:r w:rsidRPr="00E71DB8">
        <w:rPr>
          <w:rFonts w:ascii="Times New Roman" w:eastAsiaTheme="minorHAnsi" w:hAnsi="Times New Roman" w:cs="Times New Roman"/>
          <w:b/>
          <w:color w:val="auto"/>
          <w:sz w:val="28"/>
          <w:lang w:eastAsia="en-US"/>
        </w:rPr>
        <w:t>Grundsätzliche Maßnahmen</w:t>
      </w:r>
    </w:p>
    <w:p w14:paraId="7A751BE8" w14:textId="77777777" w:rsidR="002D05CF" w:rsidRPr="00151F3B" w:rsidRDefault="002D05CF" w:rsidP="002D05CF">
      <w:pPr>
        <w:rPr>
          <w:rFonts w:eastAsiaTheme="minorHAnsi"/>
          <w:lang w:eastAsia="en-US"/>
        </w:rPr>
      </w:pPr>
    </w:p>
    <w:p w14:paraId="70FD4CCF" w14:textId="555D3CDA" w:rsidR="00B75774" w:rsidRPr="00151F3B" w:rsidRDefault="002D05CF" w:rsidP="00B75774">
      <w:pPr>
        <w:pStyle w:val="Listenabsatz"/>
        <w:numPr>
          <w:ilvl w:val="1"/>
          <w:numId w:val="6"/>
        </w:numPr>
        <w:spacing w:line="276" w:lineRule="auto"/>
        <w:jc w:val="both"/>
        <w:rPr>
          <w:rFonts w:eastAsiaTheme="minorHAnsi"/>
          <w:sz w:val="24"/>
          <w:lang w:eastAsia="en-US"/>
        </w:rPr>
      </w:pPr>
      <w:r w:rsidRPr="00151F3B">
        <w:rPr>
          <w:rFonts w:eastAsiaTheme="minorHAnsi"/>
          <w:sz w:val="24"/>
          <w:lang w:eastAsia="en-US"/>
        </w:rPr>
        <w:t xml:space="preserve">Grundsätzlich gilt im </w:t>
      </w:r>
      <w:r w:rsidR="00B75774" w:rsidRPr="00151F3B">
        <w:rPr>
          <w:rFonts w:eastAsiaTheme="minorHAnsi"/>
          <w:sz w:val="24"/>
          <w:lang w:eastAsia="en-US"/>
        </w:rPr>
        <w:t xml:space="preserve">gesamten </w:t>
      </w:r>
      <w:r w:rsidR="001B6DA8">
        <w:rPr>
          <w:rFonts w:eastAsiaTheme="minorHAnsi"/>
          <w:sz w:val="24"/>
          <w:lang w:eastAsia="en-US"/>
        </w:rPr>
        <w:t xml:space="preserve">Studienraum des </w:t>
      </w:r>
      <w:r w:rsidR="00497862">
        <w:rPr>
          <w:rFonts w:eastAsiaTheme="minorHAnsi"/>
          <w:sz w:val="24"/>
          <w:lang w:eastAsia="en-US"/>
        </w:rPr>
        <w:t>„</w:t>
      </w:r>
      <w:r w:rsidR="00E25972" w:rsidRPr="00497862">
        <w:rPr>
          <w:rFonts w:eastAsiaTheme="minorHAnsi"/>
          <w:sz w:val="24"/>
          <w:lang w:eastAsia="en-US"/>
        </w:rPr>
        <w:t>m³uvi-Lab</w:t>
      </w:r>
      <w:r w:rsidR="00497862">
        <w:rPr>
          <w:rFonts w:eastAsiaTheme="minorHAnsi"/>
          <w:sz w:val="24"/>
          <w:lang w:eastAsia="en-US"/>
        </w:rPr>
        <w:t>“</w:t>
      </w:r>
      <w:r w:rsidR="00E25972" w:rsidRPr="00151F3B">
        <w:rPr>
          <w:rFonts w:eastAsiaTheme="minorHAnsi"/>
          <w:sz w:val="24"/>
          <w:lang w:eastAsia="en-US"/>
        </w:rPr>
        <w:t xml:space="preserve"> </w:t>
      </w:r>
      <w:r w:rsidRPr="00151F3B">
        <w:rPr>
          <w:rFonts w:eastAsiaTheme="minorHAnsi"/>
          <w:sz w:val="24"/>
          <w:lang w:eastAsia="en-US"/>
        </w:rPr>
        <w:t xml:space="preserve">eine Pflicht zum Tragen eines </w:t>
      </w:r>
      <w:r w:rsidR="00DF638E">
        <w:rPr>
          <w:rFonts w:eastAsiaTheme="minorHAnsi"/>
          <w:sz w:val="24"/>
          <w:lang w:eastAsia="en-US"/>
        </w:rPr>
        <w:t xml:space="preserve">medizinischen </w:t>
      </w:r>
      <w:r w:rsidRPr="00151F3B">
        <w:rPr>
          <w:rFonts w:eastAsiaTheme="minorHAnsi"/>
          <w:sz w:val="24"/>
          <w:lang w:eastAsia="en-US"/>
        </w:rPr>
        <w:t xml:space="preserve">Mund-Nasen-Schutzes (MNS). Außerdem ist auf ausreichenden Abstand </w:t>
      </w:r>
      <w:r w:rsidR="003A2B98">
        <w:rPr>
          <w:rFonts w:eastAsiaTheme="minorHAnsi"/>
          <w:sz w:val="24"/>
          <w:lang w:eastAsia="en-US"/>
        </w:rPr>
        <w:t xml:space="preserve">(mindestens </w:t>
      </w:r>
      <w:r w:rsidR="00B75774" w:rsidRPr="00151F3B">
        <w:rPr>
          <w:rFonts w:eastAsiaTheme="minorHAnsi"/>
          <w:sz w:val="24"/>
          <w:lang w:eastAsia="en-US"/>
        </w:rPr>
        <w:t>1,5</w:t>
      </w:r>
      <w:r w:rsidR="000B5925">
        <w:rPr>
          <w:rFonts w:eastAsiaTheme="minorHAnsi"/>
          <w:sz w:val="24"/>
          <w:lang w:eastAsia="en-US"/>
        </w:rPr>
        <w:t> </w:t>
      </w:r>
      <w:r w:rsidRPr="00151F3B">
        <w:rPr>
          <w:rFonts w:eastAsiaTheme="minorHAnsi"/>
          <w:sz w:val="24"/>
          <w:lang w:eastAsia="en-US"/>
        </w:rPr>
        <w:t>m</w:t>
      </w:r>
      <w:r w:rsidR="003A2B98">
        <w:rPr>
          <w:rFonts w:eastAsiaTheme="minorHAnsi"/>
          <w:sz w:val="24"/>
          <w:lang w:eastAsia="en-US"/>
        </w:rPr>
        <w:t>)</w:t>
      </w:r>
      <w:r w:rsidRPr="00151F3B">
        <w:rPr>
          <w:rFonts w:eastAsiaTheme="minorHAnsi"/>
          <w:sz w:val="24"/>
          <w:lang w:eastAsia="en-US"/>
        </w:rPr>
        <w:t xml:space="preserve"> zu anderen Personen zu achten. Regelmäßiges Händewaschen oder Desinfektion sind geboten. Auf diese Maßnahmen wird mit Plakaten an den Eingangstüren hingewiesen (Anlage 1).</w:t>
      </w:r>
      <w:r w:rsidR="00B8205C">
        <w:rPr>
          <w:rFonts w:eastAsiaTheme="minorHAnsi"/>
          <w:sz w:val="24"/>
          <w:lang w:eastAsia="en-US"/>
        </w:rPr>
        <w:t xml:space="preserve"> Der Studienraum wird </w:t>
      </w:r>
      <w:r w:rsidR="00385583">
        <w:rPr>
          <w:rFonts w:eastAsiaTheme="minorHAnsi"/>
          <w:sz w:val="24"/>
          <w:lang w:eastAsia="en-US"/>
        </w:rPr>
        <w:t xml:space="preserve">in </w:t>
      </w:r>
      <w:r w:rsidR="00B8205C">
        <w:rPr>
          <w:rFonts w:eastAsiaTheme="minorHAnsi"/>
          <w:sz w:val="24"/>
          <w:lang w:eastAsia="en-US"/>
        </w:rPr>
        <w:t>regelmäßig</w:t>
      </w:r>
      <w:r w:rsidR="00385583">
        <w:rPr>
          <w:rFonts w:eastAsiaTheme="minorHAnsi"/>
          <w:sz w:val="24"/>
          <w:lang w:eastAsia="en-US"/>
        </w:rPr>
        <w:t>en, kurzen Abständen</w:t>
      </w:r>
      <w:r w:rsidR="00B8205C">
        <w:rPr>
          <w:rFonts w:eastAsiaTheme="minorHAnsi"/>
          <w:sz w:val="24"/>
          <w:lang w:eastAsia="en-US"/>
        </w:rPr>
        <w:t xml:space="preserve"> stoßgelüftet.</w:t>
      </w:r>
    </w:p>
    <w:p w14:paraId="08805FF5" w14:textId="77777777" w:rsidR="00C8468F" w:rsidRPr="00151F3B" w:rsidRDefault="00C8468F" w:rsidP="00C8468F">
      <w:pPr>
        <w:pStyle w:val="Listenabsatz"/>
        <w:spacing w:line="276" w:lineRule="auto"/>
        <w:ind w:left="804"/>
        <w:jc w:val="both"/>
        <w:rPr>
          <w:rFonts w:eastAsiaTheme="minorHAnsi"/>
          <w:sz w:val="24"/>
          <w:lang w:eastAsia="en-US"/>
        </w:rPr>
      </w:pPr>
    </w:p>
    <w:p w14:paraId="36E39A34" w14:textId="5C2ABE7B" w:rsidR="00C8468F" w:rsidRPr="00151F3B" w:rsidRDefault="00C8468F" w:rsidP="00C8468F">
      <w:pPr>
        <w:pStyle w:val="Listenabsatz"/>
        <w:numPr>
          <w:ilvl w:val="1"/>
          <w:numId w:val="6"/>
        </w:numPr>
        <w:jc w:val="both"/>
        <w:rPr>
          <w:rFonts w:eastAsiaTheme="minorHAnsi"/>
          <w:sz w:val="24"/>
          <w:lang w:eastAsia="en-US"/>
        </w:rPr>
      </w:pPr>
      <w:r w:rsidRPr="00151F3B">
        <w:rPr>
          <w:rFonts w:eastAsiaTheme="minorHAnsi"/>
          <w:sz w:val="24"/>
          <w:lang w:eastAsia="en-US"/>
        </w:rPr>
        <w:t>Der Ein- und Ausgang im</w:t>
      </w:r>
      <w:r w:rsidR="001B6DA8">
        <w:rPr>
          <w:rFonts w:eastAsiaTheme="minorHAnsi"/>
          <w:sz w:val="24"/>
          <w:lang w:eastAsia="en-US"/>
        </w:rPr>
        <w:t xml:space="preserve"> Studienraum des</w:t>
      </w:r>
      <w:r w:rsidRPr="00151F3B">
        <w:rPr>
          <w:rFonts w:eastAsiaTheme="minorHAnsi"/>
          <w:sz w:val="24"/>
          <w:lang w:eastAsia="en-US"/>
        </w:rPr>
        <w:t xml:space="preserve"> </w:t>
      </w:r>
      <w:r w:rsidR="00497862">
        <w:rPr>
          <w:rFonts w:eastAsiaTheme="minorHAnsi"/>
          <w:sz w:val="24"/>
          <w:lang w:eastAsia="en-US"/>
        </w:rPr>
        <w:t>„</w:t>
      </w:r>
      <w:r w:rsidRPr="00497862">
        <w:rPr>
          <w:rFonts w:eastAsiaTheme="minorHAnsi"/>
          <w:sz w:val="24"/>
          <w:lang w:eastAsia="en-US"/>
        </w:rPr>
        <w:t>m³uvi-Lab</w:t>
      </w:r>
      <w:r w:rsidR="00497862">
        <w:rPr>
          <w:rFonts w:eastAsiaTheme="minorHAnsi"/>
          <w:sz w:val="24"/>
          <w:lang w:eastAsia="en-US"/>
        </w:rPr>
        <w:t>“</w:t>
      </w:r>
      <w:r w:rsidRPr="00151F3B">
        <w:rPr>
          <w:rFonts w:eastAsiaTheme="minorHAnsi"/>
          <w:sz w:val="24"/>
          <w:lang w:eastAsia="en-US"/>
        </w:rPr>
        <w:t xml:space="preserve"> wird durch ein Einbahnsystem geleitet. Dafür finden Versuchspersonen entsprechende Hinweisschilder und Markierungen auf dem </w:t>
      </w:r>
      <w:commentRangeStart w:id="5"/>
      <w:r w:rsidRPr="00151F3B">
        <w:rPr>
          <w:rFonts w:eastAsiaTheme="minorHAnsi"/>
          <w:sz w:val="24"/>
          <w:lang w:eastAsia="en-US"/>
        </w:rPr>
        <w:t>Fußboden</w:t>
      </w:r>
      <w:commentRangeEnd w:id="5"/>
      <w:r w:rsidR="00F74FD1">
        <w:rPr>
          <w:rStyle w:val="Kommentarzeichen"/>
        </w:rPr>
        <w:commentReference w:id="5"/>
      </w:r>
      <w:r w:rsidRPr="00151F3B">
        <w:rPr>
          <w:rFonts w:eastAsiaTheme="minorHAnsi"/>
          <w:sz w:val="24"/>
          <w:lang w:eastAsia="en-US"/>
        </w:rPr>
        <w:t>.</w:t>
      </w:r>
    </w:p>
    <w:p w14:paraId="5327E5B8" w14:textId="77777777" w:rsidR="002D05CF" w:rsidRPr="00151F3B" w:rsidRDefault="002D05CF" w:rsidP="00B75774">
      <w:pPr>
        <w:spacing w:line="276" w:lineRule="auto"/>
        <w:jc w:val="both"/>
        <w:rPr>
          <w:rFonts w:eastAsiaTheme="minorHAnsi"/>
          <w:sz w:val="24"/>
          <w:lang w:eastAsia="en-US"/>
        </w:rPr>
      </w:pPr>
    </w:p>
    <w:p w14:paraId="3CA4B429" w14:textId="4AD4CE0A" w:rsidR="002D05CF" w:rsidRPr="00151F3B" w:rsidRDefault="002D05CF" w:rsidP="002D05CF">
      <w:pPr>
        <w:pStyle w:val="Listenabsatz"/>
        <w:numPr>
          <w:ilvl w:val="1"/>
          <w:numId w:val="6"/>
        </w:numPr>
        <w:spacing w:line="276" w:lineRule="auto"/>
        <w:jc w:val="both"/>
        <w:rPr>
          <w:rFonts w:eastAsiaTheme="minorHAnsi"/>
          <w:sz w:val="24"/>
          <w:lang w:eastAsia="en-US"/>
        </w:rPr>
      </w:pPr>
      <w:r w:rsidRPr="00151F3B">
        <w:rPr>
          <w:rFonts w:eastAsiaTheme="minorHAnsi"/>
          <w:sz w:val="24"/>
          <w:lang w:eastAsia="en-US"/>
        </w:rPr>
        <w:t>Bei Erkältungssymptomen, nach einer Einreise aus Risikogebieten, nach Kontakt zu einer mit SARS-CoV-2-infizierten Person oder eigener Infektion ist das Betreten der Institutsräume untersagt. Auch auf diese Maßnahme wird mit Plakaten am Eingangsbereich hingewiesen (Anlage 1).</w:t>
      </w:r>
    </w:p>
    <w:p w14:paraId="20B9BAFE" w14:textId="77777777" w:rsidR="00332C6F" w:rsidRPr="00151F3B" w:rsidRDefault="00332C6F" w:rsidP="00332C6F">
      <w:pPr>
        <w:pStyle w:val="Listenabsatz"/>
        <w:rPr>
          <w:rFonts w:eastAsiaTheme="minorHAnsi"/>
          <w:sz w:val="24"/>
          <w:lang w:eastAsia="en-US"/>
        </w:rPr>
      </w:pPr>
    </w:p>
    <w:p w14:paraId="15A06D74" w14:textId="034D5BB0" w:rsidR="002D05CF" w:rsidRDefault="00332C6F" w:rsidP="00B16E4F">
      <w:pPr>
        <w:pStyle w:val="Listenabsatz"/>
        <w:numPr>
          <w:ilvl w:val="1"/>
          <w:numId w:val="6"/>
        </w:numPr>
        <w:spacing w:line="276" w:lineRule="auto"/>
        <w:jc w:val="both"/>
        <w:rPr>
          <w:rFonts w:eastAsiaTheme="minorHAnsi"/>
          <w:sz w:val="24"/>
          <w:lang w:eastAsia="en-US"/>
        </w:rPr>
      </w:pPr>
      <w:r w:rsidRPr="009967D7">
        <w:rPr>
          <w:rFonts w:eastAsiaTheme="minorHAnsi"/>
          <w:sz w:val="24"/>
          <w:lang w:eastAsia="en-US"/>
        </w:rPr>
        <w:t>Versuchsleitung und Versuchspersonen müssen</w:t>
      </w:r>
      <w:r w:rsidR="0032706C">
        <w:rPr>
          <w:rFonts w:eastAsiaTheme="minorHAnsi"/>
          <w:sz w:val="24"/>
          <w:lang w:eastAsia="en-US"/>
        </w:rPr>
        <w:t xml:space="preserve"> </w:t>
      </w:r>
      <w:r w:rsidRPr="009967D7">
        <w:rPr>
          <w:rFonts w:eastAsiaTheme="minorHAnsi"/>
          <w:sz w:val="24"/>
          <w:lang w:eastAsia="en-US"/>
        </w:rPr>
        <w:t xml:space="preserve">einen </w:t>
      </w:r>
      <w:r w:rsidR="003A2B98">
        <w:rPr>
          <w:rFonts w:eastAsiaTheme="minorHAnsi"/>
          <w:sz w:val="24"/>
          <w:lang w:eastAsia="en-US"/>
        </w:rPr>
        <w:t xml:space="preserve">tagesaktuellen negativen </w:t>
      </w:r>
      <w:commentRangeStart w:id="7"/>
      <w:commentRangeStart w:id="8"/>
      <w:r w:rsidR="003A2B98">
        <w:rPr>
          <w:rFonts w:eastAsiaTheme="minorHAnsi"/>
          <w:sz w:val="24"/>
          <w:lang w:eastAsia="en-US"/>
        </w:rPr>
        <w:t>Test</w:t>
      </w:r>
      <w:r w:rsidRPr="009967D7">
        <w:rPr>
          <w:rFonts w:eastAsiaTheme="minorHAnsi"/>
          <w:sz w:val="24"/>
          <w:lang w:eastAsia="en-US"/>
        </w:rPr>
        <w:t xml:space="preserve"> </w:t>
      </w:r>
      <w:commentRangeEnd w:id="7"/>
      <w:r w:rsidR="00B8205C">
        <w:rPr>
          <w:rStyle w:val="Kommentarzeichen"/>
        </w:rPr>
        <w:commentReference w:id="7"/>
      </w:r>
      <w:commentRangeEnd w:id="8"/>
      <w:r w:rsidR="001C6B50">
        <w:rPr>
          <w:rStyle w:val="Kommentarzeichen"/>
        </w:rPr>
        <w:commentReference w:id="8"/>
      </w:r>
      <w:r w:rsidR="0032706C">
        <w:rPr>
          <w:rFonts w:eastAsiaTheme="minorHAnsi"/>
          <w:sz w:val="24"/>
          <w:lang w:eastAsia="en-US"/>
        </w:rPr>
        <w:t xml:space="preserve">auf </w:t>
      </w:r>
      <w:r w:rsidRPr="009967D7">
        <w:rPr>
          <w:rFonts w:eastAsiaTheme="minorHAnsi"/>
          <w:sz w:val="24"/>
          <w:lang w:eastAsia="en-US"/>
        </w:rPr>
        <w:t xml:space="preserve">SARS-CoV-2 </w:t>
      </w:r>
      <w:r w:rsidR="003A2B98">
        <w:rPr>
          <w:rFonts w:eastAsiaTheme="minorHAnsi"/>
          <w:sz w:val="24"/>
          <w:lang w:eastAsia="en-US"/>
        </w:rPr>
        <w:t>nachweisen</w:t>
      </w:r>
      <w:r w:rsidRPr="009967D7">
        <w:rPr>
          <w:rFonts w:eastAsiaTheme="minorHAnsi"/>
          <w:sz w:val="24"/>
          <w:lang w:eastAsia="en-US"/>
        </w:rPr>
        <w:t xml:space="preserve">. Nur bei negativem Testergebnis ist die Teilnahme an der Laborstudie genehmigt. </w:t>
      </w:r>
      <w:r w:rsidR="0032706C">
        <w:rPr>
          <w:rFonts w:eastAsiaTheme="minorHAnsi"/>
          <w:sz w:val="24"/>
          <w:lang w:eastAsia="en-US"/>
        </w:rPr>
        <w:t xml:space="preserve">Die Regelung dafür, in welcher Form der tagesaktuelle negative Selbsttest nachzuweisen ist, </w:t>
      </w:r>
      <w:r w:rsidR="00DF638E">
        <w:rPr>
          <w:rFonts w:eastAsiaTheme="minorHAnsi"/>
          <w:sz w:val="24"/>
          <w:lang w:eastAsia="en-US"/>
        </w:rPr>
        <w:t>entspricht der</w:t>
      </w:r>
      <w:r w:rsidR="0032706C">
        <w:rPr>
          <w:rFonts w:eastAsiaTheme="minorHAnsi"/>
          <w:sz w:val="24"/>
          <w:lang w:eastAsia="en-US"/>
        </w:rPr>
        <w:t xml:space="preserve"> jeweils in der aktuell gültigen Sächsischen Corona</w:t>
      </w:r>
      <w:r w:rsidR="001C6B50">
        <w:rPr>
          <w:rFonts w:eastAsiaTheme="minorHAnsi"/>
          <w:sz w:val="24"/>
          <w:lang w:eastAsia="en-US"/>
        </w:rPr>
        <w:t>-S</w:t>
      </w:r>
      <w:r w:rsidR="0032706C">
        <w:rPr>
          <w:rFonts w:eastAsiaTheme="minorHAnsi"/>
          <w:sz w:val="24"/>
          <w:lang w:eastAsia="en-US"/>
        </w:rPr>
        <w:t>chutzverord</w:t>
      </w:r>
      <w:r w:rsidR="001C6B50">
        <w:rPr>
          <w:rFonts w:eastAsiaTheme="minorHAnsi"/>
          <w:sz w:val="24"/>
          <w:lang w:eastAsia="en-US"/>
        </w:rPr>
        <w:t>n</w:t>
      </w:r>
      <w:r w:rsidR="0032706C">
        <w:rPr>
          <w:rFonts w:eastAsiaTheme="minorHAnsi"/>
          <w:sz w:val="24"/>
          <w:lang w:eastAsia="en-US"/>
        </w:rPr>
        <w:t>ung geforderten</w:t>
      </w:r>
      <w:r w:rsidR="00C11282">
        <w:rPr>
          <w:rFonts w:eastAsiaTheme="minorHAnsi"/>
          <w:sz w:val="24"/>
          <w:lang w:eastAsia="en-US"/>
        </w:rPr>
        <w:t xml:space="preserve"> </w:t>
      </w:r>
      <w:r w:rsidR="0032706C">
        <w:rPr>
          <w:rFonts w:eastAsiaTheme="minorHAnsi"/>
          <w:sz w:val="24"/>
          <w:lang w:eastAsia="en-US"/>
        </w:rPr>
        <w:t>Nachweisen für die Inanspruchnahme körpernaher Dienstleistungen</w:t>
      </w:r>
      <w:r w:rsidR="00DF638E">
        <w:rPr>
          <w:rFonts w:eastAsiaTheme="minorHAnsi"/>
          <w:sz w:val="24"/>
          <w:lang w:eastAsia="en-US"/>
        </w:rPr>
        <w:t>, weil diese Regelung den höchsten Schutz aller Beteiligten gewährleistet</w:t>
      </w:r>
      <w:r w:rsidR="0032706C">
        <w:rPr>
          <w:rFonts w:eastAsiaTheme="minorHAnsi"/>
          <w:sz w:val="24"/>
          <w:lang w:eastAsia="en-US"/>
        </w:rPr>
        <w:t xml:space="preserve">. </w:t>
      </w:r>
      <w:r w:rsidRPr="009967D7">
        <w:rPr>
          <w:rFonts w:eastAsiaTheme="minorHAnsi"/>
          <w:sz w:val="24"/>
          <w:lang w:eastAsia="en-US"/>
        </w:rPr>
        <w:t xml:space="preserve">Selbsttests </w:t>
      </w:r>
      <w:r w:rsidR="0032706C">
        <w:rPr>
          <w:rFonts w:eastAsiaTheme="minorHAnsi"/>
          <w:sz w:val="24"/>
          <w:lang w:eastAsia="en-US"/>
        </w:rPr>
        <w:t xml:space="preserve">und geeignete Formulare zur Dokumentation </w:t>
      </w:r>
      <w:r w:rsidRPr="009967D7">
        <w:rPr>
          <w:rFonts w:eastAsiaTheme="minorHAnsi"/>
          <w:sz w:val="24"/>
          <w:lang w:eastAsia="en-US"/>
        </w:rPr>
        <w:t xml:space="preserve">werden </w:t>
      </w:r>
      <w:r w:rsidR="0032706C">
        <w:rPr>
          <w:rFonts w:eastAsiaTheme="minorHAnsi"/>
          <w:sz w:val="24"/>
          <w:lang w:eastAsia="en-US"/>
        </w:rPr>
        <w:t xml:space="preserve">je nach Bedarf und Verfügbarkeit </w:t>
      </w:r>
      <w:r w:rsidRPr="009967D7">
        <w:rPr>
          <w:rFonts w:eastAsiaTheme="minorHAnsi"/>
          <w:sz w:val="24"/>
          <w:lang w:eastAsia="en-US"/>
        </w:rPr>
        <w:t>vo</w:t>
      </w:r>
      <w:r w:rsidR="001C6B50">
        <w:rPr>
          <w:rFonts w:eastAsiaTheme="minorHAnsi"/>
          <w:sz w:val="24"/>
          <w:lang w:eastAsia="en-US"/>
        </w:rPr>
        <w:t xml:space="preserve">m Arbeitsbereich </w:t>
      </w:r>
      <w:r w:rsidRPr="009967D7">
        <w:rPr>
          <w:rFonts w:eastAsiaTheme="minorHAnsi"/>
          <w:sz w:val="24"/>
          <w:lang w:eastAsia="en-US"/>
        </w:rPr>
        <w:t xml:space="preserve">Empirische Schul- und Unterrichtsforschung zur Verfügung gestellt. </w:t>
      </w:r>
    </w:p>
    <w:p w14:paraId="398E1BFF" w14:textId="77777777" w:rsidR="009967D7" w:rsidRPr="009967D7" w:rsidRDefault="009967D7" w:rsidP="009967D7">
      <w:pPr>
        <w:spacing w:line="276" w:lineRule="auto"/>
        <w:jc w:val="both"/>
        <w:rPr>
          <w:rFonts w:eastAsiaTheme="minorHAnsi"/>
          <w:sz w:val="24"/>
          <w:lang w:eastAsia="en-US"/>
        </w:rPr>
      </w:pPr>
    </w:p>
    <w:p w14:paraId="4693A57A" w14:textId="368803AB" w:rsidR="002D05CF" w:rsidRPr="00151F3B" w:rsidRDefault="002D05CF" w:rsidP="002D05CF">
      <w:pPr>
        <w:pStyle w:val="Listenabsatz"/>
        <w:numPr>
          <w:ilvl w:val="1"/>
          <w:numId w:val="6"/>
        </w:numPr>
        <w:spacing w:line="276" w:lineRule="auto"/>
        <w:jc w:val="both"/>
        <w:rPr>
          <w:rFonts w:eastAsiaTheme="minorHAnsi"/>
          <w:sz w:val="24"/>
          <w:lang w:eastAsia="en-US"/>
        </w:rPr>
      </w:pPr>
      <w:r w:rsidRPr="00151F3B">
        <w:rPr>
          <w:rFonts w:eastAsiaTheme="minorHAnsi"/>
          <w:sz w:val="24"/>
          <w:lang w:eastAsia="en-US"/>
        </w:rPr>
        <w:t xml:space="preserve">Um den Kontakt minimal zu halten, treffen maximal </w:t>
      </w:r>
      <w:r w:rsidR="001B6DA8" w:rsidRPr="001B6DA8">
        <w:rPr>
          <w:rFonts w:eastAsiaTheme="minorHAnsi"/>
          <w:sz w:val="24"/>
          <w:u w:val="single"/>
          <w:lang w:eastAsia="en-US"/>
        </w:rPr>
        <w:t>vier</w:t>
      </w:r>
      <w:r w:rsidRPr="00151F3B">
        <w:rPr>
          <w:rFonts w:eastAsiaTheme="minorHAnsi"/>
          <w:sz w:val="24"/>
          <w:lang w:eastAsia="en-US"/>
        </w:rPr>
        <w:t xml:space="preserve"> Versuchsperson</w:t>
      </w:r>
      <w:r w:rsidR="000F2E1E" w:rsidRPr="00151F3B">
        <w:rPr>
          <w:rFonts w:eastAsiaTheme="minorHAnsi"/>
          <w:sz w:val="24"/>
          <w:lang w:eastAsia="en-US"/>
        </w:rPr>
        <w:t>en</w:t>
      </w:r>
      <w:r w:rsidRPr="00151F3B">
        <w:rPr>
          <w:rFonts w:eastAsiaTheme="minorHAnsi"/>
          <w:sz w:val="24"/>
          <w:lang w:eastAsia="en-US"/>
        </w:rPr>
        <w:t xml:space="preserve"> immer nur auf</w:t>
      </w:r>
      <w:r w:rsidR="0032706C">
        <w:rPr>
          <w:rFonts w:eastAsiaTheme="minorHAnsi"/>
          <w:sz w:val="24"/>
          <w:lang w:eastAsia="en-US"/>
        </w:rPr>
        <w:t xml:space="preserve"> </w:t>
      </w:r>
      <w:bookmarkStart w:id="9" w:name="_Hlk69122891"/>
      <w:r w:rsidR="0032706C">
        <w:rPr>
          <w:rFonts w:eastAsiaTheme="minorHAnsi"/>
          <w:sz w:val="24"/>
          <w:lang w:eastAsia="en-US"/>
        </w:rPr>
        <w:t>maximal</w:t>
      </w:r>
      <w:r w:rsidRPr="00151F3B">
        <w:rPr>
          <w:rFonts w:eastAsiaTheme="minorHAnsi"/>
          <w:sz w:val="24"/>
          <w:lang w:eastAsia="en-US"/>
        </w:rPr>
        <w:t xml:space="preserve"> </w:t>
      </w:r>
      <w:r w:rsidR="001B6DA8" w:rsidRPr="001B6DA8">
        <w:rPr>
          <w:rFonts w:eastAsiaTheme="minorHAnsi"/>
          <w:sz w:val="24"/>
          <w:u w:val="single"/>
          <w:lang w:eastAsia="en-US"/>
        </w:rPr>
        <w:t>eine</w:t>
      </w:r>
      <w:r w:rsidR="000459E5" w:rsidRPr="00151F3B">
        <w:rPr>
          <w:rFonts w:eastAsiaTheme="minorHAnsi"/>
          <w:sz w:val="24"/>
          <w:lang w:eastAsia="en-US"/>
        </w:rPr>
        <w:t xml:space="preserve"> Versuchsleitung</w:t>
      </w:r>
      <w:r w:rsidR="0032706C">
        <w:rPr>
          <w:rFonts w:eastAsiaTheme="minorHAnsi"/>
          <w:sz w:val="24"/>
          <w:lang w:eastAsia="en-US"/>
        </w:rPr>
        <w:t xml:space="preserve"> und </w:t>
      </w:r>
      <w:r w:rsidR="0032706C" w:rsidRPr="001C6B50">
        <w:rPr>
          <w:rFonts w:eastAsiaTheme="minorHAnsi"/>
          <w:sz w:val="24"/>
          <w:u w:val="single"/>
          <w:lang w:eastAsia="en-US"/>
        </w:rPr>
        <w:t>eine</w:t>
      </w:r>
      <w:r w:rsidR="0032706C">
        <w:rPr>
          <w:rFonts w:eastAsiaTheme="minorHAnsi"/>
          <w:sz w:val="24"/>
          <w:lang w:eastAsia="en-US"/>
        </w:rPr>
        <w:t xml:space="preserve"> </w:t>
      </w:r>
      <w:r w:rsidR="00EA76C2">
        <w:rPr>
          <w:rFonts w:eastAsiaTheme="minorHAnsi"/>
          <w:sz w:val="24"/>
          <w:lang w:eastAsia="en-US"/>
        </w:rPr>
        <w:t>H</w:t>
      </w:r>
      <w:r w:rsidR="0032706C">
        <w:rPr>
          <w:rFonts w:eastAsiaTheme="minorHAnsi"/>
          <w:sz w:val="24"/>
          <w:lang w:eastAsia="en-US"/>
        </w:rPr>
        <w:t>ilfskraft</w:t>
      </w:r>
      <w:bookmarkEnd w:id="9"/>
      <w:r w:rsidRPr="00151F3B">
        <w:rPr>
          <w:rFonts w:eastAsiaTheme="minorHAnsi"/>
          <w:sz w:val="24"/>
          <w:lang w:eastAsia="en-US"/>
        </w:rPr>
        <w:t>. Die Versuchspersonen sind nicht im Kontakt mit</w:t>
      </w:r>
      <w:r w:rsidR="00332C6F" w:rsidRPr="00151F3B">
        <w:rPr>
          <w:rFonts w:eastAsiaTheme="minorHAnsi"/>
          <w:sz w:val="24"/>
          <w:lang w:eastAsia="en-US"/>
        </w:rPr>
        <w:t xml:space="preserve"> </w:t>
      </w:r>
      <w:r w:rsidRPr="00151F3B">
        <w:rPr>
          <w:rFonts w:eastAsiaTheme="minorHAnsi"/>
          <w:sz w:val="24"/>
          <w:lang w:eastAsia="en-US"/>
        </w:rPr>
        <w:t>anderen Mitarbeite</w:t>
      </w:r>
      <w:r w:rsidR="000459E5" w:rsidRPr="00151F3B">
        <w:rPr>
          <w:rFonts w:eastAsiaTheme="minorHAnsi"/>
          <w:sz w:val="24"/>
          <w:lang w:eastAsia="en-US"/>
        </w:rPr>
        <w:t>nden</w:t>
      </w:r>
      <w:r w:rsidR="000F2E1E" w:rsidRPr="00151F3B">
        <w:rPr>
          <w:rFonts w:eastAsiaTheme="minorHAnsi"/>
          <w:sz w:val="24"/>
          <w:lang w:eastAsia="en-US"/>
        </w:rPr>
        <w:t xml:space="preserve"> </w:t>
      </w:r>
      <w:r w:rsidR="00C8468F" w:rsidRPr="00151F3B">
        <w:rPr>
          <w:rFonts w:eastAsiaTheme="minorHAnsi"/>
          <w:sz w:val="24"/>
          <w:lang w:eastAsia="en-US"/>
        </w:rPr>
        <w:t xml:space="preserve">des </w:t>
      </w:r>
      <w:r w:rsidR="00431590">
        <w:rPr>
          <w:sz w:val="24"/>
        </w:rPr>
        <w:t>„</w:t>
      </w:r>
      <w:r w:rsidR="00431590" w:rsidRPr="00351A8D">
        <w:rPr>
          <w:sz w:val="24"/>
        </w:rPr>
        <w:t>m³uvi-Lab</w:t>
      </w:r>
      <w:r w:rsidR="00431590">
        <w:rPr>
          <w:sz w:val="24"/>
        </w:rPr>
        <w:t>“.</w:t>
      </w:r>
    </w:p>
    <w:p w14:paraId="294004DA" w14:textId="77777777" w:rsidR="002D05CF" w:rsidRPr="00151F3B" w:rsidRDefault="002D05CF" w:rsidP="00332C6F">
      <w:pPr>
        <w:rPr>
          <w:rFonts w:eastAsiaTheme="minorHAnsi"/>
          <w:sz w:val="24"/>
          <w:lang w:eastAsia="en-US"/>
        </w:rPr>
      </w:pPr>
    </w:p>
    <w:p w14:paraId="1806D645" w14:textId="346D2CE8" w:rsidR="002D05CF" w:rsidRPr="00151F3B" w:rsidRDefault="002D05CF" w:rsidP="002D05CF">
      <w:pPr>
        <w:pStyle w:val="Listenabsatz"/>
        <w:numPr>
          <w:ilvl w:val="1"/>
          <w:numId w:val="6"/>
        </w:numPr>
        <w:spacing w:line="276" w:lineRule="auto"/>
        <w:jc w:val="both"/>
        <w:rPr>
          <w:rFonts w:eastAsiaTheme="minorHAnsi"/>
          <w:sz w:val="24"/>
          <w:lang w:eastAsia="en-US"/>
        </w:rPr>
      </w:pPr>
      <w:r w:rsidRPr="00151F3B">
        <w:rPr>
          <w:rFonts w:eastAsiaTheme="minorHAnsi"/>
          <w:sz w:val="24"/>
          <w:lang w:eastAsia="en-US"/>
        </w:rPr>
        <w:t xml:space="preserve">An unseren </w:t>
      </w:r>
      <w:r w:rsidR="00C8468F" w:rsidRPr="00151F3B">
        <w:rPr>
          <w:rFonts w:eastAsiaTheme="minorHAnsi"/>
          <w:sz w:val="24"/>
          <w:lang w:eastAsia="en-US"/>
        </w:rPr>
        <w:t>Studien</w:t>
      </w:r>
      <w:r w:rsidRPr="00151F3B">
        <w:rPr>
          <w:rFonts w:eastAsiaTheme="minorHAnsi"/>
          <w:sz w:val="24"/>
          <w:lang w:eastAsia="en-US"/>
        </w:rPr>
        <w:t xml:space="preserve"> nehmen </w:t>
      </w:r>
      <w:r w:rsidR="000459E5" w:rsidRPr="00151F3B">
        <w:rPr>
          <w:rFonts w:eastAsiaTheme="minorHAnsi"/>
          <w:sz w:val="24"/>
          <w:lang w:eastAsia="en-US"/>
        </w:rPr>
        <w:t>Versuchspersonen</w:t>
      </w:r>
      <w:r w:rsidR="00DF638E">
        <w:rPr>
          <w:rFonts w:eastAsiaTheme="minorHAnsi"/>
          <w:sz w:val="24"/>
          <w:lang w:eastAsia="en-US"/>
        </w:rPr>
        <w:t>, Hilfskräfte und</w:t>
      </w:r>
      <w:r w:rsidR="00385583">
        <w:rPr>
          <w:rFonts w:eastAsiaTheme="minorHAnsi"/>
          <w:sz w:val="24"/>
          <w:lang w:eastAsia="en-US"/>
        </w:rPr>
        <w:t xml:space="preserve"> </w:t>
      </w:r>
      <w:r w:rsidR="000459E5" w:rsidRPr="00151F3B">
        <w:rPr>
          <w:rFonts w:eastAsiaTheme="minorHAnsi"/>
          <w:sz w:val="24"/>
          <w:lang w:eastAsia="en-US"/>
        </w:rPr>
        <w:t xml:space="preserve">Versuchsleitung nur </w:t>
      </w:r>
      <w:r w:rsidRPr="00151F3B">
        <w:rPr>
          <w:rFonts w:eastAsiaTheme="minorHAnsi"/>
          <w:sz w:val="24"/>
          <w:lang w:eastAsia="en-US"/>
        </w:rPr>
        <w:t>teil</w:t>
      </w:r>
      <w:r w:rsidR="000459E5" w:rsidRPr="00151F3B">
        <w:rPr>
          <w:rFonts w:eastAsiaTheme="minorHAnsi"/>
          <w:sz w:val="24"/>
          <w:lang w:eastAsia="en-US"/>
        </w:rPr>
        <w:t xml:space="preserve">, sofern sie gesund </w:t>
      </w:r>
      <w:r w:rsidR="00332C6F" w:rsidRPr="00151F3B">
        <w:rPr>
          <w:rFonts w:eastAsiaTheme="minorHAnsi"/>
          <w:sz w:val="24"/>
          <w:lang w:eastAsia="en-US"/>
        </w:rPr>
        <w:t>sind</w:t>
      </w:r>
      <w:r w:rsidRPr="00151F3B">
        <w:rPr>
          <w:rFonts w:eastAsiaTheme="minorHAnsi"/>
          <w:sz w:val="24"/>
          <w:lang w:eastAsia="en-US"/>
        </w:rPr>
        <w:t xml:space="preserve">. </w:t>
      </w:r>
      <w:r w:rsidR="002C213C" w:rsidRPr="00151F3B">
        <w:rPr>
          <w:rFonts w:eastAsiaTheme="minorHAnsi"/>
          <w:sz w:val="24"/>
          <w:lang w:eastAsia="en-US"/>
        </w:rPr>
        <w:t>Die Versuchspersonen</w:t>
      </w:r>
      <w:r w:rsidRPr="00151F3B">
        <w:rPr>
          <w:rFonts w:eastAsiaTheme="minorHAnsi"/>
          <w:sz w:val="24"/>
          <w:lang w:eastAsia="en-US"/>
        </w:rPr>
        <w:t xml:space="preserve"> werden darauf hingewiesen, dass bei bestimmten gesundheitlichen Voraussetzungen ein höheres Risiko für einen schweren Verlauf besteht (siehe Anlage 2). Die Teilnahme solcher „Risikogruppen“ wird ausgeschlossen. Die Formulierung der Kriterien orientiert sich an den vom Robert-Koch-Institut zur Verfügung gestellten Informationen.</w:t>
      </w:r>
      <w:r w:rsidRPr="00151F3B">
        <w:rPr>
          <w:rStyle w:val="Funotenzeichen"/>
          <w:rFonts w:eastAsiaTheme="minorHAnsi"/>
          <w:sz w:val="24"/>
          <w:lang w:eastAsia="en-US"/>
        </w:rPr>
        <w:footnoteReference w:id="1"/>
      </w:r>
    </w:p>
    <w:p w14:paraId="5956DBF3" w14:textId="77777777" w:rsidR="002C213C" w:rsidRPr="00151F3B" w:rsidRDefault="002C213C" w:rsidP="002C213C">
      <w:pPr>
        <w:pStyle w:val="Listenabsatz"/>
        <w:rPr>
          <w:rFonts w:eastAsiaTheme="minorHAnsi"/>
          <w:sz w:val="24"/>
          <w:lang w:eastAsia="en-US"/>
        </w:rPr>
      </w:pPr>
    </w:p>
    <w:p w14:paraId="081AB2EE" w14:textId="19747285" w:rsidR="00497862" w:rsidRPr="00981F8F" w:rsidRDefault="002C213C" w:rsidP="00803825">
      <w:pPr>
        <w:pStyle w:val="Listenabsatz"/>
        <w:numPr>
          <w:ilvl w:val="1"/>
          <w:numId w:val="6"/>
        </w:numPr>
        <w:spacing w:line="276" w:lineRule="auto"/>
        <w:jc w:val="both"/>
        <w:rPr>
          <w:rFonts w:eastAsiaTheme="minorHAnsi"/>
          <w:sz w:val="24"/>
          <w:lang w:eastAsia="en-US"/>
        </w:rPr>
      </w:pPr>
      <w:r w:rsidRPr="00151F3B">
        <w:rPr>
          <w:rFonts w:eastAsiaTheme="minorHAnsi"/>
          <w:sz w:val="24"/>
          <w:lang w:eastAsia="en-US"/>
        </w:rPr>
        <w:t>Die Kontaktdaten von Versuchsperson</w:t>
      </w:r>
      <w:r w:rsidR="000459E5" w:rsidRPr="00151F3B">
        <w:rPr>
          <w:rFonts w:eastAsiaTheme="minorHAnsi"/>
          <w:sz w:val="24"/>
          <w:lang w:eastAsia="en-US"/>
        </w:rPr>
        <w:t>en</w:t>
      </w:r>
      <w:r w:rsidRPr="00151F3B">
        <w:rPr>
          <w:rFonts w:eastAsiaTheme="minorHAnsi"/>
          <w:sz w:val="24"/>
          <w:lang w:eastAsia="en-US"/>
        </w:rPr>
        <w:t xml:space="preserve"> und </w:t>
      </w:r>
      <w:r w:rsidR="000459E5" w:rsidRPr="00151F3B">
        <w:rPr>
          <w:rFonts w:eastAsiaTheme="minorHAnsi"/>
          <w:sz w:val="24"/>
          <w:lang w:eastAsia="en-US"/>
        </w:rPr>
        <w:t>Versuchsleitung</w:t>
      </w:r>
      <w:r w:rsidRPr="00151F3B">
        <w:rPr>
          <w:rFonts w:eastAsiaTheme="minorHAnsi"/>
          <w:sz w:val="24"/>
          <w:lang w:eastAsia="en-US"/>
        </w:rPr>
        <w:t xml:space="preserve"> werde</w:t>
      </w:r>
      <w:r w:rsidR="000459E5" w:rsidRPr="00151F3B">
        <w:rPr>
          <w:rFonts w:eastAsiaTheme="minorHAnsi"/>
          <w:sz w:val="24"/>
          <w:lang w:eastAsia="en-US"/>
        </w:rPr>
        <w:t>n</w:t>
      </w:r>
      <w:r w:rsidRPr="00151F3B">
        <w:rPr>
          <w:rFonts w:eastAsiaTheme="minorHAnsi"/>
          <w:sz w:val="24"/>
          <w:lang w:eastAsia="en-US"/>
        </w:rPr>
        <w:t xml:space="preserve"> </w:t>
      </w:r>
      <w:r w:rsidR="00EA76C2">
        <w:rPr>
          <w:rFonts w:eastAsiaTheme="minorHAnsi"/>
          <w:sz w:val="24"/>
          <w:lang w:eastAsia="en-US"/>
        </w:rPr>
        <w:t xml:space="preserve">ausschließlich </w:t>
      </w:r>
      <w:r w:rsidRPr="00151F3B">
        <w:rPr>
          <w:rFonts w:eastAsiaTheme="minorHAnsi"/>
          <w:sz w:val="24"/>
          <w:lang w:eastAsia="en-US"/>
        </w:rPr>
        <w:t>erfasst, um nach Infektionsfällen eine Nachverfolgung zu gew</w:t>
      </w:r>
      <w:ins w:id="10" w:author="Habelt, Henriette" w:date="2021-04-13T08:26:00Z">
        <w:r w:rsidR="00673F70">
          <w:rPr>
            <w:rFonts w:eastAsiaTheme="minorHAnsi"/>
            <w:sz w:val="24"/>
            <w:lang w:eastAsia="en-US"/>
          </w:rPr>
          <w:t>ä</w:t>
        </w:r>
      </w:ins>
      <w:del w:id="11" w:author="Habelt, Henriette" w:date="2021-04-13T08:26:00Z">
        <w:r w:rsidRPr="00151F3B" w:rsidDel="00673F70">
          <w:rPr>
            <w:rFonts w:eastAsiaTheme="minorHAnsi"/>
            <w:sz w:val="24"/>
            <w:lang w:eastAsia="en-US"/>
          </w:rPr>
          <w:delText>e</w:delText>
        </w:r>
      </w:del>
      <w:r w:rsidRPr="00151F3B">
        <w:rPr>
          <w:rFonts w:eastAsiaTheme="minorHAnsi"/>
          <w:sz w:val="24"/>
          <w:lang w:eastAsia="en-US"/>
        </w:rPr>
        <w:t xml:space="preserve">hrleisten. Sie </w:t>
      </w:r>
      <w:ins w:id="12" w:author="Habelt, Henriette" w:date="2021-04-13T08:26:00Z">
        <w:r w:rsidR="00F4713E">
          <w:rPr>
            <w:rFonts w:eastAsiaTheme="minorHAnsi"/>
            <w:sz w:val="24"/>
            <w:lang w:eastAsia="en-US"/>
          </w:rPr>
          <w:t xml:space="preserve">Diese Daten </w:t>
        </w:r>
      </w:ins>
      <w:r w:rsidRPr="00151F3B">
        <w:rPr>
          <w:rFonts w:eastAsiaTheme="minorHAnsi"/>
          <w:sz w:val="24"/>
          <w:lang w:eastAsia="en-US"/>
        </w:rPr>
        <w:t xml:space="preserve">werden für </w:t>
      </w:r>
      <w:r w:rsidR="00431590">
        <w:rPr>
          <w:rFonts w:eastAsiaTheme="minorHAnsi"/>
          <w:sz w:val="24"/>
          <w:lang w:eastAsia="en-US"/>
        </w:rPr>
        <w:t>drei</w:t>
      </w:r>
      <w:r w:rsidRPr="00151F3B">
        <w:rPr>
          <w:rFonts w:eastAsiaTheme="minorHAnsi"/>
          <w:sz w:val="24"/>
          <w:lang w:eastAsia="en-US"/>
        </w:rPr>
        <w:t xml:space="preserve"> Wochen</w:t>
      </w:r>
      <w:r w:rsidR="001B6DA8">
        <w:rPr>
          <w:rFonts w:eastAsiaTheme="minorHAnsi"/>
          <w:sz w:val="24"/>
          <w:lang w:eastAsia="en-US"/>
        </w:rPr>
        <w:t xml:space="preserve"> </w:t>
      </w:r>
      <w:r w:rsidRPr="00151F3B">
        <w:rPr>
          <w:rFonts w:eastAsiaTheme="minorHAnsi"/>
          <w:sz w:val="24"/>
          <w:lang w:eastAsia="en-US"/>
        </w:rPr>
        <w:t>getrennt von den Experimentaldaten aufbewahrt</w:t>
      </w:r>
      <w:r w:rsidR="00EA76C2">
        <w:rPr>
          <w:rFonts w:eastAsiaTheme="minorHAnsi"/>
          <w:sz w:val="24"/>
          <w:lang w:eastAsia="en-US"/>
        </w:rPr>
        <w:t>.</w:t>
      </w:r>
    </w:p>
    <w:p w14:paraId="26EC4254" w14:textId="77777777" w:rsidR="002C213C" w:rsidRPr="00E71DB8" w:rsidRDefault="002C213C" w:rsidP="002C213C">
      <w:pPr>
        <w:pStyle w:val="berschrift1"/>
        <w:numPr>
          <w:ilvl w:val="0"/>
          <w:numId w:val="6"/>
        </w:numPr>
        <w:rPr>
          <w:rFonts w:ascii="Times New Roman" w:eastAsiaTheme="minorHAnsi" w:hAnsi="Times New Roman" w:cs="Times New Roman"/>
          <w:b/>
          <w:color w:val="auto"/>
          <w:sz w:val="28"/>
          <w:lang w:eastAsia="en-US"/>
        </w:rPr>
      </w:pPr>
      <w:r w:rsidRPr="00E71DB8">
        <w:rPr>
          <w:rFonts w:ascii="Times New Roman" w:eastAsiaTheme="minorHAnsi" w:hAnsi="Times New Roman" w:cs="Times New Roman"/>
          <w:b/>
          <w:color w:val="auto"/>
          <w:sz w:val="28"/>
          <w:lang w:eastAsia="en-US"/>
        </w:rPr>
        <w:lastRenderedPageBreak/>
        <w:t>Freiwilligkeit der Teilnahme</w:t>
      </w:r>
    </w:p>
    <w:p w14:paraId="50B95FB7" w14:textId="77777777" w:rsidR="002C213C" w:rsidRPr="00151F3B" w:rsidRDefault="002C213C" w:rsidP="002C213C">
      <w:pPr>
        <w:rPr>
          <w:rFonts w:eastAsiaTheme="minorHAnsi"/>
          <w:lang w:eastAsia="en-US"/>
        </w:rPr>
      </w:pPr>
    </w:p>
    <w:p w14:paraId="7299C918" w14:textId="77777777" w:rsidR="002C213C" w:rsidRPr="00151F3B" w:rsidRDefault="002C213C" w:rsidP="002C213C">
      <w:pPr>
        <w:pStyle w:val="Listenabsatz"/>
        <w:numPr>
          <w:ilvl w:val="1"/>
          <w:numId w:val="6"/>
        </w:numPr>
        <w:spacing w:line="276" w:lineRule="auto"/>
        <w:jc w:val="both"/>
        <w:rPr>
          <w:rFonts w:eastAsiaTheme="minorHAnsi"/>
          <w:sz w:val="24"/>
          <w:lang w:eastAsia="en-US"/>
        </w:rPr>
      </w:pPr>
      <w:r w:rsidRPr="00151F3B">
        <w:rPr>
          <w:rFonts w:eastAsiaTheme="minorHAnsi"/>
          <w:sz w:val="24"/>
          <w:lang w:eastAsia="en-US"/>
        </w:rPr>
        <w:t>Ein wichtiges Element stellt die Vorabinformation der Versuchspersonen über die getroffenen Maßnahmen dar. Eine freiwillige Teilnahme ist in dem Sinne nur möglich, wenn den Versuchspersonen alle Informationen für das Treffen einer aufgeklärten Entscheidung zur Verfügung gestellt wurden. Die Vorabinformation erfolgt über die elektronische Zustellung eines „Informationsblatt für Versuchspersonen“ als PDF (Beispiel siehe Anlage 2).</w:t>
      </w:r>
    </w:p>
    <w:p w14:paraId="10C480DA" w14:textId="77777777" w:rsidR="002C213C" w:rsidRPr="00151F3B" w:rsidRDefault="002C213C" w:rsidP="002C213C">
      <w:pPr>
        <w:pStyle w:val="Listenabsatz"/>
        <w:spacing w:line="276" w:lineRule="auto"/>
        <w:ind w:left="804"/>
        <w:jc w:val="both"/>
        <w:rPr>
          <w:rFonts w:eastAsiaTheme="minorHAnsi"/>
          <w:sz w:val="24"/>
          <w:lang w:eastAsia="en-US"/>
        </w:rPr>
      </w:pPr>
    </w:p>
    <w:p w14:paraId="3769157A" w14:textId="5EA59A0B" w:rsidR="002C213C" w:rsidRPr="00151F3B" w:rsidRDefault="002C213C" w:rsidP="002C213C">
      <w:pPr>
        <w:pStyle w:val="Listenabsatz"/>
        <w:numPr>
          <w:ilvl w:val="1"/>
          <w:numId w:val="6"/>
        </w:numPr>
        <w:spacing w:line="276" w:lineRule="auto"/>
        <w:jc w:val="both"/>
        <w:rPr>
          <w:rFonts w:eastAsiaTheme="minorHAnsi"/>
          <w:sz w:val="24"/>
          <w:lang w:eastAsia="en-US"/>
        </w:rPr>
      </w:pPr>
      <w:r w:rsidRPr="00151F3B">
        <w:rPr>
          <w:rFonts w:eastAsiaTheme="minorHAnsi"/>
          <w:sz w:val="24"/>
          <w:lang w:eastAsia="en-US"/>
        </w:rPr>
        <w:t>Die Versuchspersonen werden zu Beginn des Termins abermals über die Hygiene- und Abstandsregelungen</w:t>
      </w:r>
      <w:r w:rsidR="00B75774" w:rsidRPr="00151F3B">
        <w:rPr>
          <w:rFonts w:eastAsiaTheme="minorHAnsi"/>
          <w:sz w:val="24"/>
          <w:lang w:eastAsia="en-US"/>
        </w:rPr>
        <w:t xml:space="preserve"> </w:t>
      </w:r>
      <w:r w:rsidR="001B6DA8">
        <w:rPr>
          <w:rFonts w:eastAsiaTheme="minorHAnsi"/>
          <w:sz w:val="24"/>
          <w:lang w:eastAsia="en-US"/>
        </w:rPr>
        <w:t xml:space="preserve">im Studienraum des </w:t>
      </w:r>
      <w:r w:rsidR="00497862">
        <w:rPr>
          <w:rFonts w:eastAsiaTheme="minorHAnsi"/>
          <w:sz w:val="24"/>
          <w:lang w:eastAsia="en-US"/>
        </w:rPr>
        <w:t>„</w:t>
      </w:r>
      <w:r w:rsidR="00C8468F" w:rsidRPr="00497862">
        <w:rPr>
          <w:rFonts w:eastAsiaTheme="minorHAnsi"/>
          <w:sz w:val="24"/>
          <w:lang w:eastAsia="en-US"/>
        </w:rPr>
        <w:t>m³uvi-Lab</w:t>
      </w:r>
      <w:r w:rsidR="00497862">
        <w:rPr>
          <w:rFonts w:eastAsiaTheme="minorHAnsi"/>
          <w:sz w:val="24"/>
          <w:lang w:eastAsia="en-US"/>
        </w:rPr>
        <w:t>“</w:t>
      </w:r>
      <w:r w:rsidRPr="00151F3B">
        <w:rPr>
          <w:rFonts w:eastAsiaTheme="minorHAnsi"/>
          <w:sz w:val="24"/>
          <w:lang w:eastAsia="en-US"/>
        </w:rPr>
        <w:t xml:space="preserve"> sowie die Aufnahme der Kontaktdaten zum Zwecke der Infektionsnachverfolgung informiert. Das vorgelegte Dokument (Beispiel siehe Anlage 2) wird unterschrieben.</w:t>
      </w:r>
    </w:p>
    <w:p w14:paraId="5569C81B" w14:textId="77777777" w:rsidR="002C213C" w:rsidRPr="00151F3B" w:rsidRDefault="002C213C" w:rsidP="002C213C">
      <w:pPr>
        <w:spacing w:line="276" w:lineRule="auto"/>
        <w:jc w:val="both"/>
        <w:rPr>
          <w:rFonts w:eastAsiaTheme="minorHAnsi"/>
          <w:sz w:val="24"/>
          <w:lang w:eastAsia="en-US"/>
        </w:rPr>
      </w:pPr>
    </w:p>
    <w:p w14:paraId="562E8508" w14:textId="24ED3C84" w:rsidR="002C213C" w:rsidRPr="00E71DB8" w:rsidRDefault="00332C6F" w:rsidP="002C213C">
      <w:pPr>
        <w:pStyle w:val="berschrift1"/>
        <w:numPr>
          <w:ilvl w:val="0"/>
          <w:numId w:val="6"/>
        </w:numPr>
        <w:rPr>
          <w:rFonts w:ascii="Times New Roman" w:eastAsiaTheme="minorHAnsi" w:hAnsi="Times New Roman" w:cs="Times New Roman"/>
          <w:b/>
          <w:color w:val="auto"/>
          <w:sz w:val="28"/>
          <w:lang w:eastAsia="en-US"/>
        </w:rPr>
      </w:pPr>
      <w:commentRangeStart w:id="13"/>
      <w:commentRangeStart w:id="14"/>
      <w:commentRangeStart w:id="15"/>
      <w:r w:rsidRPr="00E71DB8">
        <w:rPr>
          <w:rFonts w:ascii="Times New Roman" w:eastAsiaTheme="minorHAnsi" w:hAnsi="Times New Roman" w:cs="Times New Roman"/>
          <w:b/>
          <w:color w:val="auto"/>
          <w:sz w:val="28"/>
          <w:lang w:eastAsia="en-US"/>
        </w:rPr>
        <w:t xml:space="preserve">Durchführung </w:t>
      </w:r>
      <w:commentRangeEnd w:id="13"/>
      <w:r w:rsidR="006701D2">
        <w:rPr>
          <w:rStyle w:val="Kommentarzeichen"/>
          <w:rFonts w:ascii="Times New Roman" w:eastAsia="Times New Roman" w:hAnsi="Times New Roman" w:cs="Times New Roman"/>
          <w:color w:val="auto"/>
        </w:rPr>
        <w:commentReference w:id="13"/>
      </w:r>
      <w:commentRangeEnd w:id="14"/>
      <w:r w:rsidR="00981F8F">
        <w:rPr>
          <w:rStyle w:val="Kommentarzeichen"/>
          <w:rFonts w:ascii="Times New Roman" w:eastAsia="Times New Roman" w:hAnsi="Times New Roman" w:cs="Times New Roman"/>
          <w:color w:val="auto"/>
        </w:rPr>
        <w:commentReference w:id="14"/>
      </w:r>
      <w:commentRangeEnd w:id="15"/>
      <w:r w:rsidR="00F4713E">
        <w:rPr>
          <w:rStyle w:val="Kommentarzeichen"/>
          <w:rFonts w:ascii="Times New Roman" w:eastAsia="Times New Roman" w:hAnsi="Times New Roman" w:cs="Times New Roman"/>
          <w:color w:val="auto"/>
        </w:rPr>
        <w:commentReference w:id="15"/>
      </w:r>
      <w:r w:rsidR="00C8468F" w:rsidRPr="00E71DB8">
        <w:rPr>
          <w:rFonts w:ascii="Times New Roman" w:eastAsiaTheme="minorHAnsi" w:hAnsi="Times New Roman" w:cs="Times New Roman"/>
          <w:b/>
          <w:color w:val="auto"/>
          <w:sz w:val="28"/>
          <w:lang w:eastAsia="en-US"/>
        </w:rPr>
        <w:t>von</w:t>
      </w:r>
      <w:r w:rsidRPr="00E71DB8">
        <w:rPr>
          <w:rFonts w:ascii="Times New Roman" w:eastAsiaTheme="minorHAnsi" w:hAnsi="Times New Roman" w:cs="Times New Roman"/>
          <w:b/>
          <w:color w:val="auto"/>
          <w:sz w:val="28"/>
          <w:lang w:eastAsia="en-US"/>
        </w:rPr>
        <w:t xml:space="preserve"> </w:t>
      </w:r>
      <w:r w:rsidR="00C8468F" w:rsidRPr="00E71DB8">
        <w:rPr>
          <w:rFonts w:ascii="Times New Roman" w:eastAsiaTheme="minorHAnsi" w:hAnsi="Times New Roman" w:cs="Times New Roman"/>
          <w:b/>
          <w:color w:val="auto"/>
          <w:sz w:val="28"/>
          <w:lang w:eastAsia="en-US"/>
        </w:rPr>
        <w:t xml:space="preserve">Studien im </w:t>
      </w:r>
      <w:r w:rsidR="00497862">
        <w:rPr>
          <w:rFonts w:ascii="Times New Roman" w:eastAsiaTheme="minorHAnsi" w:hAnsi="Times New Roman" w:cs="Times New Roman"/>
          <w:b/>
          <w:color w:val="auto"/>
          <w:sz w:val="28"/>
          <w:lang w:eastAsia="en-US"/>
        </w:rPr>
        <w:t>„</w:t>
      </w:r>
      <w:r w:rsidR="00C8468F" w:rsidRPr="00497862">
        <w:rPr>
          <w:rFonts w:ascii="Times New Roman" w:eastAsiaTheme="minorHAnsi" w:hAnsi="Times New Roman" w:cs="Times New Roman"/>
          <w:b/>
          <w:color w:val="auto"/>
          <w:sz w:val="28"/>
          <w:lang w:eastAsia="en-US"/>
        </w:rPr>
        <w:t>m³uvi-Lab</w:t>
      </w:r>
      <w:r w:rsidR="00497862">
        <w:rPr>
          <w:rFonts w:ascii="Times New Roman" w:eastAsiaTheme="minorHAnsi" w:hAnsi="Times New Roman" w:cs="Times New Roman"/>
          <w:b/>
          <w:color w:val="auto"/>
          <w:sz w:val="28"/>
          <w:lang w:eastAsia="en-US"/>
        </w:rPr>
        <w:t>“</w:t>
      </w:r>
    </w:p>
    <w:p w14:paraId="66CAD214" w14:textId="77777777" w:rsidR="00EA76C2" w:rsidRPr="00EA76C2" w:rsidRDefault="00EA76C2" w:rsidP="00EA76C2">
      <w:pPr>
        <w:autoSpaceDE w:val="0"/>
        <w:autoSpaceDN w:val="0"/>
        <w:adjustRightInd w:val="0"/>
        <w:spacing w:line="276" w:lineRule="auto"/>
        <w:jc w:val="both"/>
        <w:rPr>
          <w:rFonts w:eastAsiaTheme="minorHAnsi"/>
          <w:sz w:val="24"/>
          <w:szCs w:val="22"/>
          <w:lang w:eastAsia="en-US"/>
        </w:rPr>
      </w:pPr>
    </w:p>
    <w:p w14:paraId="75EFDEEF" w14:textId="017FDFD2" w:rsidR="00EA76C2" w:rsidRDefault="00EA76C2" w:rsidP="000D3DD6">
      <w:pPr>
        <w:pStyle w:val="Listenabsatz"/>
        <w:numPr>
          <w:ilvl w:val="1"/>
          <w:numId w:val="6"/>
        </w:numPr>
        <w:autoSpaceDE w:val="0"/>
        <w:autoSpaceDN w:val="0"/>
        <w:adjustRightInd w:val="0"/>
        <w:spacing w:line="276" w:lineRule="auto"/>
        <w:jc w:val="both"/>
        <w:rPr>
          <w:rFonts w:eastAsiaTheme="minorHAnsi"/>
          <w:sz w:val="24"/>
          <w:szCs w:val="22"/>
          <w:lang w:eastAsia="en-US"/>
        </w:rPr>
      </w:pPr>
      <w:r>
        <w:rPr>
          <w:rFonts w:eastAsiaTheme="minorHAnsi"/>
          <w:sz w:val="24"/>
          <w:szCs w:val="22"/>
          <w:lang w:eastAsia="en-US"/>
        </w:rPr>
        <w:t>Vor jeder Studie müssen die Versuchspersonen</w:t>
      </w:r>
      <w:r w:rsidR="00981F8F">
        <w:rPr>
          <w:rFonts w:eastAsiaTheme="minorHAnsi"/>
          <w:sz w:val="24"/>
          <w:lang w:eastAsia="en-US"/>
        </w:rPr>
        <w:t xml:space="preserve"> einen </w:t>
      </w:r>
      <w:r>
        <w:rPr>
          <w:rFonts w:eastAsiaTheme="minorHAnsi"/>
          <w:sz w:val="24"/>
          <w:lang w:eastAsia="en-US"/>
        </w:rPr>
        <w:t>tagesaktuellen negativen Test</w:t>
      </w:r>
      <w:r w:rsidRPr="009967D7">
        <w:rPr>
          <w:rFonts w:eastAsiaTheme="minorHAnsi"/>
          <w:sz w:val="24"/>
          <w:lang w:eastAsia="en-US"/>
        </w:rPr>
        <w:t xml:space="preserve"> </w:t>
      </w:r>
      <w:r>
        <w:rPr>
          <w:rFonts w:eastAsiaTheme="minorHAnsi"/>
          <w:sz w:val="24"/>
          <w:lang w:eastAsia="en-US"/>
        </w:rPr>
        <w:t xml:space="preserve">auf </w:t>
      </w:r>
      <w:r w:rsidRPr="009967D7">
        <w:rPr>
          <w:rFonts w:eastAsiaTheme="minorHAnsi"/>
          <w:sz w:val="24"/>
          <w:lang w:eastAsia="en-US"/>
        </w:rPr>
        <w:t xml:space="preserve">SARS-CoV-2 </w:t>
      </w:r>
      <w:r w:rsidR="00981F8F">
        <w:rPr>
          <w:rFonts w:eastAsiaTheme="minorHAnsi"/>
          <w:sz w:val="24"/>
          <w:lang w:eastAsia="en-US"/>
        </w:rPr>
        <w:t>nachweisen</w:t>
      </w:r>
      <w:r>
        <w:rPr>
          <w:rFonts w:eastAsiaTheme="minorHAnsi"/>
          <w:sz w:val="24"/>
          <w:lang w:eastAsia="en-US"/>
        </w:rPr>
        <w:t>.</w:t>
      </w:r>
      <w:r w:rsidR="00981F8F">
        <w:rPr>
          <w:rFonts w:eastAsiaTheme="minorHAnsi"/>
          <w:sz w:val="24"/>
          <w:lang w:eastAsia="en-US"/>
        </w:rPr>
        <w:t xml:space="preserve"> Die Tests werden entweder in einem dafür vorgesehenen Testzentrum durchführt oder in den Räumlichkeiten des </w:t>
      </w:r>
      <w:proofErr w:type="spellStart"/>
      <w:r w:rsidR="00981F8F">
        <w:rPr>
          <w:rFonts w:eastAsiaTheme="minorHAnsi"/>
          <w:sz w:val="24"/>
          <w:lang w:eastAsia="en-US"/>
        </w:rPr>
        <w:t>Dittrichrings</w:t>
      </w:r>
      <w:proofErr w:type="spellEnd"/>
      <w:r w:rsidR="00981F8F">
        <w:rPr>
          <w:rFonts w:eastAsiaTheme="minorHAnsi"/>
          <w:sz w:val="24"/>
          <w:lang w:eastAsia="en-US"/>
        </w:rPr>
        <w:t xml:space="preserve"> unter Aufsicht der Versuchsleitung.</w:t>
      </w:r>
    </w:p>
    <w:p w14:paraId="31B76C8C" w14:textId="77777777" w:rsidR="00EA76C2" w:rsidRPr="00EA76C2" w:rsidRDefault="00EA76C2" w:rsidP="00EA76C2">
      <w:pPr>
        <w:autoSpaceDE w:val="0"/>
        <w:autoSpaceDN w:val="0"/>
        <w:adjustRightInd w:val="0"/>
        <w:spacing w:line="276" w:lineRule="auto"/>
        <w:ind w:left="360"/>
        <w:jc w:val="both"/>
        <w:rPr>
          <w:rFonts w:eastAsiaTheme="minorHAnsi"/>
          <w:sz w:val="24"/>
          <w:szCs w:val="22"/>
          <w:lang w:eastAsia="en-US"/>
        </w:rPr>
      </w:pPr>
    </w:p>
    <w:p w14:paraId="2E603157" w14:textId="7FFBB230" w:rsidR="00332C6F" w:rsidRPr="00151F3B" w:rsidRDefault="00332C6F" w:rsidP="000D3DD6">
      <w:pPr>
        <w:pStyle w:val="Listenabsatz"/>
        <w:numPr>
          <w:ilvl w:val="1"/>
          <w:numId w:val="6"/>
        </w:numPr>
        <w:autoSpaceDE w:val="0"/>
        <w:autoSpaceDN w:val="0"/>
        <w:adjustRightInd w:val="0"/>
        <w:spacing w:line="276" w:lineRule="auto"/>
        <w:jc w:val="both"/>
        <w:rPr>
          <w:rFonts w:eastAsiaTheme="minorHAnsi"/>
          <w:sz w:val="24"/>
          <w:szCs w:val="22"/>
          <w:lang w:eastAsia="en-US"/>
        </w:rPr>
      </w:pPr>
      <w:r w:rsidRPr="00151F3B">
        <w:rPr>
          <w:rFonts w:eastAsiaTheme="minorHAnsi"/>
          <w:sz w:val="24"/>
          <w:szCs w:val="22"/>
          <w:lang w:eastAsia="en-US"/>
        </w:rPr>
        <w:t xml:space="preserve">Für die Durchführung </w:t>
      </w:r>
      <w:r w:rsidR="00C8468F" w:rsidRPr="00151F3B">
        <w:rPr>
          <w:rFonts w:eastAsiaTheme="minorHAnsi"/>
          <w:sz w:val="24"/>
          <w:szCs w:val="22"/>
          <w:lang w:eastAsia="en-US"/>
        </w:rPr>
        <w:t xml:space="preserve">von Studien im </w:t>
      </w:r>
      <w:r w:rsidR="00497862">
        <w:rPr>
          <w:rFonts w:eastAsiaTheme="minorHAnsi"/>
          <w:sz w:val="24"/>
          <w:szCs w:val="22"/>
          <w:lang w:eastAsia="en-US"/>
        </w:rPr>
        <w:t>„</w:t>
      </w:r>
      <w:r w:rsidR="00C8468F" w:rsidRPr="00497862">
        <w:rPr>
          <w:rFonts w:eastAsiaTheme="minorHAnsi"/>
          <w:sz w:val="24"/>
          <w:lang w:eastAsia="en-US"/>
        </w:rPr>
        <w:t>m³uvi-Lab</w:t>
      </w:r>
      <w:r w:rsidR="00497862">
        <w:rPr>
          <w:rFonts w:eastAsiaTheme="minorHAnsi"/>
          <w:sz w:val="24"/>
          <w:lang w:eastAsia="en-US"/>
        </w:rPr>
        <w:t>“</w:t>
      </w:r>
      <w:r w:rsidRPr="00151F3B">
        <w:rPr>
          <w:rFonts w:eastAsiaTheme="minorHAnsi"/>
          <w:sz w:val="24"/>
          <w:szCs w:val="22"/>
          <w:lang w:eastAsia="en-US"/>
        </w:rPr>
        <w:t xml:space="preserve"> ist die Versuchsleitung </w:t>
      </w:r>
      <w:r w:rsidR="004B2164" w:rsidRPr="00151F3B">
        <w:rPr>
          <w:rFonts w:eastAsiaTheme="minorHAnsi"/>
          <w:sz w:val="24"/>
          <w:szCs w:val="22"/>
          <w:lang w:eastAsia="en-US"/>
        </w:rPr>
        <w:t>die verantwortliche Person</w:t>
      </w:r>
      <w:r w:rsidRPr="00151F3B">
        <w:rPr>
          <w:rFonts w:eastAsiaTheme="minorHAnsi"/>
          <w:sz w:val="24"/>
          <w:szCs w:val="22"/>
          <w:lang w:eastAsia="en-US"/>
        </w:rPr>
        <w:t>, die eine Umsetzung der hier aufgeführten Maßnahmen überwacht.</w:t>
      </w:r>
    </w:p>
    <w:p w14:paraId="06773C24" w14:textId="77777777" w:rsidR="000F2E1E" w:rsidRPr="00151F3B" w:rsidRDefault="000F2E1E" w:rsidP="000F2E1E">
      <w:pPr>
        <w:pStyle w:val="Listenabsatz"/>
        <w:autoSpaceDE w:val="0"/>
        <w:autoSpaceDN w:val="0"/>
        <w:adjustRightInd w:val="0"/>
        <w:spacing w:line="276" w:lineRule="auto"/>
        <w:ind w:left="804"/>
        <w:jc w:val="both"/>
        <w:rPr>
          <w:rFonts w:eastAsiaTheme="minorHAnsi"/>
          <w:sz w:val="24"/>
          <w:szCs w:val="22"/>
          <w:lang w:eastAsia="en-US"/>
        </w:rPr>
      </w:pPr>
    </w:p>
    <w:p w14:paraId="3F9CFE66" w14:textId="68E7F4EB" w:rsidR="00DF638E" w:rsidRDefault="000F2E1E" w:rsidP="00EA76C2">
      <w:pPr>
        <w:pStyle w:val="Listenabsatz"/>
        <w:numPr>
          <w:ilvl w:val="1"/>
          <w:numId w:val="6"/>
        </w:numPr>
        <w:autoSpaceDE w:val="0"/>
        <w:autoSpaceDN w:val="0"/>
        <w:adjustRightInd w:val="0"/>
        <w:spacing w:line="276" w:lineRule="auto"/>
        <w:jc w:val="both"/>
        <w:rPr>
          <w:rFonts w:eastAsiaTheme="minorHAnsi"/>
          <w:sz w:val="24"/>
          <w:szCs w:val="22"/>
          <w:lang w:eastAsia="en-US"/>
        </w:rPr>
      </w:pPr>
      <w:r w:rsidRPr="00151F3B">
        <w:rPr>
          <w:rFonts w:eastAsiaTheme="minorHAnsi"/>
          <w:sz w:val="24"/>
          <w:szCs w:val="22"/>
          <w:lang w:eastAsia="en-US"/>
        </w:rPr>
        <w:t xml:space="preserve">Während der Studien sind </w:t>
      </w:r>
      <w:r w:rsidR="0032706C">
        <w:rPr>
          <w:rFonts w:eastAsiaTheme="minorHAnsi"/>
          <w:sz w:val="24"/>
          <w:szCs w:val="22"/>
          <w:lang w:eastAsia="en-US"/>
        </w:rPr>
        <w:t xml:space="preserve">maximal </w:t>
      </w:r>
      <w:r w:rsidRPr="001B6DA8">
        <w:rPr>
          <w:rFonts w:eastAsiaTheme="minorHAnsi"/>
          <w:sz w:val="24"/>
          <w:szCs w:val="22"/>
          <w:u w:val="single"/>
          <w:lang w:eastAsia="en-US"/>
        </w:rPr>
        <w:t>vier</w:t>
      </w:r>
      <w:r w:rsidRPr="00151F3B">
        <w:rPr>
          <w:rFonts w:eastAsiaTheme="minorHAnsi"/>
          <w:sz w:val="24"/>
          <w:szCs w:val="22"/>
          <w:lang w:eastAsia="en-US"/>
        </w:rPr>
        <w:t xml:space="preserve"> Versuchspersonen sowie </w:t>
      </w:r>
      <w:r w:rsidRPr="001B6DA8">
        <w:rPr>
          <w:rFonts w:eastAsiaTheme="minorHAnsi"/>
          <w:sz w:val="24"/>
          <w:szCs w:val="22"/>
          <w:u w:val="single"/>
          <w:lang w:eastAsia="en-US"/>
        </w:rPr>
        <w:t>eine</w:t>
      </w:r>
      <w:r w:rsidRPr="00151F3B">
        <w:rPr>
          <w:rFonts w:eastAsiaTheme="minorHAnsi"/>
          <w:sz w:val="24"/>
          <w:szCs w:val="22"/>
          <w:lang w:eastAsia="en-US"/>
        </w:rPr>
        <w:t xml:space="preserve"> Versuchsleitung anwesend. </w:t>
      </w:r>
      <w:r w:rsidR="0032706C">
        <w:rPr>
          <w:rFonts w:eastAsiaTheme="minorHAnsi"/>
          <w:sz w:val="24"/>
          <w:szCs w:val="22"/>
          <w:lang w:eastAsia="en-US"/>
        </w:rPr>
        <w:t>Eine Hilfskraft übernimmt zusätzlich Arbeiten beim Auf- und Abbau (z.</w:t>
      </w:r>
      <w:ins w:id="16" w:author="Habelt, Henriette" w:date="2021-04-13T08:28:00Z">
        <w:r w:rsidR="00F4713E">
          <w:rPr>
            <w:rFonts w:eastAsiaTheme="minorHAnsi"/>
            <w:sz w:val="24"/>
            <w:szCs w:val="22"/>
            <w:lang w:eastAsia="en-US"/>
          </w:rPr>
          <w:t> </w:t>
        </w:r>
      </w:ins>
      <w:r w:rsidR="0032706C">
        <w:rPr>
          <w:rFonts w:eastAsiaTheme="minorHAnsi"/>
          <w:sz w:val="24"/>
          <w:szCs w:val="22"/>
          <w:lang w:eastAsia="en-US"/>
        </w:rPr>
        <w:t>B. Desinfektion der Tische), befindet sich aber nicht gleichzeitig mit den Versuchspersonen im Raum.</w:t>
      </w:r>
    </w:p>
    <w:p w14:paraId="79640389" w14:textId="77777777" w:rsidR="00EA76C2" w:rsidRPr="00EA76C2" w:rsidRDefault="00EA76C2" w:rsidP="00EA76C2">
      <w:pPr>
        <w:autoSpaceDE w:val="0"/>
        <w:autoSpaceDN w:val="0"/>
        <w:adjustRightInd w:val="0"/>
        <w:spacing w:line="276" w:lineRule="auto"/>
        <w:jc w:val="both"/>
        <w:rPr>
          <w:rFonts w:eastAsiaTheme="minorHAnsi"/>
          <w:sz w:val="24"/>
          <w:szCs w:val="22"/>
          <w:lang w:eastAsia="en-US"/>
        </w:rPr>
      </w:pPr>
    </w:p>
    <w:p w14:paraId="422DC0C9" w14:textId="7934BC09" w:rsidR="002C213C" w:rsidRPr="00151F3B" w:rsidRDefault="002C213C" w:rsidP="000D3DD6">
      <w:pPr>
        <w:pStyle w:val="Listenabsatz"/>
        <w:numPr>
          <w:ilvl w:val="1"/>
          <w:numId w:val="6"/>
        </w:numPr>
        <w:autoSpaceDE w:val="0"/>
        <w:autoSpaceDN w:val="0"/>
        <w:adjustRightInd w:val="0"/>
        <w:spacing w:line="276" w:lineRule="auto"/>
        <w:jc w:val="both"/>
        <w:rPr>
          <w:rFonts w:eastAsiaTheme="minorHAnsi"/>
          <w:sz w:val="24"/>
          <w:szCs w:val="22"/>
          <w:lang w:eastAsia="en-US"/>
        </w:rPr>
      </w:pPr>
      <w:r w:rsidRPr="00151F3B">
        <w:rPr>
          <w:rFonts w:eastAsiaTheme="minorHAnsi"/>
          <w:sz w:val="24"/>
          <w:szCs w:val="22"/>
          <w:lang w:eastAsia="en-US"/>
        </w:rPr>
        <w:t>Die Versuchspersonen erhalten einen Termin und kommen in der Regel selbstständig i</w:t>
      </w:r>
      <w:r w:rsidR="00332C6F" w:rsidRPr="00151F3B">
        <w:rPr>
          <w:rFonts w:eastAsiaTheme="minorHAnsi"/>
          <w:sz w:val="24"/>
          <w:szCs w:val="22"/>
          <w:lang w:eastAsia="en-US"/>
        </w:rPr>
        <w:t>n</w:t>
      </w:r>
      <w:r w:rsidR="009967D7">
        <w:rPr>
          <w:rFonts w:eastAsiaTheme="minorHAnsi"/>
          <w:sz w:val="24"/>
          <w:szCs w:val="22"/>
          <w:lang w:eastAsia="en-US"/>
        </w:rPr>
        <w:t xml:space="preserve"> den Studienraum des</w:t>
      </w:r>
      <w:r w:rsidR="00332C6F" w:rsidRPr="00151F3B">
        <w:rPr>
          <w:rFonts w:eastAsiaTheme="minorHAnsi"/>
          <w:sz w:val="24"/>
          <w:szCs w:val="22"/>
          <w:lang w:eastAsia="en-US"/>
        </w:rPr>
        <w:t xml:space="preserve"> </w:t>
      </w:r>
      <w:r w:rsidR="00497862">
        <w:rPr>
          <w:rFonts w:eastAsiaTheme="minorHAnsi"/>
          <w:sz w:val="24"/>
          <w:szCs w:val="22"/>
          <w:lang w:eastAsia="en-US"/>
        </w:rPr>
        <w:t>„</w:t>
      </w:r>
      <w:r w:rsidR="00C8468F" w:rsidRPr="00497862">
        <w:rPr>
          <w:rFonts w:eastAsiaTheme="minorHAnsi"/>
          <w:sz w:val="24"/>
          <w:lang w:eastAsia="en-US"/>
        </w:rPr>
        <w:t>m³uvi-Lab</w:t>
      </w:r>
      <w:r w:rsidR="00497862">
        <w:rPr>
          <w:rFonts w:eastAsiaTheme="minorHAnsi"/>
          <w:sz w:val="24"/>
          <w:lang w:eastAsia="en-US"/>
        </w:rPr>
        <w:t>“</w:t>
      </w:r>
      <w:r w:rsidR="00C8468F" w:rsidRPr="00151F3B">
        <w:rPr>
          <w:rFonts w:eastAsiaTheme="minorHAnsi"/>
          <w:sz w:val="24"/>
          <w:lang w:eastAsia="en-US"/>
        </w:rPr>
        <w:t xml:space="preserve">. </w:t>
      </w:r>
      <w:r w:rsidR="00332C6F" w:rsidRPr="00151F3B">
        <w:rPr>
          <w:rFonts w:eastAsiaTheme="minorHAnsi"/>
          <w:sz w:val="24"/>
          <w:szCs w:val="22"/>
          <w:lang w:eastAsia="en-US"/>
        </w:rPr>
        <w:t>Versuchspersonen werden aufgefordert</w:t>
      </w:r>
      <w:r w:rsidR="004B2164" w:rsidRPr="00151F3B">
        <w:rPr>
          <w:rFonts w:eastAsiaTheme="minorHAnsi"/>
          <w:sz w:val="24"/>
          <w:szCs w:val="22"/>
          <w:lang w:eastAsia="en-US"/>
        </w:rPr>
        <w:t>,</w:t>
      </w:r>
      <w:r w:rsidR="00332C6F" w:rsidRPr="00151F3B">
        <w:rPr>
          <w:rFonts w:eastAsiaTheme="minorHAnsi"/>
          <w:sz w:val="24"/>
          <w:szCs w:val="22"/>
          <w:lang w:eastAsia="en-US"/>
        </w:rPr>
        <w:t xml:space="preserve"> einzeln in</w:t>
      </w:r>
      <w:r w:rsidR="004B2164" w:rsidRPr="00151F3B">
        <w:rPr>
          <w:rFonts w:eastAsiaTheme="minorHAnsi"/>
          <w:sz w:val="24"/>
          <w:szCs w:val="22"/>
          <w:lang w:eastAsia="en-US"/>
        </w:rPr>
        <w:t xml:space="preserve"> den</w:t>
      </w:r>
      <w:r w:rsidR="009967D7">
        <w:rPr>
          <w:rFonts w:eastAsiaTheme="minorHAnsi"/>
          <w:sz w:val="24"/>
          <w:szCs w:val="22"/>
          <w:lang w:eastAsia="en-US"/>
        </w:rPr>
        <w:t xml:space="preserve"> R</w:t>
      </w:r>
      <w:r w:rsidR="004B2164" w:rsidRPr="00151F3B">
        <w:rPr>
          <w:rFonts w:eastAsiaTheme="minorHAnsi"/>
          <w:sz w:val="24"/>
          <w:szCs w:val="22"/>
          <w:lang w:eastAsia="en-US"/>
        </w:rPr>
        <w:t xml:space="preserve">aum </w:t>
      </w:r>
      <w:r w:rsidR="00332C6F" w:rsidRPr="00151F3B">
        <w:rPr>
          <w:rFonts w:eastAsiaTheme="minorHAnsi"/>
          <w:sz w:val="24"/>
          <w:szCs w:val="22"/>
          <w:lang w:eastAsia="en-US"/>
        </w:rPr>
        <w:t>einzutreten</w:t>
      </w:r>
      <w:r w:rsidR="004B2164" w:rsidRPr="00151F3B">
        <w:rPr>
          <w:rFonts w:eastAsiaTheme="minorHAnsi"/>
          <w:sz w:val="24"/>
          <w:szCs w:val="22"/>
          <w:lang w:eastAsia="en-US"/>
        </w:rPr>
        <w:t xml:space="preserve"> und Platz zu nehmen,</w:t>
      </w:r>
      <w:r w:rsidR="00332C6F" w:rsidRPr="00151F3B">
        <w:rPr>
          <w:rFonts w:eastAsiaTheme="minorHAnsi"/>
          <w:sz w:val="24"/>
          <w:szCs w:val="22"/>
          <w:lang w:eastAsia="en-US"/>
        </w:rPr>
        <w:t xml:space="preserve"> um </w:t>
      </w:r>
      <w:r w:rsidR="004B2164" w:rsidRPr="00151F3B">
        <w:rPr>
          <w:rFonts w:eastAsiaTheme="minorHAnsi"/>
          <w:sz w:val="24"/>
          <w:szCs w:val="22"/>
          <w:lang w:eastAsia="en-US"/>
        </w:rPr>
        <w:t>Ansammlungen von Menschen</w:t>
      </w:r>
      <w:r w:rsidR="00C8468F" w:rsidRPr="00151F3B">
        <w:rPr>
          <w:rFonts w:eastAsiaTheme="minorHAnsi"/>
          <w:sz w:val="24"/>
          <w:szCs w:val="22"/>
          <w:lang w:eastAsia="en-US"/>
        </w:rPr>
        <w:t xml:space="preserve"> </w:t>
      </w:r>
      <w:r w:rsidR="00332C6F" w:rsidRPr="00151F3B">
        <w:rPr>
          <w:rFonts w:eastAsiaTheme="minorHAnsi"/>
          <w:sz w:val="24"/>
          <w:szCs w:val="22"/>
          <w:lang w:eastAsia="en-US"/>
        </w:rPr>
        <w:t>zu vermeiden</w:t>
      </w:r>
      <w:r w:rsidRPr="00151F3B">
        <w:rPr>
          <w:rFonts w:eastAsiaTheme="minorHAnsi"/>
          <w:sz w:val="24"/>
          <w:szCs w:val="22"/>
          <w:lang w:eastAsia="en-US"/>
        </w:rPr>
        <w:t>.</w:t>
      </w:r>
      <w:r w:rsidR="004B2164" w:rsidRPr="00151F3B">
        <w:rPr>
          <w:rFonts w:eastAsiaTheme="minorHAnsi"/>
          <w:sz w:val="24"/>
          <w:szCs w:val="22"/>
          <w:lang w:eastAsia="en-US"/>
        </w:rPr>
        <w:t xml:space="preserve"> </w:t>
      </w:r>
      <w:r w:rsidR="004B2164" w:rsidRPr="00151F3B">
        <w:rPr>
          <w:rFonts w:eastAsiaTheme="minorHAnsi"/>
          <w:sz w:val="24"/>
          <w:lang w:eastAsia="en-US"/>
        </w:rPr>
        <w:t>Auch auf diese Maßnahme wird mit Plakaten am Eingangsbereich hingewiesen (Anlage 1).</w:t>
      </w:r>
    </w:p>
    <w:p w14:paraId="7049A886" w14:textId="77777777" w:rsidR="002C213C" w:rsidRPr="00151F3B" w:rsidRDefault="002C213C" w:rsidP="000D3DD6">
      <w:pPr>
        <w:pStyle w:val="Listenabsatz"/>
        <w:autoSpaceDE w:val="0"/>
        <w:autoSpaceDN w:val="0"/>
        <w:adjustRightInd w:val="0"/>
        <w:spacing w:line="276" w:lineRule="auto"/>
        <w:ind w:left="804"/>
        <w:jc w:val="both"/>
        <w:rPr>
          <w:rFonts w:eastAsiaTheme="minorHAnsi"/>
          <w:sz w:val="24"/>
          <w:szCs w:val="22"/>
          <w:lang w:eastAsia="en-US"/>
        </w:rPr>
      </w:pPr>
    </w:p>
    <w:p w14:paraId="42E66BE2" w14:textId="483B2D07" w:rsidR="004B2164" w:rsidRPr="00151F3B" w:rsidRDefault="002C213C" w:rsidP="000D3DD6">
      <w:pPr>
        <w:pStyle w:val="Listenabsatz"/>
        <w:numPr>
          <w:ilvl w:val="1"/>
          <w:numId w:val="6"/>
        </w:numPr>
        <w:autoSpaceDE w:val="0"/>
        <w:autoSpaceDN w:val="0"/>
        <w:adjustRightInd w:val="0"/>
        <w:spacing w:line="276" w:lineRule="auto"/>
        <w:jc w:val="both"/>
        <w:rPr>
          <w:rFonts w:eastAsiaTheme="minorHAnsi"/>
          <w:sz w:val="24"/>
          <w:szCs w:val="22"/>
          <w:lang w:eastAsia="en-US"/>
        </w:rPr>
      </w:pPr>
      <w:r w:rsidRPr="00151F3B">
        <w:rPr>
          <w:rFonts w:eastAsiaTheme="minorHAnsi"/>
          <w:sz w:val="24"/>
          <w:szCs w:val="22"/>
          <w:lang w:eastAsia="en-US"/>
        </w:rPr>
        <w:t xml:space="preserve">Vor der Durchführung der Studien werden alle Tische, Stühle, </w:t>
      </w:r>
      <w:r w:rsidR="008F6B94" w:rsidRPr="00151F3B">
        <w:rPr>
          <w:rFonts w:eastAsiaTheme="minorHAnsi"/>
          <w:sz w:val="24"/>
          <w:szCs w:val="22"/>
          <w:lang w:eastAsia="en-US"/>
        </w:rPr>
        <w:t xml:space="preserve">Lichtschalter, Türklinken, </w:t>
      </w:r>
      <w:r w:rsidR="004B2164" w:rsidRPr="00151F3B">
        <w:rPr>
          <w:rFonts w:eastAsiaTheme="minorHAnsi"/>
          <w:sz w:val="24"/>
          <w:szCs w:val="22"/>
          <w:lang w:eastAsia="en-US"/>
        </w:rPr>
        <w:t>vorhandene Technik</w:t>
      </w:r>
      <w:r w:rsidRPr="00151F3B">
        <w:rPr>
          <w:rFonts w:eastAsiaTheme="minorHAnsi"/>
          <w:sz w:val="24"/>
          <w:szCs w:val="22"/>
          <w:lang w:eastAsia="en-US"/>
        </w:rPr>
        <w:t xml:space="preserve"> und sonstige Werkzeuge, mit denen Versuchsperson</w:t>
      </w:r>
      <w:r w:rsidR="000D3DD6" w:rsidRPr="00151F3B">
        <w:rPr>
          <w:rFonts w:eastAsiaTheme="minorHAnsi"/>
          <w:sz w:val="24"/>
          <w:szCs w:val="22"/>
          <w:lang w:eastAsia="en-US"/>
        </w:rPr>
        <w:t>en</w:t>
      </w:r>
      <w:r w:rsidR="00385583">
        <w:rPr>
          <w:rFonts w:eastAsiaTheme="minorHAnsi"/>
          <w:sz w:val="24"/>
          <w:szCs w:val="22"/>
          <w:lang w:eastAsia="en-US"/>
        </w:rPr>
        <w:t xml:space="preserve"> und Studienleitung</w:t>
      </w:r>
      <w:r w:rsidRPr="00151F3B">
        <w:rPr>
          <w:rFonts w:eastAsiaTheme="minorHAnsi"/>
          <w:sz w:val="24"/>
          <w:szCs w:val="22"/>
          <w:lang w:eastAsia="en-US"/>
        </w:rPr>
        <w:t xml:space="preserve"> in Kontakt komm</w:t>
      </w:r>
      <w:r w:rsidR="000D3DD6" w:rsidRPr="00151F3B">
        <w:rPr>
          <w:rFonts w:eastAsiaTheme="minorHAnsi"/>
          <w:sz w:val="24"/>
          <w:szCs w:val="22"/>
          <w:lang w:eastAsia="en-US"/>
        </w:rPr>
        <w:t>en</w:t>
      </w:r>
      <w:r w:rsidRPr="00151F3B">
        <w:rPr>
          <w:rFonts w:eastAsiaTheme="minorHAnsi"/>
          <w:sz w:val="24"/>
          <w:szCs w:val="22"/>
          <w:lang w:eastAsia="en-US"/>
        </w:rPr>
        <w:t xml:space="preserve">, desinfiziert. </w:t>
      </w:r>
    </w:p>
    <w:p w14:paraId="1CC583C3" w14:textId="77777777" w:rsidR="004B2164" w:rsidRPr="00151F3B" w:rsidRDefault="004B2164" w:rsidP="004B2164">
      <w:pPr>
        <w:pStyle w:val="Listenabsatz"/>
        <w:rPr>
          <w:rFonts w:eastAsiaTheme="minorHAnsi"/>
          <w:sz w:val="24"/>
          <w:szCs w:val="22"/>
          <w:lang w:eastAsia="en-US"/>
        </w:rPr>
      </w:pPr>
    </w:p>
    <w:p w14:paraId="54D2FDC9" w14:textId="213B423B" w:rsidR="002C213C" w:rsidRPr="00151F3B" w:rsidRDefault="002C213C" w:rsidP="000D3DD6">
      <w:pPr>
        <w:pStyle w:val="Listenabsatz"/>
        <w:numPr>
          <w:ilvl w:val="1"/>
          <w:numId w:val="6"/>
        </w:numPr>
        <w:autoSpaceDE w:val="0"/>
        <w:autoSpaceDN w:val="0"/>
        <w:adjustRightInd w:val="0"/>
        <w:spacing w:line="276" w:lineRule="auto"/>
        <w:jc w:val="both"/>
        <w:rPr>
          <w:rFonts w:eastAsiaTheme="minorHAnsi"/>
          <w:sz w:val="24"/>
          <w:szCs w:val="22"/>
          <w:lang w:eastAsia="en-US"/>
        </w:rPr>
      </w:pPr>
      <w:r w:rsidRPr="00151F3B">
        <w:rPr>
          <w:rFonts w:eastAsiaTheme="minorHAnsi"/>
          <w:sz w:val="24"/>
          <w:szCs w:val="22"/>
          <w:lang w:eastAsia="en-US"/>
        </w:rPr>
        <w:t>D</w:t>
      </w:r>
      <w:r w:rsidR="009967D7">
        <w:rPr>
          <w:rFonts w:eastAsiaTheme="minorHAnsi"/>
          <w:sz w:val="24"/>
          <w:szCs w:val="22"/>
          <w:lang w:eastAsia="en-US"/>
        </w:rPr>
        <w:t>er Studienraum des</w:t>
      </w:r>
      <w:r w:rsidR="00C8468F" w:rsidRPr="00151F3B">
        <w:rPr>
          <w:rFonts w:eastAsiaTheme="minorHAnsi"/>
          <w:sz w:val="24"/>
          <w:szCs w:val="22"/>
          <w:lang w:eastAsia="en-US"/>
        </w:rPr>
        <w:t xml:space="preserve"> </w:t>
      </w:r>
      <w:r w:rsidR="00497862">
        <w:rPr>
          <w:rFonts w:eastAsiaTheme="minorHAnsi"/>
          <w:sz w:val="24"/>
          <w:szCs w:val="22"/>
          <w:lang w:eastAsia="en-US"/>
        </w:rPr>
        <w:t>„</w:t>
      </w:r>
      <w:r w:rsidR="00C8468F" w:rsidRPr="00497862">
        <w:rPr>
          <w:rFonts w:eastAsiaTheme="minorHAnsi"/>
          <w:sz w:val="24"/>
          <w:lang w:eastAsia="en-US"/>
        </w:rPr>
        <w:t>m³uvi-Lab</w:t>
      </w:r>
      <w:r w:rsidR="00497862">
        <w:rPr>
          <w:rFonts w:eastAsiaTheme="minorHAnsi"/>
          <w:sz w:val="24"/>
          <w:lang w:eastAsia="en-US"/>
        </w:rPr>
        <w:t>“</w:t>
      </w:r>
      <w:r w:rsidR="00C8468F" w:rsidRPr="00151F3B">
        <w:rPr>
          <w:rFonts w:eastAsiaTheme="minorHAnsi"/>
          <w:sz w:val="24"/>
          <w:szCs w:val="22"/>
          <w:lang w:eastAsia="en-US"/>
        </w:rPr>
        <w:t xml:space="preserve"> wird </w:t>
      </w:r>
      <w:r w:rsidR="004B2164" w:rsidRPr="00151F3B">
        <w:rPr>
          <w:rFonts w:eastAsiaTheme="minorHAnsi"/>
          <w:sz w:val="24"/>
          <w:szCs w:val="22"/>
          <w:lang w:eastAsia="en-US"/>
        </w:rPr>
        <w:t>vor und nach der Durchführung der Studie</w:t>
      </w:r>
      <w:r w:rsidRPr="00151F3B">
        <w:rPr>
          <w:rFonts w:eastAsiaTheme="minorHAnsi"/>
          <w:sz w:val="24"/>
          <w:szCs w:val="22"/>
          <w:lang w:eastAsia="en-US"/>
        </w:rPr>
        <w:t xml:space="preserve"> gut gelüfte</w:t>
      </w:r>
      <w:r w:rsidR="004B2164" w:rsidRPr="00151F3B">
        <w:rPr>
          <w:rFonts w:eastAsiaTheme="minorHAnsi"/>
          <w:sz w:val="24"/>
          <w:szCs w:val="22"/>
          <w:lang w:eastAsia="en-US"/>
        </w:rPr>
        <w:t>t</w:t>
      </w:r>
      <w:r w:rsidR="001F67CC">
        <w:rPr>
          <w:rFonts w:eastAsiaTheme="minorHAnsi"/>
          <w:sz w:val="24"/>
          <w:szCs w:val="22"/>
          <w:lang w:eastAsia="en-US"/>
        </w:rPr>
        <w:t xml:space="preserve">. Während der Versuchsdurchführung wird mindestens </w:t>
      </w:r>
      <w:r w:rsidR="009967D7">
        <w:rPr>
          <w:rFonts w:eastAsiaTheme="minorHAnsi"/>
          <w:sz w:val="24"/>
          <w:szCs w:val="22"/>
          <w:lang w:eastAsia="en-US"/>
        </w:rPr>
        <w:t>alle zehn Minuten</w:t>
      </w:r>
      <w:r w:rsidR="001F67CC">
        <w:rPr>
          <w:rFonts w:eastAsiaTheme="minorHAnsi"/>
          <w:sz w:val="24"/>
          <w:szCs w:val="22"/>
          <w:lang w:eastAsia="en-US"/>
        </w:rPr>
        <w:t xml:space="preserve"> stoßgelüftet.</w:t>
      </w:r>
    </w:p>
    <w:p w14:paraId="3D5EF172" w14:textId="77777777" w:rsidR="000D3DD6" w:rsidRPr="00151F3B" w:rsidRDefault="000D3DD6" w:rsidP="000D3DD6">
      <w:pPr>
        <w:pStyle w:val="Listenabsatz"/>
        <w:spacing w:line="276" w:lineRule="auto"/>
        <w:rPr>
          <w:rFonts w:eastAsiaTheme="minorHAnsi"/>
          <w:sz w:val="24"/>
          <w:szCs w:val="22"/>
          <w:lang w:eastAsia="en-US"/>
        </w:rPr>
      </w:pPr>
    </w:p>
    <w:p w14:paraId="7E616BB1" w14:textId="6CF3D444" w:rsidR="000D3DD6" w:rsidRPr="00151F3B" w:rsidRDefault="00AA1E70" w:rsidP="000D3DD6">
      <w:pPr>
        <w:pStyle w:val="Listenabsatz"/>
        <w:numPr>
          <w:ilvl w:val="1"/>
          <w:numId w:val="6"/>
        </w:numPr>
        <w:autoSpaceDE w:val="0"/>
        <w:autoSpaceDN w:val="0"/>
        <w:adjustRightInd w:val="0"/>
        <w:spacing w:line="276" w:lineRule="auto"/>
        <w:jc w:val="both"/>
        <w:rPr>
          <w:rFonts w:eastAsiaTheme="minorHAnsi"/>
          <w:sz w:val="24"/>
          <w:szCs w:val="22"/>
          <w:lang w:eastAsia="en-US"/>
        </w:rPr>
      </w:pPr>
      <w:r>
        <w:rPr>
          <w:rFonts w:eastAsiaTheme="minorHAnsi"/>
          <w:sz w:val="24"/>
          <w:szCs w:val="22"/>
          <w:lang w:eastAsia="en-US"/>
        </w:rPr>
        <w:lastRenderedPageBreak/>
        <w:t>Nach</w:t>
      </w:r>
      <w:r w:rsidR="00C8468F" w:rsidRPr="00151F3B">
        <w:rPr>
          <w:rFonts w:eastAsiaTheme="minorHAnsi"/>
          <w:sz w:val="24"/>
          <w:szCs w:val="22"/>
          <w:lang w:eastAsia="en-US"/>
        </w:rPr>
        <w:t xml:space="preserve"> </w:t>
      </w:r>
      <w:r w:rsidR="000D3DD6" w:rsidRPr="00151F3B">
        <w:rPr>
          <w:rFonts w:eastAsiaTheme="minorHAnsi"/>
          <w:sz w:val="24"/>
          <w:szCs w:val="22"/>
          <w:lang w:eastAsia="en-US"/>
        </w:rPr>
        <w:t xml:space="preserve">Betreten des Laborraumes werden die Versuchspersonen zum Händewaschen bzw. </w:t>
      </w:r>
      <w:r>
        <w:rPr>
          <w:rFonts w:eastAsiaTheme="minorHAnsi"/>
          <w:sz w:val="24"/>
          <w:szCs w:val="22"/>
          <w:lang w:eastAsia="en-US"/>
        </w:rPr>
        <w:t>-</w:t>
      </w:r>
      <w:r w:rsidR="000D3DD6" w:rsidRPr="00151F3B">
        <w:rPr>
          <w:rFonts w:eastAsiaTheme="minorHAnsi"/>
          <w:sz w:val="24"/>
          <w:szCs w:val="22"/>
          <w:lang w:eastAsia="en-US"/>
        </w:rPr>
        <w:t>desinfizieren aufgefordert.</w:t>
      </w:r>
      <w:r w:rsidR="004B2164" w:rsidRPr="00151F3B">
        <w:rPr>
          <w:rFonts w:eastAsiaTheme="minorHAnsi"/>
          <w:sz w:val="24"/>
          <w:szCs w:val="22"/>
          <w:lang w:eastAsia="en-US"/>
        </w:rPr>
        <w:t xml:space="preserve"> Desinfektionsspender werden </w:t>
      </w:r>
      <w:r>
        <w:rPr>
          <w:rFonts w:eastAsiaTheme="minorHAnsi"/>
          <w:sz w:val="24"/>
          <w:szCs w:val="22"/>
          <w:lang w:eastAsia="en-US"/>
        </w:rPr>
        <w:t xml:space="preserve">im </w:t>
      </w:r>
      <w:r w:rsidR="009967D7">
        <w:rPr>
          <w:rFonts w:eastAsiaTheme="minorHAnsi"/>
          <w:sz w:val="24"/>
          <w:szCs w:val="22"/>
          <w:lang w:eastAsia="en-US"/>
        </w:rPr>
        <w:t xml:space="preserve">Studienraum des </w:t>
      </w:r>
      <w:r w:rsidR="00497862">
        <w:rPr>
          <w:rFonts w:eastAsiaTheme="minorHAnsi"/>
          <w:sz w:val="24"/>
          <w:szCs w:val="22"/>
          <w:lang w:eastAsia="en-US"/>
        </w:rPr>
        <w:t>„</w:t>
      </w:r>
      <w:r w:rsidR="00C8468F" w:rsidRPr="00497862">
        <w:rPr>
          <w:rFonts w:eastAsiaTheme="minorHAnsi"/>
          <w:sz w:val="24"/>
          <w:lang w:eastAsia="en-US"/>
        </w:rPr>
        <w:t>m³uvi-Lab</w:t>
      </w:r>
      <w:r w:rsidR="00497862">
        <w:rPr>
          <w:rFonts w:eastAsiaTheme="minorHAnsi"/>
          <w:sz w:val="24"/>
          <w:lang w:eastAsia="en-US"/>
        </w:rPr>
        <w:t>“</w:t>
      </w:r>
      <w:r w:rsidR="00C8468F" w:rsidRPr="00151F3B">
        <w:rPr>
          <w:rFonts w:eastAsiaTheme="minorHAnsi"/>
          <w:sz w:val="24"/>
          <w:szCs w:val="22"/>
          <w:lang w:eastAsia="en-US"/>
        </w:rPr>
        <w:t xml:space="preserve"> </w:t>
      </w:r>
      <w:r w:rsidR="004B2164" w:rsidRPr="00151F3B">
        <w:rPr>
          <w:rFonts w:eastAsiaTheme="minorHAnsi"/>
          <w:sz w:val="24"/>
          <w:szCs w:val="22"/>
          <w:lang w:eastAsia="en-US"/>
        </w:rPr>
        <w:t>aufgestellt.</w:t>
      </w:r>
    </w:p>
    <w:p w14:paraId="7A6D57DD" w14:textId="77777777" w:rsidR="000D3DD6" w:rsidRPr="00151F3B" w:rsidRDefault="000D3DD6" w:rsidP="000D3DD6">
      <w:pPr>
        <w:pStyle w:val="Listenabsatz"/>
        <w:spacing w:line="276" w:lineRule="auto"/>
        <w:rPr>
          <w:rFonts w:eastAsiaTheme="minorHAnsi"/>
          <w:sz w:val="24"/>
          <w:szCs w:val="22"/>
          <w:lang w:eastAsia="en-US"/>
        </w:rPr>
      </w:pPr>
    </w:p>
    <w:p w14:paraId="089B1919" w14:textId="25ABBBBB" w:rsidR="00DF638E" w:rsidRDefault="00DF638E" w:rsidP="00712275">
      <w:pPr>
        <w:pStyle w:val="Listenabsatz"/>
        <w:numPr>
          <w:ilvl w:val="1"/>
          <w:numId w:val="6"/>
        </w:numPr>
        <w:autoSpaceDE w:val="0"/>
        <w:autoSpaceDN w:val="0"/>
        <w:adjustRightInd w:val="0"/>
        <w:spacing w:line="276" w:lineRule="auto"/>
        <w:jc w:val="both"/>
        <w:rPr>
          <w:rFonts w:eastAsiaTheme="minorHAnsi"/>
          <w:sz w:val="24"/>
          <w:szCs w:val="22"/>
          <w:lang w:eastAsia="en-US"/>
        </w:rPr>
      </w:pPr>
      <w:r>
        <w:rPr>
          <w:rFonts w:eastAsiaTheme="minorHAnsi"/>
          <w:sz w:val="24"/>
          <w:szCs w:val="22"/>
          <w:lang w:eastAsia="en-US"/>
        </w:rPr>
        <w:t>Die Versuchsleitung und die Hilfskraft tragen während der gesamten Dauer der Versuchsdurchführung einen MNS</w:t>
      </w:r>
      <w:ins w:id="17" w:author="Habelt, Henriette" w:date="2021-04-13T08:29:00Z">
        <w:r w:rsidR="00F4713E">
          <w:rPr>
            <w:rFonts w:eastAsiaTheme="minorHAnsi"/>
            <w:sz w:val="24"/>
            <w:szCs w:val="22"/>
            <w:lang w:eastAsia="en-US"/>
          </w:rPr>
          <w:t>,</w:t>
        </w:r>
      </w:ins>
      <w:r>
        <w:rPr>
          <w:rFonts w:eastAsiaTheme="minorHAnsi"/>
          <w:sz w:val="24"/>
          <w:szCs w:val="22"/>
          <w:lang w:eastAsia="en-US"/>
        </w:rPr>
        <w:t xml:space="preserve"> der mindestens dem FFP2-Standard entspricht.</w:t>
      </w:r>
    </w:p>
    <w:p w14:paraId="1556B562" w14:textId="77777777" w:rsidR="00712275" w:rsidRPr="00712275" w:rsidRDefault="00712275" w:rsidP="00712275">
      <w:pPr>
        <w:autoSpaceDE w:val="0"/>
        <w:autoSpaceDN w:val="0"/>
        <w:adjustRightInd w:val="0"/>
        <w:spacing w:line="276" w:lineRule="auto"/>
        <w:jc w:val="both"/>
        <w:rPr>
          <w:rFonts w:eastAsiaTheme="minorHAnsi"/>
          <w:sz w:val="24"/>
          <w:szCs w:val="22"/>
          <w:lang w:eastAsia="en-US"/>
        </w:rPr>
      </w:pPr>
    </w:p>
    <w:p w14:paraId="4FD0AF26" w14:textId="69A6AEC2" w:rsidR="000D3DD6" w:rsidRPr="00151F3B" w:rsidRDefault="00DF638E" w:rsidP="000D3DD6">
      <w:pPr>
        <w:pStyle w:val="Listenabsatz"/>
        <w:numPr>
          <w:ilvl w:val="1"/>
          <w:numId w:val="6"/>
        </w:numPr>
        <w:autoSpaceDE w:val="0"/>
        <w:autoSpaceDN w:val="0"/>
        <w:adjustRightInd w:val="0"/>
        <w:spacing w:line="276" w:lineRule="auto"/>
        <w:jc w:val="both"/>
        <w:rPr>
          <w:rFonts w:eastAsiaTheme="minorHAnsi"/>
          <w:sz w:val="24"/>
          <w:szCs w:val="22"/>
          <w:lang w:eastAsia="en-US"/>
        </w:rPr>
      </w:pPr>
      <w:r>
        <w:rPr>
          <w:rFonts w:eastAsiaTheme="minorHAnsi"/>
          <w:sz w:val="24"/>
          <w:szCs w:val="22"/>
          <w:lang w:eastAsia="en-US"/>
        </w:rPr>
        <w:t xml:space="preserve">Die </w:t>
      </w:r>
      <w:r w:rsidR="000D3DD6" w:rsidRPr="00151F3B">
        <w:rPr>
          <w:rFonts w:eastAsiaTheme="minorHAnsi"/>
          <w:sz w:val="24"/>
          <w:szCs w:val="22"/>
          <w:lang w:eastAsia="en-US"/>
        </w:rPr>
        <w:t xml:space="preserve">Versuchspersonen </w:t>
      </w:r>
      <w:r>
        <w:rPr>
          <w:rFonts w:eastAsiaTheme="minorHAnsi"/>
          <w:sz w:val="24"/>
          <w:szCs w:val="22"/>
          <w:lang w:eastAsia="en-US"/>
        </w:rPr>
        <w:t>tragen ebenfalls eine FFP2-Maske. Ausnahme stellen Unterrichtssimulationen dar, in denen Versuchspersonen in die Rollen von Lehrenden bzw. Lernenden schlüpfen. Während dieser Simulationen ist ein Mindestabstand von 1,5</w:t>
      </w:r>
      <w:del w:id="18" w:author="Habelt, Henriette" w:date="2021-04-13T08:29:00Z">
        <w:r w:rsidDel="00F4713E">
          <w:rPr>
            <w:rFonts w:eastAsiaTheme="minorHAnsi"/>
            <w:sz w:val="24"/>
            <w:szCs w:val="22"/>
            <w:lang w:eastAsia="en-US"/>
          </w:rPr>
          <w:delText xml:space="preserve"> </w:delText>
        </w:r>
      </w:del>
      <w:ins w:id="19" w:author="Habelt, Henriette" w:date="2021-04-13T08:29:00Z">
        <w:r w:rsidR="00F4713E">
          <w:rPr>
            <w:rFonts w:eastAsiaTheme="minorHAnsi"/>
            <w:sz w:val="24"/>
            <w:szCs w:val="22"/>
            <w:lang w:eastAsia="en-US"/>
          </w:rPr>
          <w:t> </w:t>
        </w:r>
      </w:ins>
      <w:r w:rsidR="00712275">
        <w:rPr>
          <w:rFonts w:eastAsiaTheme="minorHAnsi"/>
          <w:sz w:val="24"/>
          <w:szCs w:val="22"/>
          <w:lang w:eastAsia="en-US"/>
        </w:rPr>
        <w:t>m</w:t>
      </w:r>
      <w:r>
        <w:rPr>
          <w:rFonts w:eastAsiaTheme="minorHAnsi"/>
          <w:sz w:val="24"/>
          <w:szCs w:val="22"/>
          <w:lang w:eastAsia="en-US"/>
        </w:rPr>
        <w:t xml:space="preserve"> zwingend einzuhalten</w:t>
      </w:r>
      <w:r w:rsidR="007529E6">
        <w:rPr>
          <w:rFonts w:eastAsiaTheme="minorHAnsi"/>
          <w:sz w:val="24"/>
          <w:szCs w:val="22"/>
          <w:lang w:eastAsia="en-US"/>
        </w:rPr>
        <w:t>.</w:t>
      </w:r>
    </w:p>
    <w:p w14:paraId="13DC1402" w14:textId="77777777" w:rsidR="000D3DD6" w:rsidRPr="00151F3B" w:rsidRDefault="000D3DD6" w:rsidP="000D3DD6">
      <w:pPr>
        <w:pStyle w:val="Listenabsatz"/>
        <w:spacing w:line="276" w:lineRule="auto"/>
        <w:rPr>
          <w:rFonts w:eastAsiaTheme="minorHAnsi"/>
          <w:sz w:val="24"/>
          <w:szCs w:val="22"/>
          <w:lang w:eastAsia="en-US"/>
        </w:rPr>
      </w:pPr>
    </w:p>
    <w:p w14:paraId="7CF843F9" w14:textId="09D52AE4" w:rsidR="000D3DD6" w:rsidRPr="00151F3B" w:rsidRDefault="000D3DD6" w:rsidP="00F4713E">
      <w:pPr>
        <w:pStyle w:val="Listenabsatz"/>
        <w:numPr>
          <w:ilvl w:val="1"/>
          <w:numId w:val="6"/>
        </w:numPr>
        <w:autoSpaceDE w:val="0"/>
        <w:autoSpaceDN w:val="0"/>
        <w:adjustRightInd w:val="0"/>
        <w:spacing w:line="276" w:lineRule="auto"/>
        <w:jc w:val="both"/>
        <w:rPr>
          <w:rFonts w:eastAsiaTheme="minorHAnsi"/>
          <w:sz w:val="24"/>
          <w:szCs w:val="22"/>
          <w:lang w:eastAsia="en-US"/>
        </w:rPr>
      </w:pPr>
      <w:r w:rsidRPr="00151F3B">
        <w:rPr>
          <w:rFonts w:eastAsiaTheme="minorHAnsi"/>
          <w:sz w:val="24"/>
          <w:szCs w:val="22"/>
          <w:lang w:eastAsia="en-US"/>
        </w:rPr>
        <w:t>Versuchspersonen und Versuchsleit</w:t>
      </w:r>
      <w:r w:rsidR="000459E5" w:rsidRPr="00151F3B">
        <w:rPr>
          <w:rFonts w:eastAsiaTheme="minorHAnsi"/>
          <w:sz w:val="24"/>
          <w:szCs w:val="22"/>
          <w:lang w:eastAsia="en-US"/>
        </w:rPr>
        <w:t>ung</w:t>
      </w:r>
      <w:r w:rsidRPr="00151F3B">
        <w:rPr>
          <w:rFonts w:eastAsiaTheme="minorHAnsi"/>
          <w:sz w:val="24"/>
          <w:szCs w:val="22"/>
          <w:lang w:eastAsia="en-US"/>
        </w:rPr>
        <w:t xml:space="preserve"> achten stets auf ausreichend persönlichen Abstand. Sitzpositionen sind markiert und weisen</w:t>
      </w:r>
      <w:r w:rsidR="004B2164" w:rsidRPr="00151F3B">
        <w:rPr>
          <w:rFonts w:eastAsiaTheme="minorHAnsi"/>
          <w:sz w:val="24"/>
          <w:szCs w:val="22"/>
          <w:lang w:eastAsia="en-US"/>
        </w:rPr>
        <w:t xml:space="preserve"> einen </w:t>
      </w:r>
      <w:r w:rsidRPr="00151F3B">
        <w:rPr>
          <w:rFonts w:eastAsiaTheme="minorHAnsi"/>
          <w:sz w:val="24"/>
          <w:szCs w:val="22"/>
          <w:lang w:eastAsia="en-US"/>
        </w:rPr>
        <w:t xml:space="preserve">Abstand </w:t>
      </w:r>
      <w:r w:rsidR="004B2164" w:rsidRPr="00151F3B">
        <w:rPr>
          <w:rFonts w:eastAsiaTheme="minorHAnsi"/>
          <w:sz w:val="24"/>
          <w:szCs w:val="22"/>
          <w:lang w:eastAsia="en-US"/>
        </w:rPr>
        <w:t>von mindestens 1,5</w:t>
      </w:r>
      <w:del w:id="20" w:author="Habelt, Henriette" w:date="2021-04-13T08:29:00Z">
        <w:r w:rsidR="00497862" w:rsidDel="00F4713E">
          <w:rPr>
            <w:rFonts w:eastAsiaTheme="minorHAnsi"/>
            <w:sz w:val="24"/>
            <w:szCs w:val="22"/>
            <w:lang w:eastAsia="en-US"/>
          </w:rPr>
          <w:delText xml:space="preserve"> </w:delText>
        </w:r>
      </w:del>
      <w:ins w:id="21" w:author="Habelt, Henriette" w:date="2021-04-13T08:29:00Z">
        <w:r w:rsidR="00F4713E">
          <w:rPr>
            <w:rFonts w:eastAsiaTheme="minorHAnsi"/>
            <w:sz w:val="24"/>
            <w:szCs w:val="22"/>
            <w:lang w:eastAsia="en-US"/>
          </w:rPr>
          <w:t> </w:t>
        </w:r>
      </w:ins>
      <w:r w:rsidR="004B2164" w:rsidRPr="00151F3B">
        <w:rPr>
          <w:rFonts w:eastAsiaTheme="minorHAnsi"/>
          <w:sz w:val="24"/>
          <w:szCs w:val="22"/>
          <w:lang w:eastAsia="en-US"/>
        </w:rPr>
        <w:t xml:space="preserve">m </w:t>
      </w:r>
      <w:r w:rsidRPr="00151F3B">
        <w:rPr>
          <w:rFonts w:eastAsiaTheme="minorHAnsi"/>
          <w:sz w:val="24"/>
          <w:szCs w:val="22"/>
          <w:lang w:eastAsia="en-US"/>
        </w:rPr>
        <w:t>zueinander auf.</w:t>
      </w:r>
    </w:p>
    <w:p w14:paraId="5B54B0F3" w14:textId="77777777" w:rsidR="000D3DD6" w:rsidRPr="00151F3B" w:rsidRDefault="000D3DD6" w:rsidP="000D3DD6">
      <w:pPr>
        <w:pStyle w:val="Listenabsatz"/>
        <w:rPr>
          <w:rFonts w:eastAsiaTheme="minorHAnsi"/>
          <w:sz w:val="24"/>
          <w:szCs w:val="22"/>
          <w:lang w:eastAsia="en-US"/>
        </w:rPr>
      </w:pPr>
    </w:p>
    <w:p w14:paraId="5B15401B" w14:textId="72B838B2" w:rsidR="000D3DD6" w:rsidRPr="00151F3B" w:rsidRDefault="000D3DD6" w:rsidP="000D3DD6">
      <w:pPr>
        <w:pStyle w:val="Listenabsatz"/>
        <w:numPr>
          <w:ilvl w:val="1"/>
          <w:numId w:val="6"/>
        </w:numPr>
        <w:autoSpaceDE w:val="0"/>
        <w:autoSpaceDN w:val="0"/>
        <w:adjustRightInd w:val="0"/>
        <w:spacing w:line="276" w:lineRule="auto"/>
        <w:jc w:val="both"/>
        <w:rPr>
          <w:rFonts w:eastAsiaTheme="minorHAnsi"/>
          <w:sz w:val="24"/>
          <w:szCs w:val="22"/>
          <w:lang w:eastAsia="en-US"/>
        </w:rPr>
      </w:pPr>
      <w:r w:rsidRPr="00151F3B">
        <w:rPr>
          <w:rFonts w:eastAsiaTheme="minorHAnsi"/>
          <w:sz w:val="24"/>
          <w:szCs w:val="22"/>
          <w:lang w:eastAsia="en-US"/>
        </w:rPr>
        <w:t xml:space="preserve">Zuerst findet die Aufklärung über Studienzwecke, Studienablauf und Hygienemaßnahmen statt. Die Versuchspersonen haben ausreichend Gelegenheit, Fragen zu stellen. Anschließend erklären alle </w:t>
      </w:r>
      <w:r w:rsidR="000459E5" w:rsidRPr="00151F3B">
        <w:rPr>
          <w:rFonts w:eastAsiaTheme="minorHAnsi"/>
          <w:sz w:val="24"/>
          <w:szCs w:val="22"/>
          <w:lang w:eastAsia="en-US"/>
        </w:rPr>
        <w:t>Versuchspersonen</w:t>
      </w:r>
      <w:r w:rsidRPr="00151F3B">
        <w:rPr>
          <w:rFonts w:eastAsiaTheme="minorHAnsi"/>
          <w:sz w:val="24"/>
          <w:szCs w:val="22"/>
          <w:lang w:eastAsia="en-US"/>
        </w:rPr>
        <w:t xml:space="preserve"> schriftlich ihre freiwillige Teilnahme.</w:t>
      </w:r>
    </w:p>
    <w:p w14:paraId="4FB35BC0" w14:textId="77777777" w:rsidR="004B2164" w:rsidRPr="00712275" w:rsidRDefault="004B2164" w:rsidP="00712275">
      <w:pPr>
        <w:rPr>
          <w:rFonts w:eastAsiaTheme="minorHAnsi"/>
          <w:sz w:val="24"/>
          <w:szCs w:val="22"/>
          <w:lang w:eastAsia="en-US"/>
        </w:rPr>
      </w:pPr>
    </w:p>
    <w:p w14:paraId="030E1E77" w14:textId="6E125D67" w:rsidR="004B2164" w:rsidRPr="00151F3B" w:rsidRDefault="004B2164" w:rsidP="000D3DD6">
      <w:pPr>
        <w:pStyle w:val="Listenabsatz"/>
        <w:numPr>
          <w:ilvl w:val="1"/>
          <w:numId w:val="6"/>
        </w:numPr>
        <w:autoSpaceDE w:val="0"/>
        <w:autoSpaceDN w:val="0"/>
        <w:adjustRightInd w:val="0"/>
        <w:spacing w:line="276" w:lineRule="auto"/>
        <w:jc w:val="both"/>
        <w:rPr>
          <w:rFonts w:eastAsiaTheme="minorHAnsi"/>
          <w:sz w:val="24"/>
          <w:szCs w:val="22"/>
          <w:lang w:eastAsia="en-US"/>
        </w:rPr>
      </w:pPr>
      <w:r w:rsidRPr="00151F3B">
        <w:rPr>
          <w:rFonts w:eastAsiaTheme="minorHAnsi"/>
          <w:sz w:val="24"/>
          <w:szCs w:val="22"/>
          <w:lang w:eastAsia="en-US"/>
        </w:rPr>
        <w:t>Während der Studiendurchführung verwenden die Versuchspersonen die vorhandene Technik für Vorträge</w:t>
      </w:r>
      <w:r w:rsidR="008F6B94" w:rsidRPr="00151F3B">
        <w:rPr>
          <w:rFonts w:eastAsiaTheme="minorHAnsi"/>
          <w:sz w:val="24"/>
          <w:szCs w:val="22"/>
          <w:lang w:eastAsia="en-US"/>
        </w:rPr>
        <w:t xml:space="preserve">, </w:t>
      </w:r>
      <w:r w:rsidRPr="00151F3B">
        <w:rPr>
          <w:rFonts w:eastAsiaTheme="minorHAnsi"/>
          <w:sz w:val="24"/>
          <w:szCs w:val="22"/>
          <w:lang w:eastAsia="en-US"/>
        </w:rPr>
        <w:t>Präsentationen</w:t>
      </w:r>
      <w:r w:rsidR="008F6B94" w:rsidRPr="00151F3B">
        <w:rPr>
          <w:rFonts w:eastAsiaTheme="minorHAnsi"/>
          <w:sz w:val="24"/>
          <w:szCs w:val="22"/>
          <w:lang w:eastAsia="en-US"/>
        </w:rPr>
        <w:t xml:space="preserve"> sowie </w:t>
      </w:r>
      <w:ins w:id="22" w:author="Habelt, Henriette" w:date="2021-04-13T08:30:00Z">
        <w:r w:rsidR="00F4713E">
          <w:rPr>
            <w:rFonts w:eastAsiaTheme="minorHAnsi"/>
            <w:sz w:val="24"/>
            <w:szCs w:val="22"/>
            <w:lang w:eastAsia="en-US"/>
          </w:rPr>
          <w:t xml:space="preserve">für? </w:t>
        </w:r>
      </w:ins>
      <w:r w:rsidR="008F6B94" w:rsidRPr="00151F3B">
        <w:rPr>
          <w:rFonts w:eastAsiaTheme="minorHAnsi"/>
          <w:sz w:val="24"/>
          <w:szCs w:val="22"/>
          <w:lang w:eastAsia="en-US"/>
        </w:rPr>
        <w:t>das Beantworten von Fragebögen</w:t>
      </w:r>
      <w:r w:rsidRPr="00151F3B">
        <w:rPr>
          <w:rFonts w:eastAsiaTheme="minorHAnsi"/>
          <w:sz w:val="24"/>
          <w:szCs w:val="22"/>
          <w:lang w:eastAsia="en-US"/>
        </w:rPr>
        <w:t xml:space="preserve">. Die vorhandene Medientechnik wird vor und nach </w:t>
      </w:r>
      <w:r w:rsidR="008F6B94" w:rsidRPr="00151F3B">
        <w:rPr>
          <w:rFonts w:eastAsiaTheme="minorHAnsi"/>
          <w:sz w:val="24"/>
          <w:szCs w:val="22"/>
          <w:lang w:eastAsia="en-US"/>
        </w:rPr>
        <w:t>jeder</w:t>
      </w:r>
      <w:r w:rsidRPr="00151F3B">
        <w:rPr>
          <w:rFonts w:eastAsiaTheme="minorHAnsi"/>
          <w:sz w:val="24"/>
          <w:szCs w:val="22"/>
          <w:lang w:eastAsia="en-US"/>
        </w:rPr>
        <w:t xml:space="preserve"> Benutzung gründlich </w:t>
      </w:r>
      <w:r w:rsidR="008F6B94" w:rsidRPr="00151F3B">
        <w:rPr>
          <w:rFonts w:eastAsiaTheme="minorHAnsi"/>
          <w:sz w:val="24"/>
          <w:szCs w:val="22"/>
          <w:lang w:eastAsia="en-US"/>
        </w:rPr>
        <w:t xml:space="preserve">mit Alkohol desinfiziert. Die Versuchspersonen werden vorab in einem Schreiben aufgefordert, </w:t>
      </w:r>
      <w:r w:rsidRPr="00151F3B">
        <w:rPr>
          <w:rFonts w:eastAsiaTheme="minorHAnsi"/>
          <w:sz w:val="24"/>
          <w:szCs w:val="22"/>
          <w:lang w:eastAsia="en-US"/>
        </w:rPr>
        <w:t>ein eigenes Notebook</w:t>
      </w:r>
      <w:r w:rsidR="005F45FA">
        <w:rPr>
          <w:rFonts w:eastAsiaTheme="minorHAnsi"/>
          <w:sz w:val="24"/>
          <w:szCs w:val="22"/>
          <w:lang w:eastAsia="en-US"/>
        </w:rPr>
        <w:t xml:space="preserve"> </w:t>
      </w:r>
      <w:r w:rsidR="008F6B94" w:rsidRPr="00151F3B">
        <w:rPr>
          <w:rFonts w:eastAsiaTheme="minorHAnsi"/>
          <w:sz w:val="24"/>
          <w:szCs w:val="22"/>
          <w:lang w:eastAsia="en-US"/>
        </w:rPr>
        <w:t xml:space="preserve">/ Handy </w:t>
      </w:r>
      <w:commentRangeStart w:id="23"/>
      <w:r w:rsidRPr="00151F3B">
        <w:rPr>
          <w:rFonts w:eastAsiaTheme="minorHAnsi"/>
          <w:sz w:val="24"/>
          <w:szCs w:val="22"/>
          <w:lang w:eastAsia="en-US"/>
        </w:rPr>
        <w:t>mitzubringen</w:t>
      </w:r>
      <w:commentRangeEnd w:id="23"/>
      <w:r w:rsidR="00F4713E">
        <w:rPr>
          <w:rStyle w:val="Kommentarzeichen"/>
        </w:rPr>
        <w:commentReference w:id="23"/>
      </w:r>
      <w:r w:rsidRPr="00151F3B">
        <w:rPr>
          <w:rFonts w:eastAsiaTheme="minorHAnsi"/>
          <w:sz w:val="24"/>
          <w:szCs w:val="22"/>
          <w:lang w:eastAsia="en-US"/>
        </w:rPr>
        <w:t>.</w:t>
      </w:r>
    </w:p>
    <w:p w14:paraId="1ABAD0A2" w14:textId="77777777" w:rsidR="000D3DD6" w:rsidRPr="00151F3B" w:rsidRDefault="000D3DD6" w:rsidP="000D3DD6">
      <w:pPr>
        <w:pStyle w:val="Listenabsatz"/>
        <w:rPr>
          <w:rFonts w:eastAsiaTheme="minorHAnsi"/>
          <w:sz w:val="24"/>
          <w:szCs w:val="22"/>
          <w:lang w:eastAsia="en-US"/>
        </w:rPr>
      </w:pPr>
    </w:p>
    <w:p w14:paraId="0BE2883C" w14:textId="73B2C867" w:rsidR="000D3DD6" w:rsidRPr="00151F3B" w:rsidRDefault="000D3DD6" w:rsidP="000D3DD6">
      <w:pPr>
        <w:pStyle w:val="Listenabsatz"/>
        <w:numPr>
          <w:ilvl w:val="1"/>
          <w:numId w:val="6"/>
        </w:numPr>
        <w:autoSpaceDE w:val="0"/>
        <w:autoSpaceDN w:val="0"/>
        <w:adjustRightInd w:val="0"/>
        <w:spacing w:line="276" w:lineRule="auto"/>
        <w:jc w:val="both"/>
        <w:rPr>
          <w:rFonts w:eastAsiaTheme="minorHAnsi"/>
          <w:sz w:val="24"/>
          <w:szCs w:val="22"/>
          <w:lang w:eastAsia="en-US"/>
        </w:rPr>
      </w:pPr>
      <w:r w:rsidRPr="00151F3B">
        <w:rPr>
          <w:rFonts w:eastAsiaTheme="minorHAnsi"/>
          <w:sz w:val="24"/>
          <w:szCs w:val="22"/>
          <w:lang w:eastAsia="en-US"/>
        </w:rPr>
        <w:t xml:space="preserve">Nach </w:t>
      </w:r>
      <w:r w:rsidR="008F6B94" w:rsidRPr="00151F3B">
        <w:rPr>
          <w:rFonts w:eastAsiaTheme="minorHAnsi"/>
          <w:sz w:val="24"/>
          <w:szCs w:val="22"/>
          <w:lang w:eastAsia="en-US"/>
        </w:rPr>
        <w:t xml:space="preserve">der Durchführung der Studie </w:t>
      </w:r>
      <w:r w:rsidRPr="00151F3B">
        <w:rPr>
          <w:rFonts w:eastAsiaTheme="minorHAnsi"/>
          <w:sz w:val="24"/>
          <w:szCs w:val="22"/>
          <w:lang w:eastAsia="en-US"/>
        </w:rPr>
        <w:t xml:space="preserve">werden abermals </w:t>
      </w:r>
      <w:r w:rsidR="008F6B94" w:rsidRPr="00151F3B">
        <w:rPr>
          <w:rFonts w:eastAsiaTheme="minorHAnsi"/>
          <w:sz w:val="24"/>
          <w:szCs w:val="22"/>
          <w:lang w:eastAsia="en-US"/>
        </w:rPr>
        <w:t xml:space="preserve">Tische, Stühle, Lichtschalter, Türklinken, vorhandene Technik und sonstige Werkzeuge, mit denen die Versuchspersonen in Kontakt </w:t>
      </w:r>
      <w:r w:rsidRPr="00151F3B">
        <w:rPr>
          <w:rFonts w:eastAsiaTheme="minorHAnsi"/>
          <w:sz w:val="24"/>
          <w:szCs w:val="22"/>
          <w:lang w:eastAsia="en-US"/>
        </w:rPr>
        <w:t>waren, desinfiziert.</w:t>
      </w:r>
    </w:p>
    <w:p w14:paraId="0C910DD0" w14:textId="77777777" w:rsidR="000D3DD6" w:rsidRPr="00151F3B" w:rsidRDefault="000D3DD6" w:rsidP="000D3DD6">
      <w:pPr>
        <w:autoSpaceDE w:val="0"/>
        <w:autoSpaceDN w:val="0"/>
        <w:adjustRightInd w:val="0"/>
        <w:spacing w:line="276" w:lineRule="auto"/>
        <w:jc w:val="both"/>
        <w:rPr>
          <w:rFonts w:eastAsiaTheme="minorHAnsi"/>
          <w:sz w:val="24"/>
          <w:szCs w:val="22"/>
          <w:lang w:eastAsia="en-US"/>
        </w:rPr>
      </w:pPr>
    </w:p>
    <w:p w14:paraId="33CB97E4" w14:textId="7E78AEA6" w:rsidR="000D3DD6" w:rsidRDefault="000D3DD6" w:rsidP="000D3DD6">
      <w:pPr>
        <w:pStyle w:val="Listenabsatz"/>
        <w:numPr>
          <w:ilvl w:val="1"/>
          <w:numId w:val="6"/>
        </w:numPr>
        <w:autoSpaceDE w:val="0"/>
        <w:autoSpaceDN w:val="0"/>
        <w:adjustRightInd w:val="0"/>
        <w:spacing w:line="276" w:lineRule="auto"/>
        <w:jc w:val="both"/>
        <w:rPr>
          <w:rFonts w:eastAsiaTheme="minorHAnsi"/>
          <w:sz w:val="24"/>
          <w:szCs w:val="22"/>
          <w:lang w:eastAsia="en-US"/>
        </w:rPr>
      </w:pPr>
      <w:r w:rsidRPr="00151F3B">
        <w:rPr>
          <w:rFonts w:eastAsiaTheme="minorHAnsi"/>
          <w:sz w:val="24"/>
          <w:szCs w:val="22"/>
          <w:lang w:eastAsia="en-US"/>
        </w:rPr>
        <w:t xml:space="preserve">Während der </w:t>
      </w:r>
      <w:r w:rsidR="008F6B94" w:rsidRPr="00151F3B">
        <w:rPr>
          <w:rFonts w:eastAsiaTheme="minorHAnsi"/>
          <w:sz w:val="24"/>
          <w:szCs w:val="22"/>
          <w:lang w:eastAsia="en-US"/>
        </w:rPr>
        <w:t>Studiendurchführung</w:t>
      </w:r>
      <w:r w:rsidRPr="00151F3B">
        <w:rPr>
          <w:rFonts w:eastAsiaTheme="minorHAnsi"/>
          <w:sz w:val="24"/>
          <w:szCs w:val="22"/>
          <w:lang w:eastAsia="en-US"/>
        </w:rPr>
        <w:t xml:space="preserve"> angefallener Abfall (Einmal-MNS, Handschuhe, Papiertücher) </w:t>
      </w:r>
      <w:r w:rsidR="005F45FA">
        <w:rPr>
          <w:rFonts w:eastAsiaTheme="minorHAnsi"/>
          <w:sz w:val="24"/>
          <w:szCs w:val="22"/>
          <w:lang w:eastAsia="en-US"/>
        </w:rPr>
        <w:t>wird</w:t>
      </w:r>
      <w:r w:rsidRPr="00151F3B">
        <w:rPr>
          <w:rFonts w:eastAsiaTheme="minorHAnsi"/>
          <w:sz w:val="24"/>
          <w:szCs w:val="22"/>
          <w:lang w:eastAsia="en-US"/>
        </w:rPr>
        <w:t xml:space="preserve"> in einem verschließbaren Abfallbehälter gesammelt und in einer Plastiktüte über den Restmüll entsorgt.</w:t>
      </w:r>
    </w:p>
    <w:p w14:paraId="14D77AF2" w14:textId="77777777" w:rsidR="000D3DD6" w:rsidRPr="00151F3B" w:rsidRDefault="000D3DD6" w:rsidP="000D3DD6">
      <w:pPr>
        <w:autoSpaceDE w:val="0"/>
        <w:autoSpaceDN w:val="0"/>
        <w:adjustRightInd w:val="0"/>
        <w:spacing w:line="276" w:lineRule="auto"/>
        <w:jc w:val="both"/>
        <w:rPr>
          <w:rFonts w:eastAsiaTheme="minorHAnsi"/>
          <w:sz w:val="24"/>
          <w:szCs w:val="22"/>
          <w:lang w:eastAsia="en-US"/>
        </w:rPr>
      </w:pPr>
    </w:p>
    <w:p w14:paraId="29946364" w14:textId="77777777" w:rsidR="000D3DD6" w:rsidRPr="00E71DB8" w:rsidRDefault="000D3DD6" w:rsidP="000D3DD6">
      <w:pPr>
        <w:pStyle w:val="berschrift1"/>
        <w:numPr>
          <w:ilvl w:val="0"/>
          <w:numId w:val="6"/>
        </w:numPr>
        <w:rPr>
          <w:rFonts w:ascii="Times New Roman" w:eastAsiaTheme="minorHAnsi" w:hAnsi="Times New Roman" w:cs="Times New Roman"/>
          <w:b/>
          <w:color w:val="auto"/>
          <w:sz w:val="28"/>
          <w:lang w:eastAsia="en-US"/>
        </w:rPr>
      </w:pPr>
      <w:r w:rsidRPr="00E71DB8">
        <w:rPr>
          <w:rFonts w:ascii="Times New Roman" w:eastAsiaTheme="minorHAnsi" w:hAnsi="Times New Roman" w:cs="Times New Roman"/>
          <w:b/>
          <w:color w:val="auto"/>
          <w:sz w:val="28"/>
          <w:lang w:eastAsia="en-US"/>
        </w:rPr>
        <w:t>Besonderheiten für Eye-Tracking-Experimente</w:t>
      </w:r>
    </w:p>
    <w:p w14:paraId="3CB5C620" w14:textId="77777777" w:rsidR="000D3DD6" w:rsidRPr="00151F3B" w:rsidRDefault="000D3DD6" w:rsidP="000D3DD6">
      <w:pPr>
        <w:rPr>
          <w:rFonts w:eastAsiaTheme="minorHAnsi"/>
          <w:lang w:eastAsia="en-US"/>
        </w:rPr>
      </w:pPr>
    </w:p>
    <w:p w14:paraId="247E8874" w14:textId="45C3A2C5" w:rsidR="002C213C" w:rsidRPr="00151F3B" w:rsidRDefault="000D3DD6" w:rsidP="000D3DD6">
      <w:pPr>
        <w:pStyle w:val="Kopfzeile"/>
        <w:numPr>
          <w:ilvl w:val="1"/>
          <w:numId w:val="6"/>
        </w:numPr>
        <w:spacing w:line="276" w:lineRule="auto"/>
        <w:jc w:val="both"/>
        <w:rPr>
          <w:sz w:val="24"/>
        </w:rPr>
      </w:pPr>
      <w:r w:rsidRPr="00151F3B">
        <w:rPr>
          <w:sz w:val="24"/>
        </w:rPr>
        <w:t xml:space="preserve">Während der Vorbereitung der Eye-Tracking-Experimente trägt die Versuchsleitung Eimal-Handschuhe und einen </w:t>
      </w:r>
      <w:r w:rsidR="005F45FA" w:rsidRPr="00151F3B">
        <w:rPr>
          <w:rFonts w:eastAsiaTheme="minorHAnsi"/>
          <w:sz w:val="24"/>
          <w:szCs w:val="22"/>
          <w:lang w:eastAsia="en-US"/>
        </w:rPr>
        <w:t>mehrlagigen, medizinischen</w:t>
      </w:r>
      <w:r w:rsidR="005F45FA" w:rsidRPr="00151F3B">
        <w:rPr>
          <w:sz w:val="24"/>
        </w:rPr>
        <w:t xml:space="preserve"> </w:t>
      </w:r>
      <w:r w:rsidRPr="00151F3B">
        <w:rPr>
          <w:sz w:val="24"/>
        </w:rPr>
        <w:t>MNS.</w:t>
      </w:r>
    </w:p>
    <w:p w14:paraId="642715AC" w14:textId="77777777" w:rsidR="000F2E1E" w:rsidRPr="00151F3B" w:rsidRDefault="000F2E1E" w:rsidP="000F2E1E">
      <w:pPr>
        <w:pStyle w:val="Kopfzeile"/>
        <w:spacing w:line="276" w:lineRule="auto"/>
        <w:ind w:left="360"/>
        <w:jc w:val="both"/>
        <w:rPr>
          <w:sz w:val="24"/>
        </w:rPr>
      </w:pPr>
    </w:p>
    <w:p w14:paraId="4C388FEA" w14:textId="4DF07D75" w:rsidR="000F2E1E" w:rsidRPr="00151F3B" w:rsidRDefault="004059C8" w:rsidP="000D3DD6">
      <w:pPr>
        <w:pStyle w:val="Kopfzeile"/>
        <w:numPr>
          <w:ilvl w:val="1"/>
          <w:numId w:val="6"/>
        </w:numPr>
        <w:spacing w:line="276" w:lineRule="auto"/>
        <w:jc w:val="both"/>
        <w:rPr>
          <w:sz w:val="24"/>
        </w:rPr>
      </w:pPr>
      <w:r w:rsidRPr="00151F3B">
        <w:rPr>
          <w:sz w:val="24"/>
        </w:rPr>
        <w:t xml:space="preserve">Die Versuchsperson, die die Rolle der Lehrperson einnimmt, trägt während der Unterrichtssequenz die Eye-Tracking-Brille. </w:t>
      </w:r>
      <w:r w:rsidR="000F2E1E" w:rsidRPr="00151F3B">
        <w:rPr>
          <w:sz w:val="24"/>
        </w:rPr>
        <w:t xml:space="preserve">Die Eye-Tracking-Brille wird vor </w:t>
      </w:r>
      <w:r w:rsidR="00712275" w:rsidRPr="00151F3B">
        <w:rPr>
          <w:sz w:val="24"/>
        </w:rPr>
        <w:t xml:space="preserve">der Studie </w:t>
      </w:r>
      <w:r w:rsidR="00712275">
        <w:rPr>
          <w:sz w:val="24"/>
        </w:rPr>
        <w:t xml:space="preserve">und nach jeder Benutzung </w:t>
      </w:r>
      <w:r w:rsidR="000F2E1E" w:rsidRPr="00151F3B">
        <w:rPr>
          <w:sz w:val="24"/>
        </w:rPr>
        <w:t xml:space="preserve">gründlich desinfiziert und mit ausreichend Abstand zu den anderen Versuchspersonen </w:t>
      </w:r>
      <w:r w:rsidRPr="00151F3B">
        <w:rPr>
          <w:sz w:val="24"/>
        </w:rPr>
        <w:t xml:space="preserve">auf einen gesonderten Tisch platziert. </w:t>
      </w:r>
    </w:p>
    <w:p w14:paraId="254580EA" w14:textId="77777777" w:rsidR="000D3DD6" w:rsidRPr="00151F3B" w:rsidRDefault="000D3DD6" w:rsidP="000D3DD6">
      <w:pPr>
        <w:pStyle w:val="Kopfzeile"/>
        <w:spacing w:line="276" w:lineRule="auto"/>
        <w:ind w:left="360"/>
        <w:jc w:val="both"/>
        <w:rPr>
          <w:sz w:val="24"/>
        </w:rPr>
      </w:pPr>
    </w:p>
    <w:p w14:paraId="766F6260" w14:textId="7AC1CA01" w:rsidR="000D3DD6" w:rsidRPr="00151F3B" w:rsidRDefault="000D3DD6" w:rsidP="000D3DD6">
      <w:pPr>
        <w:pStyle w:val="Kopfzeile"/>
        <w:numPr>
          <w:ilvl w:val="1"/>
          <w:numId w:val="6"/>
        </w:numPr>
        <w:spacing w:line="276" w:lineRule="auto"/>
        <w:jc w:val="both"/>
        <w:rPr>
          <w:sz w:val="24"/>
        </w:rPr>
      </w:pPr>
      <w:r w:rsidRPr="00151F3B">
        <w:rPr>
          <w:sz w:val="24"/>
        </w:rPr>
        <w:t>Während der Vorbereitung der Eye-Tracking-Experimente werden Gespr</w:t>
      </w:r>
      <w:r w:rsidR="00C25EE4" w:rsidRPr="00151F3B">
        <w:rPr>
          <w:sz w:val="24"/>
        </w:rPr>
        <w:t>ä</w:t>
      </w:r>
      <w:r w:rsidRPr="00151F3B">
        <w:rPr>
          <w:sz w:val="24"/>
        </w:rPr>
        <w:t xml:space="preserve">che </w:t>
      </w:r>
      <w:r w:rsidR="000F2E1E" w:rsidRPr="00151F3B">
        <w:rPr>
          <w:sz w:val="24"/>
        </w:rPr>
        <w:t xml:space="preserve">zwischen Versuchsleitung und Versuchsperson </w:t>
      </w:r>
      <w:r w:rsidRPr="00151F3B">
        <w:rPr>
          <w:sz w:val="24"/>
        </w:rPr>
        <w:t xml:space="preserve">auf ein nötiges Minimum reduziert, um die übermäßige </w:t>
      </w:r>
      <w:r w:rsidR="006701D2">
        <w:rPr>
          <w:sz w:val="24"/>
        </w:rPr>
        <w:t>Freisetzung von Aerosolen</w:t>
      </w:r>
      <w:r w:rsidRPr="00151F3B">
        <w:rPr>
          <w:sz w:val="24"/>
        </w:rPr>
        <w:t xml:space="preserve"> zu verhindern.</w:t>
      </w:r>
      <w:r w:rsidR="000F2E1E" w:rsidRPr="00151F3B">
        <w:rPr>
          <w:sz w:val="24"/>
        </w:rPr>
        <w:t xml:space="preserve"> </w:t>
      </w:r>
      <w:r w:rsidR="006701D2">
        <w:rPr>
          <w:sz w:val="24"/>
        </w:rPr>
        <w:t>Es</w:t>
      </w:r>
      <w:r w:rsidR="006701D2" w:rsidRPr="00151F3B">
        <w:rPr>
          <w:sz w:val="24"/>
        </w:rPr>
        <w:t xml:space="preserve"> </w:t>
      </w:r>
      <w:r w:rsidR="000F2E1E" w:rsidRPr="00151F3B">
        <w:rPr>
          <w:sz w:val="24"/>
        </w:rPr>
        <w:t>wird lediglich der Gebrauch der Eye-Tracking-Brille erklärt.</w:t>
      </w:r>
    </w:p>
    <w:p w14:paraId="2A1E071F" w14:textId="77777777" w:rsidR="000D3DD6" w:rsidRPr="00151F3B" w:rsidRDefault="000D3DD6" w:rsidP="000D3DD6">
      <w:pPr>
        <w:pStyle w:val="Listenabsatz"/>
        <w:rPr>
          <w:sz w:val="24"/>
        </w:rPr>
      </w:pPr>
    </w:p>
    <w:p w14:paraId="5D03E8AE" w14:textId="396EADB4" w:rsidR="000D3DD6" w:rsidRPr="00151F3B" w:rsidRDefault="000D3DD6" w:rsidP="000D3DD6">
      <w:pPr>
        <w:pStyle w:val="Kopfzeile"/>
        <w:numPr>
          <w:ilvl w:val="1"/>
          <w:numId w:val="6"/>
        </w:numPr>
        <w:spacing w:line="276" w:lineRule="auto"/>
        <w:jc w:val="both"/>
        <w:rPr>
          <w:sz w:val="24"/>
        </w:rPr>
      </w:pPr>
      <w:r w:rsidRPr="00151F3B">
        <w:rPr>
          <w:sz w:val="24"/>
        </w:rPr>
        <w:t xml:space="preserve">Nach der Vorbereitung der Eye-Tracking-Experimente </w:t>
      </w:r>
      <w:r w:rsidR="000459E5" w:rsidRPr="00151F3B">
        <w:rPr>
          <w:sz w:val="24"/>
        </w:rPr>
        <w:t>desinfizieren</w:t>
      </w:r>
      <w:r w:rsidRPr="00151F3B">
        <w:rPr>
          <w:sz w:val="24"/>
        </w:rPr>
        <w:t xml:space="preserve"> die Versuchsleitung </w:t>
      </w:r>
      <w:r w:rsidR="000459E5" w:rsidRPr="00151F3B">
        <w:rPr>
          <w:sz w:val="24"/>
        </w:rPr>
        <w:t xml:space="preserve">sowie die Versuchspersonen </w:t>
      </w:r>
      <w:r w:rsidRPr="00151F3B">
        <w:rPr>
          <w:sz w:val="24"/>
        </w:rPr>
        <w:t xml:space="preserve">sich abermals die Hände. Die Versuchspersonen können </w:t>
      </w:r>
      <w:r w:rsidR="00C25EE4" w:rsidRPr="00151F3B">
        <w:rPr>
          <w:sz w:val="24"/>
        </w:rPr>
        <w:t xml:space="preserve">auf den für sie markierten </w:t>
      </w:r>
      <w:r w:rsidR="000459E5" w:rsidRPr="00151F3B">
        <w:rPr>
          <w:sz w:val="24"/>
        </w:rPr>
        <w:t>Sitzbereichen</w:t>
      </w:r>
      <w:r w:rsidR="00C25EE4" w:rsidRPr="00151F3B">
        <w:rPr>
          <w:sz w:val="24"/>
        </w:rPr>
        <w:t xml:space="preserve"> mit ausreichend Abstand Platz</w:t>
      </w:r>
      <w:r w:rsidRPr="00151F3B">
        <w:rPr>
          <w:sz w:val="24"/>
        </w:rPr>
        <w:t xml:space="preserve"> nehmen </w:t>
      </w:r>
      <w:r w:rsidR="000459E5" w:rsidRPr="00151F3B">
        <w:rPr>
          <w:sz w:val="24"/>
        </w:rPr>
        <w:t>bzw.</w:t>
      </w:r>
      <w:r w:rsidRPr="00151F3B">
        <w:rPr>
          <w:sz w:val="24"/>
        </w:rPr>
        <w:t xml:space="preserve"> nach </w:t>
      </w:r>
      <w:r w:rsidR="00C25EE4" w:rsidRPr="00151F3B">
        <w:rPr>
          <w:sz w:val="24"/>
        </w:rPr>
        <w:t>Aufsetzen der Eye-Tracking-Brille</w:t>
      </w:r>
      <w:r w:rsidRPr="00151F3B">
        <w:rPr>
          <w:sz w:val="24"/>
        </w:rPr>
        <w:t xml:space="preserve"> </w:t>
      </w:r>
      <w:r w:rsidR="00C25EE4" w:rsidRPr="00151F3B">
        <w:rPr>
          <w:sz w:val="24"/>
        </w:rPr>
        <w:t>ihren</w:t>
      </w:r>
      <w:r w:rsidRPr="00151F3B">
        <w:rPr>
          <w:sz w:val="24"/>
        </w:rPr>
        <w:t xml:space="preserve"> MNS abnehmen.</w:t>
      </w:r>
    </w:p>
    <w:p w14:paraId="7A0252CB" w14:textId="77777777" w:rsidR="00C25EE4" w:rsidRPr="00151F3B" w:rsidRDefault="00C25EE4" w:rsidP="00C25EE4">
      <w:pPr>
        <w:pStyle w:val="Listenabsatz"/>
        <w:rPr>
          <w:sz w:val="24"/>
        </w:rPr>
      </w:pPr>
    </w:p>
    <w:p w14:paraId="462F320D" w14:textId="6DB69610" w:rsidR="00C25EE4" w:rsidRPr="00151F3B" w:rsidRDefault="006701D2" w:rsidP="00C25EE4">
      <w:pPr>
        <w:pStyle w:val="Kopfzeile"/>
        <w:numPr>
          <w:ilvl w:val="1"/>
          <w:numId w:val="6"/>
        </w:numPr>
        <w:spacing w:line="276" w:lineRule="auto"/>
        <w:jc w:val="both"/>
        <w:rPr>
          <w:sz w:val="24"/>
        </w:rPr>
      </w:pPr>
      <w:r>
        <w:rPr>
          <w:sz w:val="24"/>
        </w:rPr>
        <w:t>A</w:t>
      </w:r>
      <w:r w:rsidRPr="00151F3B">
        <w:rPr>
          <w:sz w:val="24"/>
        </w:rPr>
        <w:t>usreichend</w:t>
      </w:r>
      <w:r>
        <w:rPr>
          <w:sz w:val="24"/>
        </w:rPr>
        <w:t>er</w:t>
      </w:r>
      <w:r w:rsidRPr="00151F3B">
        <w:rPr>
          <w:sz w:val="24"/>
        </w:rPr>
        <w:t xml:space="preserve"> Abstand </w:t>
      </w:r>
      <w:r>
        <w:rPr>
          <w:sz w:val="24"/>
        </w:rPr>
        <w:t xml:space="preserve">während der </w:t>
      </w:r>
      <w:r w:rsidR="00C25EE4" w:rsidRPr="00151F3B">
        <w:rPr>
          <w:sz w:val="24"/>
        </w:rPr>
        <w:t>Interaktion der Versuchspersonen</w:t>
      </w:r>
      <w:r w:rsidR="000F2E1E" w:rsidRPr="00151F3B">
        <w:rPr>
          <w:sz w:val="24"/>
        </w:rPr>
        <w:t xml:space="preserve"> untereinander ist stets gewährleistet</w:t>
      </w:r>
      <w:r w:rsidR="00C25EE4" w:rsidRPr="00151F3B">
        <w:rPr>
          <w:sz w:val="24"/>
        </w:rPr>
        <w:t>.</w:t>
      </w:r>
      <w:r w:rsidR="004059C8" w:rsidRPr="00151F3B">
        <w:rPr>
          <w:sz w:val="24"/>
        </w:rPr>
        <w:t xml:space="preserve"> Die Tische sind mit mindestens 1,5</w:t>
      </w:r>
      <w:r w:rsidR="005F45FA">
        <w:rPr>
          <w:sz w:val="24"/>
        </w:rPr>
        <w:t xml:space="preserve"> </w:t>
      </w:r>
      <w:r w:rsidR="004059C8" w:rsidRPr="00151F3B">
        <w:rPr>
          <w:sz w:val="24"/>
        </w:rPr>
        <w:t>m Abstand voneinander angeordnet.</w:t>
      </w:r>
      <w:r w:rsidR="00712275">
        <w:rPr>
          <w:sz w:val="24"/>
        </w:rPr>
        <w:t xml:space="preserve"> Zudem wird pro Tisch nur eine Versuchsperson platziert.</w:t>
      </w:r>
    </w:p>
    <w:p w14:paraId="1BA003C0" w14:textId="77777777" w:rsidR="00C25EE4" w:rsidRPr="00151F3B" w:rsidRDefault="00C25EE4" w:rsidP="00C25EE4">
      <w:pPr>
        <w:pStyle w:val="Kopfzeile"/>
        <w:spacing w:line="276" w:lineRule="auto"/>
        <w:jc w:val="both"/>
        <w:rPr>
          <w:sz w:val="24"/>
        </w:rPr>
      </w:pPr>
    </w:p>
    <w:p w14:paraId="64BCAD39" w14:textId="3B8EB683" w:rsidR="00C25EE4" w:rsidRPr="00151F3B" w:rsidRDefault="00C25EE4" w:rsidP="000D3DD6">
      <w:pPr>
        <w:pStyle w:val="Kopfzeile"/>
        <w:numPr>
          <w:ilvl w:val="1"/>
          <w:numId w:val="6"/>
        </w:numPr>
        <w:spacing w:line="276" w:lineRule="auto"/>
        <w:jc w:val="both"/>
        <w:rPr>
          <w:sz w:val="24"/>
        </w:rPr>
      </w:pPr>
      <w:r w:rsidRPr="00151F3B">
        <w:rPr>
          <w:sz w:val="24"/>
        </w:rPr>
        <w:t xml:space="preserve">Die Versuchsleitung </w:t>
      </w:r>
      <w:r w:rsidR="000F2E1E" w:rsidRPr="00151F3B">
        <w:rPr>
          <w:sz w:val="24"/>
        </w:rPr>
        <w:t>befindet sich</w:t>
      </w:r>
      <w:r w:rsidRPr="00151F3B">
        <w:rPr>
          <w:sz w:val="24"/>
        </w:rPr>
        <w:t xml:space="preserve"> während der gesamten Studie hinter einer </w:t>
      </w:r>
      <w:commentRangeStart w:id="24"/>
      <w:commentRangeStart w:id="25"/>
      <w:r w:rsidRPr="00151F3B">
        <w:rPr>
          <w:sz w:val="24"/>
        </w:rPr>
        <w:t xml:space="preserve">Trennwand </w:t>
      </w:r>
      <w:commentRangeEnd w:id="24"/>
      <w:r w:rsidR="006701D2">
        <w:rPr>
          <w:rStyle w:val="Kommentarzeichen"/>
        </w:rPr>
        <w:commentReference w:id="24"/>
      </w:r>
      <w:commentRangeEnd w:id="25"/>
      <w:r w:rsidR="00712275">
        <w:rPr>
          <w:rStyle w:val="Kommentarzeichen"/>
        </w:rPr>
        <w:commentReference w:id="25"/>
      </w:r>
      <w:r w:rsidRPr="00151F3B">
        <w:rPr>
          <w:sz w:val="24"/>
        </w:rPr>
        <w:t>mit ausreichend Abstand zu den Versuchspersonen. Während der gesamten Durchführung behält die Versuchs</w:t>
      </w:r>
      <w:r w:rsidR="004059C8" w:rsidRPr="00151F3B">
        <w:rPr>
          <w:sz w:val="24"/>
        </w:rPr>
        <w:t>leitung</w:t>
      </w:r>
      <w:r w:rsidRPr="00151F3B">
        <w:rPr>
          <w:sz w:val="24"/>
        </w:rPr>
        <w:t xml:space="preserve"> ihren MNS auf.</w:t>
      </w:r>
    </w:p>
    <w:p w14:paraId="354E40B2" w14:textId="77777777" w:rsidR="00C25EE4" w:rsidRPr="00151F3B" w:rsidRDefault="00C25EE4" w:rsidP="00C25EE4">
      <w:pPr>
        <w:pStyle w:val="Listenabsatz"/>
        <w:rPr>
          <w:sz w:val="24"/>
        </w:rPr>
      </w:pPr>
    </w:p>
    <w:p w14:paraId="1614B01A" w14:textId="0756C6ED" w:rsidR="00C25EE4" w:rsidRPr="00151F3B" w:rsidRDefault="00C25EE4" w:rsidP="00C25EE4">
      <w:pPr>
        <w:pStyle w:val="Kopfzeile"/>
        <w:numPr>
          <w:ilvl w:val="1"/>
          <w:numId w:val="6"/>
        </w:numPr>
        <w:spacing w:line="276" w:lineRule="auto"/>
        <w:jc w:val="both"/>
        <w:rPr>
          <w:sz w:val="24"/>
        </w:rPr>
      </w:pPr>
      <w:r w:rsidRPr="00151F3B">
        <w:rPr>
          <w:sz w:val="24"/>
        </w:rPr>
        <w:t>Nach dem Beenden eines Durchlaufs müssen die Versuchspersonen ihren MN</w:t>
      </w:r>
      <w:r w:rsidR="005F45FA">
        <w:rPr>
          <w:sz w:val="24"/>
        </w:rPr>
        <w:t>S</w:t>
      </w:r>
      <w:r w:rsidRPr="00151F3B">
        <w:rPr>
          <w:sz w:val="24"/>
        </w:rPr>
        <w:t xml:space="preserve"> wieder anlegen. Sie waschen oder desinfizieren ihre Hände. </w:t>
      </w:r>
      <w:r w:rsidR="004059C8" w:rsidRPr="00151F3B">
        <w:rPr>
          <w:sz w:val="24"/>
        </w:rPr>
        <w:t xml:space="preserve">Desinfektionsmittel wird für alle Versuchspersonen </w:t>
      </w:r>
      <w:r w:rsidR="006701D2">
        <w:rPr>
          <w:sz w:val="24"/>
        </w:rPr>
        <w:t>an</w:t>
      </w:r>
      <w:r w:rsidR="006701D2" w:rsidRPr="00151F3B">
        <w:rPr>
          <w:sz w:val="24"/>
        </w:rPr>
        <w:t xml:space="preserve"> </w:t>
      </w:r>
      <w:r w:rsidR="004059C8" w:rsidRPr="00151F3B">
        <w:rPr>
          <w:sz w:val="24"/>
        </w:rPr>
        <w:t>den Sitzplätzen bereitgestellt.</w:t>
      </w:r>
    </w:p>
    <w:p w14:paraId="32B49B34" w14:textId="77777777" w:rsidR="00C25EE4" w:rsidRPr="00151F3B" w:rsidRDefault="00C25EE4" w:rsidP="00C25EE4">
      <w:pPr>
        <w:pStyle w:val="Listenabsatz"/>
        <w:rPr>
          <w:sz w:val="24"/>
        </w:rPr>
      </w:pPr>
    </w:p>
    <w:p w14:paraId="55B2F7DA" w14:textId="52338762" w:rsidR="00C25EE4" w:rsidRPr="00151F3B" w:rsidRDefault="00C25EE4" w:rsidP="00C25EE4">
      <w:pPr>
        <w:pStyle w:val="Kopfzeile"/>
        <w:numPr>
          <w:ilvl w:val="1"/>
          <w:numId w:val="6"/>
        </w:numPr>
        <w:spacing w:line="276" w:lineRule="auto"/>
        <w:jc w:val="both"/>
        <w:rPr>
          <w:sz w:val="24"/>
        </w:rPr>
      </w:pPr>
      <w:r w:rsidRPr="00151F3B">
        <w:rPr>
          <w:sz w:val="24"/>
        </w:rPr>
        <w:t>Beim Abnehmen der Eye-Tracking-Brille wird wie beim Anlegen auf Einmal-Handschuhe, MNS</w:t>
      </w:r>
      <w:r w:rsidR="005F45FA">
        <w:rPr>
          <w:sz w:val="24"/>
        </w:rPr>
        <w:t xml:space="preserve"> </w:t>
      </w:r>
      <w:r w:rsidRPr="00151F3B">
        <w:rPr>
          <w:sz w:val="24"/>
        </w:rPr>
        <w:t>und reduzierte Gespräche geachtet.</w:t>
      </w:r>
    </w:p>
    <w:p w14:paraId="4DDB377E" w14:textId="77777777" w:rsidR="00C25EE4" w:rsidRPr="00151F3B" w:rsidRDefault="00C25EE4" w:rsidP="00C25EE4">
      <w:pPr>
        <w:pStyle w:val="Listenabsatz"/>
        <w:rPr>
          <w:sz w:val="24"/>
        </w:rPr>
      </w:pPr>
    </w:p>
    <w:p w14:paraId="60EBCCBC" w14:textId="271A2B32" w:rsidR="00C25EE4" w:rsidRPr="00151F3B" w:rsidRDefault="00C25EE4" w:rsidP="00C25EE4">
      <w:pPr>
        <w:pStyle w:val="Kopfzeile"/>
        <w:numPr>
          <w:ilvl w:val="1"/>
          <w:numId w:val="6"/>
        </w:numPr>
        <w:spacing w:line="276" w:lineRule="auto"/>
        <w:jc w:val="both"/>
        <w:rPr>
          <w:sz w:val="24"/>
        </w:rPr>
      </w:pPr>
      <w:r w:rsidRPr="00151F3B">
        <w:rPr>
          <w:sz w:val="24"/>
        </w:rPr>
        <w:t xml:space="preserve">Die Eye-Tracking-Brille </w:t>
      </w:r>
      <w:r w:rsidR="004059C8" w:rsidRPr="00151F3B">
        <w:rPr>
          <w:sz w:val="24"/>
        </w:rPr>
        <w:t xml:space="preserve">und zusätzliche Hilfsmittel (Kalibrierungskarte) </w:t>
      </w:r>
      <w:r w:rsidR="004B6B86" w:rsidRPr="00151F3B">
        <w:rPr>
          <w:sz w:val="24"/>
        </w:rPr>
        <w:t>werden</w:t>
      </w:r>
      <w:r w:rsidRPr="00151F3B">
        <w:rPr>
          <w:sz w:val="24"/>
        </w:rPr>
        <w:t xml:space="preserve"> nach jeder Anwendung</w:t>
      </w:r>
      <w:r w:rsidR="006701D2">
        <w:rPr>
          <w:sz w:val="24"/>
        </w:rPr>
        <w:t xml:space="preserve"> </w:t>
      </w:r>
      <w:r w:rsidRPr="00151F3B">
        <w:rPr>
          <w:sz w:val="24"/>
        </w:rPr>
        <w:t>gründlich mit Alkohol desinfiziert. Müll wird wie in Punkt 3.</w:t>
      </w:r>
      <w:r w:rsidR="00CB588F" w:rsidRPr="00151F3B">
        <w:rPr>
          <w:sz w:val="24"/>
        </w:rPr>
        <w:t>13</w:t>
      </w:r>
      <w:r w:rsidRPr="00151F3B">
        <w:rPr>
          <w:sz w:val="24"/>
        </w:rPr>
        <w:t xml:space="preserve"> beschrieben entsorgt.</w:t>
      </w:r>
    </w:p>
    <w:p w14:paraId="511A2CDA" w14:textId="4F490CEE" w:rsidR="00C25EE4" w:rsidRPr="00151F3B" w:rsidRDefault="00C25EE4" w:rsidP="00C25EE4">
      <w:pPr>
        <w:spacing w:after="160" w:line="259" w:lineRule="auto"/>
        <w:rPr>
          <w:rFonts w:eastAsiaTheme="minorHAnsi"/>
          <w:sz w:val="28"/>
          <w:lang w:eastAsia="en-US"/>
        </w:rPr>
      </w:pPr>
      <w:r w:rsidRPr="00151F3B">
        <w:rPr>
          <w:sz w:val="24"/>
        </w:rPr>
        <w:br w:type="page"/>
      </w:r>
      <w:r w:rsidR="000459E5" w:rsidRPr="00151F3B">
        <w:rPr>
          <w:rFonts w:eastAsiaTheme="minorHAnsi"/>
          <w:noProof/>
          <w:sz w:val="28"/>
          <w:lang w:eastAsia="en-US"/>
        </w:rPr>
        <w:lastRenderedPageBreak/>
        <w:drawing>
          <wp:anchor distT="0" distB="0" distL="114300" distR="114300" simplePos="0" relativeHeight="251662336" behindDoc="0" locked="0" layoutInCell="1" allowOverlap="1" wp14:anchorId="348CD0F9" wp14:editId="4081F308">
            <wp:simplePos x="0" y="0"/>
            <wp:positionH relativeFrom="margin">
              <wp:align>right</wp:align>
            </wp:positionH>
            <wp:positionV relativeFrom="paragraph">
              <wp:posOffset>309880</wp:posOffset>
            </wp:positionV>
            <wp:extent cx="2804400" cy="3967200"/>
            <wp:effectExtent l="0" t="0" r="0" b="0"/>
            <wp:wrapThrough wrapText="bothSides">
              <wp:wrapPolygon edited="0">
                <wp:start x="0" y="0"/>
                <wp:lineTo x="0" y="21472"/>
                <wp:lineTo x="21424" y="21472"/>
                <wp:lineTo x="2142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04400" cy="3967200"/>
                    </a:xfrm>
                    <a:prstGeom prst="rect">
                      <a:avLst/>
                    </a:prstGeom>
                  </pic:spPr>
                </pic:pic>
              </a:graphicData>
            </a:graphic>
            <wp14:sizeRelH relativeFrom="margin">
              <wp14:pctWidth>0</wp14:pctWidth>
            </wp14:sizeRelH>
            <wp14:sizeRelV relativeFrom="margin">
              <wp14:pctHeight>0</wp14:pctHeight>
            </wp14:sizeRelV>
          </wp:anchor>
        </w:drawing>
      </w:r>
      <w:r w:rsidRPr="00151F3B">
        <w:rPr>
          <w:rFonts w:eastAsiaTheme="minorHAnsi"/>
          <w:sz w:val="28"/>
          <w:lang w:eastAsia="en-US"/>
        </w:rPr>
        <w:t xml:space="preserve">Anlage 1: </w:t>
      </w:r>
      <w:commentRangeStart w:id="26"/>
      <w:commentRangeStart w:id="27"/>
      <w:commentRangeStart w:id="28"/>
      <w:r w:rsidRPr="00151F3B">
        <w:rPr>
          <w:rFonts w:eastAsiaTheme="minorHAnsi"/>
          <w:sz w:val="28"/>
          <w:lang w:eastAsia="en-US"/>
        </w:rPr>
        <w:t>Hinweisschilder</w:t>
      </w:r>
      <w:commentRangeEnd w:id="26"/>
      <w:r w:rsidR="006701D2">
        <w:rPr>
          <w:rStyle w:val="Kommentarzeichen"/>
        </w:rPr>
        <w:commentReference w:id="26"/>
      </w:r>
      <w:commentRangeEnd w:id="27"/>
      <w:r w:rsidR="00981F8F">
        <w:rPr>
          <w:rStyle w:val="Kommentarzeichen"/>
        </w:rPr>
        <w:commentReference w:id="27"/>
      </w:r>
      <w:commentRangeEnd w:id="28"/>
      <w:r w:rsidR="00F4713E">
        <w:rPr>
          <w:rStyle w:val="Kommentarzeichen"/>
        </w:rPr>
        <w:commentReference w:id="28"/>
      </w:r>
    </w:p>
    <w:p w14:paraId="743777E4" w14:textId="469CE2FE" w:rsidR="00C25EE4" w:rsidRPr="00151F3B" w:rsidRDefault="000459E5">
      <w:pPr>
        <w:spacing w:after="160" w:line="259" w:lineRule="auto"/>
        <w:rPr>
          <w:rFonts w:eastAsiaTheme="minorHAnsi"/>
          <w:sz w:val="28"/>
          <w:lang w:eastAsia="en-US"/>
        </w:rPr>
      </w:pPr>
      <w:r w:rsidRPr="00151F3B">
        <w:rPr>
          <w:rFonts w:eastAsiaTheme="minorHAnsi"/>
          <w:noProof/>
          <w:sz w:val="28"/>
          <w:lang w:eastAsia="en-US"/>
        </w:rPr>
        <w:drawing>
          <wp:anchor distT="0" distB="0" distL="114300" distR="114300" simplePos="0" relativeHeight="251661312" behindDoc="0" locked="0" layoutInCell="1" allowOverlap="1" wp14:anchorId="531D9047" wp14:editId="5686D259">
            <wp:simplePos x="0" y="0"/>
            <wp:positionH relativeFrom="margin">
              <wp:align>left</wp:align>
            </wp:positionH>
            <wp:positionV relativeFrom="paragraph">
              <wp:posOffset>6350</wp:posOffset>
            </wp:positionV>
            <wp:extent cx="2804400" cy="3967200"/>
            <wp:effectExtent l="0" t="0" r="0" b="0"/>
            <wp:wrapThrough wrapText="bothSides">
              <wp:wrapPolygon edited="0">
                <wp:start x="0" y="0"/>
                <wp:lineTo x="0" y="21472"/>
                <wp:lineTo x="21424" y="21472"/>
                <wp:lineTo x="21424"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04400" cy="3967200"/>
                    </a:xfrm>
                    <a:prstGeom prst="rect">
                      <a:avLst/>
                    </a:prstGeom>
                  </pic:spPr>
                </pic:pic>
              </a:graphicData>
            </a:graphic>
            <wp14:sizeRelH relativeFrom="margin">
              <wp14:pctWidth>0</wp14:pctWidth>
            </wp14:sizeRelH>
            <wp14:sizeRelV relativeFrom="margin">
              <wp14:pctHeight>0</wp14:pctHeight>
            </wp14:sizeRelV>
          </wp:anchor>
        </w:drawing>
      </w:r>
    </w:p>
    <w:p w14:paraId="0EFF57B9" w14:textId="38A52E3F" w:rsidR="000F298B" w:rsidRPr="00151F3B" w:rsidRDefault="00CB588F">
      <w:pPr>
        <w:spacing w:after="160" w:line="259" w:lineRule="auto"/>
        <w:rPr>
          <w:rFonts w:eastAsiaTheme="minorHAnsi"/>
          <w:sz w:val="28"/>
          <w:lang w:eastAsia="en-US"/>
        </w:rPr>
      </w:pPr>
      <w:r w:rsidRPr="00151F3B">
        <w:rPr>
          <w:rFonts w:eastAsiaTheme="minorHAnsi"/>
          <w:noProof/>
          <w:sz w:val="28"/>
          <w:lang w:eastAsia="en-US"/>
        </w:rPr>
        <w:drawing>
          <wp:anchor distT="0" distB="0" distL="114300" distR="114300" simplePos="0" relativeHeight="251665408" behindDoc="0" locked="0" layoutInCell="1" allowOverlap="1" wp14:anchorId="76269C88" wp14:editId="33EBE634">
            <wp:simplePos x="0" y="0"/>
            <wp:positionH relativeFrom="margin">
              <wp:align>right</wp:align>
            </wp:positionH>
            <wp:positionV relativeFrom="paragraph">
              <wp:posOffset>347345</wp:posOffset>
            </wp:positionV>
            <wp:extent cx="2804400" cy="3967200"/>
            <wp:effectExtent l="0" t="0" r="0" b="0"/>
            <wp:wrapThrough wrapText="bothSides">
              <wp:wrapPolygon edited="0">
                <wp:start x="0" y="0"/>
                <wp:lineTo x="0" y="21472"/>
                <wp:lineTo x="21424" y="21472"/>
                <wp:lineTo x="21424" y="0"/>
                <wp:lineTo x="0" y="0"/>
              </wp:wrapPolygon>
            </wp:wrapThrough>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04400" cy="3967200"/>
                    </a:xfrm>
                    <a:prstGeom prst="rect">
                      <a:avLst/>
                    </a:prstGeom>
                  </pic:spPr>
                </pic:pic>
              </a:graphicData>
            </a:graphic>
            <wp14:sizeRelH relativeFrom="margin">
              <wp14:pctWidth>0</wp14:pctWidth>
            </wp14:sizeRelH>
            <wp14:sizeRelV relativeFrom="margin">
              <wp14:pctHeight>0</wp14:pctHeight>
            </wp14:sizeRelV>
          </wp:anchor>
        </w:drawing>
      </w:r>
      <w:r w:rsidRPr="00151F3B">
        <w:rPr>
          <w:rFonts w:eastAsiaTheme="minorHAnsi"/>
          <w:noProof/>
          <w:sz w:val="28"/>
          <w:lang w:eastAsia="en-US"/>
        </w:rPr>
        <w:drawing>
          <wp:anchor distT="0" distB="0" distL="114300" distR="114300" simplePos="0" relativeHeight="251663360" behindDoc="0" locked="0" layoutInCell="1" allowOverlap="1" wp14:anchorId="74FDEECE" wp14:editId="3EB54AA0">
            <wp:simplePos x="0" y="0"/>
            <wp:positionH relativeFrom="margin">
              <wp:align>left</wp:align>
            </wp:positionH>
            <wp:positionV relativeFrom="paragraph">
              <wp:posOffset>347345</wp:posOffset>
            </wp:positionV>
            <wp:extent cx="2804400" cy="3967200"/>
            <wp:effectExtent l="0" t="0" r="0" b="0"/>
            <wp:wrapThrough wrapText="bothSides">
              <wp:wrapPolygon edited="0">
                <wp:start x="0" y="0"/>
                <wp:lineTo x="0" y="21472"/>
                <wp:lineTo x="21424" y="21472"/>
                <wp:lineTo x="21424"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04400" cy="3967200"/>
                    </a:xfrm>
                    <a:prstGeom prst="rect">
                      <a:avLst/>
                    </a:prstGeom>
                  </pic:spPr>
                </pic:pic>
              </a:graphicData>
            </a:graphic>
            <wp14:sizeRelH relativeFrom="margin">
              <wp14:pctWidth>0</wp14:pctWidth>
            </wp14:sizeRelH>
            <wp14:sizeRelV relativeFrom="margin">
              <wp14:pctHeight>0</wp14:pctHeight>
            </wp14:sizeRelV>
          </wp:anchor>
        </w:drawing>
      </w:r>
    </w:p>
    <w:p w14:paraId="74D50B47" w14:textId="667349CC" w:rsidR="000F298B" w:rsidRPr="00151F3B" w:rsidRDefault="005350B2">
      <w:pPr>
        <w:spacing w:after="160" w:line="259" w:lineRule="auto"/>
        <w:rPr>
          <w:rFonts w:eastAsiaTheme="minorHAnsi"/>
          <w:sz w:val="28"/>
          <w:lang w:eastAsia="en-US"/>
        </w:rPr>
      </w:pPr>
      <w:r w:rsidRPr="00332B69">
        <w:rPr>
          <w:rFonts w:eastAsiaTheme="minorHAnsi"/>
          <w:noProof/>
          <w:sz w:val="28"/>
          <w:lang w:eastAsia="en-US"/>
        </w:rPr>
        <w:lastRenderedPageBreak/>
        <w:drawing>
          <wp:anchor distT="0" distB="0" distL="114300" distR="114300" simplePos="0" relativeHeight="251667456" behindDoc="0" locked="0" layoutInCell="1" allowOverlap="1" wp14:anchorId="12B82176" wp14:editId="1DBEF38C">
            <wp:simplePos x="0" y="0"/>
            <wp:positionH relativeFrom="column">
              <wp:posOffset>-624</wp:posOffset>
            </wp:positionH>
            <wp:positionV relativeFrom="paragraph">
              <wp:posOffset>0</wp:posOffset>
            </wp:positionV>
            <wp:extent cx="2804400" cy="3967200"/>
            <wp:effectExtent l="0" t="0" r="0" b="0"/>
            <wp:wrapThrough wrapText="bothSides">
              <wp:wrapPolygon edited="0">
                <wp:start x="0" y="0"/>
                <wp:lineTo x="0" y="21472"/>
                <wp:lineTo x="21424" y="21472"/>
                <wp:lineTo x="21424" y="0"/>
                <wp:lineTo x="0" y="0"/>
              </wp:wrapPolygon>
            </wp:wrapThrough>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04400" cy="3967200"/>
                    </a:xfrm>
                    <a:prstGeom prst="rect">
                      <a:avLst/>
                    </a:prstGeom>
                  </pic:spPr>
                </pic:pic>
              </a:graphicData>
            </a:graphic>
          </wp:anchor>
        </w:drawing>
      </w:r>
      <w:r w:rsidRPr="005350B2">
        <w:rPr>
          <w:rFonts w:eastAsiaTheme="minorHAnsi"/>
          <w:noProof/>
          <w:sz w:val="28"/>
          <w:lang w:eastAsia="en-US"/>
        </w:rPr>
        <w:drawing>
          <wp:anchor distT="0" distB="0" distL="114300" distR="114300" simplePos="0" relativeHeight="251666432" behindDoc="0" locked="0" layoutInCell="1" allowOverlap="1" wp14:anchorId="5131C70E" wp14:editId="679D277F">
            <wp:simplePos x="0" y="0"/>
            <wp:positionH relativeFrom="column">
              <wp:posOffset>3169285</wp:posOffset>
            </wp:positionH>
            <wp:positionV relativeFrom="paragraph">
              <wp:posOffset>0</wp:posOffset>
            </wp:positionV>
            <wp:extent cx="2818765" cy="3988435"/>
            <wp:effectExtent l="0" t="0" r="635" b="0"/>
            <wp:wrapThrough wrapText="bothSides">
              <wp:wrapPolygon edited="0">
                <wp:start x="0" y="0"/>
                <wp:lineTo x="0" y="21459"/>
                <wp:lineTo x="21459" y="21459"/>
                <wp:lineTo x="21459" y="0"/>
                <wp:lineTo x="0" y="0"/>
              </wp:wrapPolygon>
            </wp:wrapThrough>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18765" cy="3988435"/>
                    </a:xfrm>
                    <a:prstGeom prst="rect">
                      <a:avLst/>
                    </a:prstGeom>
                  </pic:spPr>
                </pic:pic>
              </a:graphicData>
            </a:graphic>
          </wp:anchor>
        </w:drawing>
      </w:r>
      <w:r w:rsidR="008F64C2" w:rsidRPr="00151F3B">
        <w:rPr>
          <w:rFonts w:eastAsiaTheme="minorHAnsi"/>
          <w:sz w:val="28"/>
          <w:lang w:eastAsia="en-US"/>
        </w:rPr>
        <w:t xml:space="preserve"> </w:t>
      </w:r>
    </w:p>
    <w:p w14:paraId="2C1E900A" w14:textId="629E1AB4" w:rsidR="000F298B" w:rsidRPr="00151F3B" w:rsidRDefault="00CB588F">
      <w:pPr>
        <w:spacing w:after="160" w:line="259" w:lineRule="auto"/>
        <w:rPr>
          <w:rFonts w:eastAsiaTheme="minorHAnsi"/>
          <w:sz w:val="28"/>
          <w:lang w:eastAsia="en-US"/>
        </w:rPr>
      </w:pPr>
      <w:r w:rsidRPr="00151F3B">
        <w:rPr>
          <w:rFonts w:eastAsiaTheme="minorHAnsi"/>
          <w:noProof/>
          <w:sz w:val="28"/>
          <w:lang w:eastAsia="en-US"/>
        </w:rPr>
        <w:t xml:space="preserve"> </w:t>
      </w:r>
    </w:p>
    <w:p w14:paraId="2B88A32E" w14:textId="77777777" w:rsidR="00C25EE4" w:rsidRPr="00151F3B" w:rsidRDefault="00C25EE4">
      <w:pPr>
        <w:spacing w:after="160" w:line="259" w:lineRule="auto"/>
        <w:rPr>
          <w:rFonts w:eastAsiaTheme="minorHAnsi"/>
          <w:sz w:val="28"/>
          <w:lang w:eastAsia="en-US"/>
        </w:rPr>
      </w:pPr>
    </w:p>
    <w:p w14:paraId="33E8E37E" w14:textId="77777777" w:rsidR="00C25EE4" w:rsidRPr="00151F3B" w:rsidRDefault="00C25EE4">
      <w:pPr>
        <w:spacing w:after="160" w:line="259" w:lineRule="auto"/>
        <w:rPr>
          <w:rFonts w:eastAsiaTheme="minorHAnsi"/>
          <w:sz w:val="28"/>
          <w:lang w:eastAsia="en-US"/>
        </w:rPr>
      </w:pPr>
      <w:r w:rsidRPr="00151F3B">
        <w:rPr>
          <w:rFonts w:eastAsiaTheme="minorHAnsi"/>
          <w:sz w:val="28"/>
          <w:lang w:eastAsia="en-US"/>
        </w:rPr>
        <w:br w:type="page"/>
      </w:r>
    </w:p>
    <w:p w14:paraId="39EFC1EF" w14:textId="7F9AE8FA" w:rsidR="00C25EE4" w:rsidRPr="00151F3B" w:rsidRDefault="00C25EE4" w:rsidP="00C25EE4">
      <w:pPr>
        <w:spacing w:after="160" w:line="259" w:lineRule="auto"/>
        <w:rPr>
          <w:sz w:val="24"/>
          <w:szCs w:val="12"/>
        </w:rPr>
      </w:pPr>
      <w:r w:rsidRPr="00151F3B">
        <w:rPr>
          <w:rFonts w:eastAsiaTheme="minorHAnsi"/>
          <w:sz w:val="28"/>
          <w:lang w:eastAsia="en-US"/>
        </w:rPr>
        <w:lastRenderedPageBreak/>
        <w:t>Anlage 2: Informationsblatt für Versuchspersonen</w:t>
      </w:r>
    </w:p>
    <w:p w14:paraId="4CCC651E" w14:textId="2DAE90CA" w:rsidR="00CB588F" w:rsidRPr="00151F3B" w:rsidRDefault="00E71DB8" w:rsidP="00567C99">
      <w:pPr>
        <w:spacing w:after="160" w:line="259" w:lineRule="auto"/>
        <w:rPr>
          <w:rFonts w:eastAsiaTheme="minorHAnsi"/>
          <w:sz w:val="28"/>
          <w:lang w:eastAsia="en-US"/>
        </w:rPr>
      </w:pPr>
      <w:r w:rsidRPr="00E71DB8">
        <w:rPr>
          <w:rFonts w:eastAsiaTheme="minorHAnsi"/>
          <w:sz w:val="28"/>
          <w:highlight w:val="yellow"/>
          <w:lang w:eastAsia="en-US"/>
        </w:rPr>
        <w:t>Wird</w:t>
      </w:r>
      <w:r>
        <w:rPr>
          <w:rFonts w:eastAsiaTheme="minorHAnsi"/>
          <w:sz w:val="28"/>
          <w:highlight w:val="yellow"/>
          <w:lang w:eastAsia="en-US"/>
        </w:rPr>
        <w:t xml:space="preserve"> nach Bestätigung</w:t>
      </w:r>
      <w:r w:rsidRPr="00E71DB8">
        <w:rPr>
          <w:rFonts w:eastAsiaTheme="minorHAnsi"/>
          <w:sz w:val="28"/>
          <w:highlight w:val="yellow"/>
          <w:lang w:eastAsia="en-US"/>
        </w:rPr>
        <w:t xml:space="preserve"> eingefügt</w:t>
      </w:r>
    </w:p>
    <w:p w14:paraId="6B0C8A33" w14:textId="78EBF184" w:rsidR="00CB588F" w:rsidRPr="00151F3B" w:rsidRDefault="00CB588F" w:rsidP="00567C99">
      <w:pPr>
        <w:spacing w:after="160" w:line="259" w:lineRule="auto"/>
        <w:rPr>
          <w:rFonts w:eastAsiaTheme="minorHAnsi"/>
          <w:sz w:val="28"/>
          <w:lang w:eastAsia="en-US"/>
        </w:rPr>
      </w:pPr>
    </w:p>
    <w:p w14:paraId="5128B4D5" w14:textId="46B51814" w:rsidR="00567C99" w:rsidRPr="00151F3B" w:rsidRDefault="00567C99" w:rsidP="00567C99">
      <w:pPr>
        <w:spacing w:after="160" w:line="259" w:lineRule="auto"/>
        <w:rPr>
          <w:rFonts w:eastAsiaTheme="minorHAnsi"/>
          <w:sz w:val="28"/>
          <w:lang w:eastAsia="en-US"/>
        </w:rPr>
      </w:pPr>
      <w:r w:rsidRPr="00151F3B">
        <w:rPr>
          <w:rFonts w:eastAsiaTheme="minorHAnsi"/>
          <w:sz w:val="28"/>
          <w:lang w:eastAsia="en-US"/>
        </w:rPr>
        <w:t>Anlage 2: Informationsblatt für Versuchspersonen</w:t>
      </w:r>
    </w:p>
    <w:p w14:paraId="2653FAF7" w14:textId="77777777" w:rsidR="00E71DB8" w:rsidRPr="00151F3B" w:rsidRDefault="00E71DB8" w:rsidP="00E71DB8">
      <w:pPr>
        <w:spacing w:after="160" w:line="259" w:lineRule="auto"/>
        <w:rPr>
          <w:rFonts w:eastAsiaTheme="minorHAnsi"/>
          <w:sz w:val="28"/>
          <w:lang w:eastAsia="en-US"/>
        </w:rPr>
      </w:pPr>
      <w:r w:rsidRPr="00E71DB8">
        <w:rPr>
          <w:rFonts w:eastAsiaTheme="minorHAnsi"/>
          <w:sz w:val="28"/>
          <w:highlight w:val="yellow"/>
          <w:lang w:eastAsia="en-US"/>
        </w:rPr>
        <w:t>Wird</w:t>
      </w:r>
      <w:r>
        <w:rPr>
          <w:rFonts w:eastAsiaTheme="minorHAnsi"/>
          <w:sz w:val="28"/>
          <w:highlight w:val="yellow"/>
          <w:lang w:eastAsia="en-US"/>
        </w:rPr>
        <w:t xml:space="preserve"> nach Bestätigung</w:t>
      </w:r>
      <w:r w:rsidRPr="00E71DB8">
        <w:rPr>
          <w:rFonts w:eastAsiaTheme="minorHAnsi"/>
          <w:sz w:val="28"/>
          <w:highlight w:val="yellow"/>
          <w:lang w:eastAsia="en-US"/>
        </w:rPr>
        <w:t xml:space="preserve"> eingefügt</w:t>
      </w:r>
    </w:p>
    <w:p w14:paraId="3F4D43FD" w14:textId="77777777" w:rsidR="00CB588F" w:rsidRPr="00151F3B" w:rsidRDefault="00CB588F" w:rsidP="00567C99">
      <w:pPr>
        <w:spacing w:after="160" w:line="259" w:lineRule="auto"/>
        <w:rPr>
          <w:rFonts w:eastAsiaTheme="minorHAnsi"/>
          <w:sz w:val="28"/>
          <w:lang w:eastAsia="en-US"/>
        </w:rPr>
      </w:pPr>
    </w:p>
    <w:p w14:paraId="28D1D9D9" w14:textId="203228A0" w:rsidR="00567C99" w:rsidRPr="00151F3B" w:rsidRDefault="00567C99" w:rsidP="00567C99">
      <w:pPr>
        <w:spacing w:after="160" w:line="259" w:lineRule="auto"/>
        <w:rPr>
          <w:rFonts w:eastAsiaTheme="minorHAnsi"/>
          <w:sz w:val="28"/>
          <w:lang w:eastAsia="en-US"/>
        </w:rPr>
      </w:pPr>
      <w:r w:rsidRPr="00151F3B">
        <w:rPr>
          <w:rFonts w:eastAsiaTheme="minorHAnsi"/>
          <w:sz w:val="28"/>
          <w:lang w:eastAsia="en-US"/>
        </w:rPr>
        <w:t>Anlage 2: Informationsblatt für Versuchspersonen</w:t>
      </w:r>
    </w:p>
    <w:p w14:paraId="7ECF9AE3" w14:textId="77777777" w:rsidR="00E71DB8" w:rsidRPr="00151F3B" w:rsidRDefault="00E71DB8" w:rsidP="00E71DB8">
      <w:pPr>
        <w:spacing w:after="160" w:line="259" w:lineRule="auto"/>
        <w:rPr>
          <w:rFonts w:eastAsiaTheme="minorHAnsi"/>
          <w:sz w:val="28"/>
          <w:lang w:eastAsia="en-US"/>
        </w:rPr>
      </w:pPr>
      <w:r w:rsidRPr="00E71DB8">
        <w:rPr>
          <w:rFonts w:eastAsiaTheme="minorHAnsi"/>
          <w:sz w:val="28"/>
          <w:highlight w:val="yellow"/>
          <w:lang w:eastAsia="en-US"/>
        </w:rPr>
        <w:t>Wird</w:t>
      </w:r>
      <w:r>
        <w:rPr>
          <w:rFonts w:eastAsiaTheme="minorHAnsi"/>
          <w:sz w:val="28"/>
          <w:highlight w:val="yellow"/>
          <w:lang w:eastAsia="en-US"/>
        </w:rPr>
        <w:t xml:space="preserve"> nach Bestätigung</w:t>
      </w:r>
      <w:r w:rsidRPr="00E71DB8">
        <w:rPr>
          <w:rFonts w:eastAsiaTheme="minorHAnsi"/>
          <w:sz w:val="28"/>
          <w:highlight w:val="yellow"/>
          <w:lang w:eastAsia="en-US"/>
        </w:rPr>
        <w:t xml:space="preserve"> eingefügt</w:t>
      </w:r>
    </w:p>
    <w:p w14:paraId="3EFCCBC6" w14:textId="1D982E3D" w:rsidR="00567C99" w:rsidRPr="00151F3B" w:rsidRDefault="00567C99" w:rsidP="00C25EE4">
      <w:pPr>
        <w:pStyle w:val="Kopfzeile"/>
        <w:spacing w:line="276" w:lineRule="auto"/>
        <w:jc w:val="both"/>
        <w:rPr>
          <w:sz w:val="24"/>
        </w:rPr>
      </w:pPr>
    </w:p>
    <w:p w14:paraId="30F301B7" w14:textId="77777777" w:rsidR="00567C99" w:rsidRPr="00C25EE4" w:rsidRDefault="00567C99" w:rsidP="00C25EE4">
      <w:pPr>
        <w:pStyle w:val="Kopfzeile"/>
        <w:spacing w:line="276" w:lineRule="auto"/>
        <w:jc w:val="both"/>
        <w:rPr>
          <w:rFonts w:ascii="ArialMT" w:hAnsi="ArialMT"/>
          <w:sz w:val="24"/>
        </w:rPr>
      </w:pPr>
    </w:p>
    <w:sectPr w:rsidR="00567C99" w:rsidRPr="00C25EE4" w:rsidSect="005F45FA">
      <w:footerReference w:type="default" r:id="rId17"/>
      <w:pgSz w:w="11906" w:h="16838"/>
      <w:pgMar w:top="1417" w:right="1416"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Deiglmayr, Anne" w:date="2021-04-03T10:55:00Z" w:initials="DA">
    <w:p w14:paraId="7C6B8BAD" w14:textId="24875619" w:rsidR="003A2B98" w:rsidRDefault="003A2B98">
      <w:pPr>
        <w:pStyle w:val="Kommentartext"/>
      </w:pPr>
      <w:r>
        <w:rPr>
          <w:rStyle w:val="Kommentarzeichen"/>
        </w:rPr>
        <w:annotationRef/>
      </w:r>
      <w:r>
        <w:t>Gibt es einen Grund, weshalb wir uns nicht gleich auf die 016 festlegen? Ist das Konzept in jedem Punkt auf andere Räume übertragbar?</w:t>
      </w:r>
    </w:p>
  </w:comment>
  <w:comment w:id="3" w:author="Klatt, Mandy" w:date="2021-04-12T11:37:00Z" w:initials="KM">
    <w:p w14:paraId="32B00E03" w14:textId="0E2FB31F" w:rsidR="001C6B50" w:rsidRDefault="001C6B50">
      <w:pPr>
        <w:pStyle w:val="Kommentartext"/>
      </w:pPr>
      <w:r>
        <w:rPr>
          <w:rStyle w:val="Kommentarzeichen"/>
        </w:rPr>
        <w:annotationRef/>
      </w:r>
      <w:r>
        <w:t>Henriette meinte, dass es ratsamer wäre, sich nicht nur auf die 016 zu beschränken, da wir Frau Dr. Huber nicht suggerieren wollen, wir „okkupieren“ diesen Raum, der ja eigentlich nicht zu unseren Räumen gehört. Und falls uns die 016 verwehrt wird, könnten wir das Konzept auf die 006 übertragen.</w:t>
      </w:r>
    </w:p>
  </w:comment>
  <w:comment w:id="4" w:author="Habelt, Henriette" w:date="2021-04-13T08:23:00Z" w:initials="HH">
    <w:p w14:paraId="3AD0A612" w14:textId="19E09683" w:rsidR="00673F70" w:rsidRDefault="00673F70">
      <w:pPr>
        <w:pStyle w:val="Kommentartext"/>
      </w:pPr>
      <w:r>
        <w:rPr>
          <w:rStyle w:val="Kommentarzeichen"/>
        </w:rPr>
        <w:annotationRef/>
      </w:r>
      <w:r>
        <w:t>Vielleicht müsste man das auf dem Informationsblatt auch so übernehmen, wenn es so bleiben soll.</w:t>
      </w:r>
    </w:p>
  </w:comment>
  <w:comment w:id="5" w:author="Habelt, Henriette" w:date="2021-04-13T08:36:00Z" w:initials="HH">
    <w:p w14:paraId="42DA3689" w14:textId="02FF8AC6" w:rsidR="00F74FD1" w:rsidRDefault="00F74FD1">
      <w:pPr>
        <w:pStyle w:val="Kommentartext"/>
      </w:pPr>
      <w:r>
        <w:rPr>
          <w:rStyle w:val="Kommentarzeichen"/>
        </w:rPr>
        <w:annotationRef/>
      </w:r>
      <w:r>
        <w:t xml:space="preserve">Das mit dem Markierungen auf dem Teppichfußboden stelle ich mir schwierig </w:t>
      </w:r>
      <w:r>
        <w:t>vor.</w:t>
      </w:r>
      <w:bookmarkStart w:id="6" w:name="_GoBack"/>
      <w:bookmarkEnd w:id="6"/>
    </w:p>
  </w:comment>
  <w:comment w:id="7" w:author="Christin Lotz" w:date="2021-04-07T15:10:00Z" w:initials="CL">
    <w:p w14:paraId="67BACB9F" w14:textId="70511C24" w:rsidR="00B8205C" w:rsidRDefault="00B8205C">
      <w:pPr>
        <w:pStyle w:val="Kommentartext"/>
      </w:pPr>
      <w:r>
        <w:rPr>
          <w:rStyle w:val="Kommentarzeichen"/>
        </w:rPr>
        <w:annotationRef/>
      </w:r>
      <w:r>
        <w:t>Müsste hier noch konkretisiert werden, ob Schnelltest oder PCR?</w:t>
      </w:r>
    </w:p>
  </w:comment>
  <w:comment w:id="8" w:author="Klatt, Mandy" w:date="2021-04-12T11:43:00Z" w:initials="KM">
    <w:p w14:paraId="5B608D15" w14:textId="298AFFD1" w:rsidR="001C6B50" w:rsidRDefault="001C6B50">
      <w:pPr>
        <w:pStyle w:val="Kommentartext"/>
      </w:pPr>
      <w:r>
        <w:rPr>
          <w:rStyle w:val="Kommentarzeichen"/>
        </w:rPr>
        <w:annotationRef/>
      </w:r>
      <w:r>
        <w:t>Ich weiß nicht, ob ich das an der Stelle</w:t>
      </w:r>
      <w:r w:rsidR="00EA76C2">
        <w:t xml:space="preserve"> </w:t>
      </w:r>
      <w:r>
        <w:t xml:space="preserve">konkretisieren würde. Das hängt wahrscheinlich auch davon ab, </w:t>
      </w:r>
      <w:r w:rsidR="00EA76C2">
        <w:t>ob wir die Tests vor Ort durchführen oder die Versuchspersonen in ein Testzentrum gehen.</w:t>
      </w:r>
    </w:p>
  </w:comment>
  <w:comment w:id="13" w:author="Christin Lotz" w:date="2021-04-07T15:24:00Z" w:initials="CL">
    <w:p w14:paraId="1478A00F" w14:textId="66B34225" w:rsidR="006701D2" w:rsidRDefault="006701D2">
      <w:pPr>
        <w:pStyle w:val="Kommentartext"/>
      </w:pPr>
      <w:r>
        <w:rPr>
          <w:rStyle w:val="Kommentarzeichen"/>
        </w:rPr>
        <w:annotationRef/>
      </w:r>
      <w:r>
        <w:t>Hier fehlt noch ein Abschnitt dazu, wann und wie genau die (Schnell-?)Tests durchgeführt oder kontrolliert werden.</w:t>
      </w:r>
    </w:p>
  </w:comment>
  <w:comment w:id="14" w:author="Klatt, Mandy" w:date="2021-04-12T12:05:00Z" w:initials="KM">
    <w:p w14:paraId="521D583B" w14:textId="73CB5D36" w:rsidR="00981F8F" w:rsidRDefault="00981F8F">
      <w:pPr>
        <w:pStyle w:val="Kommentartext"/>
      </w:pPr>
      <w:r>
        <w:rPr>
          <w:rStyle w:val="Kommentarzeichen"/>
        </w:rPr>
        <w:annotationRef/>
      </w:r>
      <w:r>
        <w:t>Habe einen Abschnitt 3.1 hinzugefügt, bin mir aber unsicher, inwiefern wir das jetzt schon so genau festlegen sollten.</w:t>
      </w:r>
    </w:p>
  </w:comment>
  <w:comment w:id="15" w:author="Habelt, Henriette" w:date="2021-04-13T08:27:00Z" w:initials="HH">
    <w:p w14:paraId="235A04D3" w14:textId="5DC1A51B" w:rsidR="00F4713E" w:rsidRDefault="00F4713E">
      <w:pPr>
        <w:pStyle w:val="Kommentartext"/>
      </w:pPr>
      <w:r>
        <w:rPr>
          <w:rStyle w:val="Kommentarzeichen"/>
        </w:rPr>
        <w:annotationRef/>
      </w:r>
      <w:r>
        <w:t>Ich finde das so gut, man kann ja dann einen extra Raum reservieren, z. B. die 006 oder einen Mitarbeiterraum, in dem die Tests durchgeführt werden.</w:t>
      </w:r>
    </w:p>
  </w:comment>
  <w:comment w:id="23" w:author="Habelt, Henriette" w:date="2021-04-13T08:31:00Z" w:initials="HH">
    <w:p w14:paraId="51961F85" w14:textId="322907B6" w:rsidR="00F4713E" w:rsidRDefault="00F4713E">
      <w:pPr>
        <w:pStyle w:val="Kommentartext"/>
      </w:pPr>
      <w:r>
        <w:rPr>
          <w:rStyle w:val="Kommentarzeichen"/>
        </w:rPr>
        <w:annotationRef/>
      </w:r>
      <w:r>
        <w:t>Vielleicht auch eigene „Schreibwerkzeuge“?</w:t>
      </w:r>
    </w:p>
  </w:comment>
  <w:comment w:id="24" w:author="Christin Lotz" w:date="2021-04-07T15:30:00Z" w:initials="CL">
    <w:p w14:paraId="6A69C1F4" w14:textId="24901F13" w:rsidR="006701D2" w:rsidRDefault="006701D2">
      <w:pPr>
        <w:pStyle w:val="Kommentartext"/>
      </w:pPr>
      <w:r>
        <w:rPr>
          <w:rStyle w:val="Kommentarzeichen"/>
        </w:rPr>
        <w:annotationRef/>
      </w:r>
      <w:r>
        <w:t>Was ist das für eine Trennwand? Muss das noch näher spezifiziert werden?</w:t>
      </w:r>
    </w:p>
  </w:comment>
  <w:comment w:id="25" w:author="Klatt, Mandy" w:date="2021-04-12T12:01:00Z" w:initials="KM">
    <w:p w14:paraId="10A7DA0D" w14:textId="64C86AA7" w:rsidR="00712275" w:rsidRDefault="00712275">
      <w:pPr>
        <w:pStyle w:val="Kommentartext"/>
      </w:pPr>
      <w:r>
        <w:rPr>
          <w:rStyle w:val="Kommentarzeichen"/>
        </w:rPr>
        <w:annotationRef/>
      </w:r>
      <w:r>
        <w:t>Na ja, das ist jetzt wieder auf meine Studie bezogen. Wenn wir das offenhalten wöllten, müssten wir das mit der Trennwand vielleicht komplett streichen. Im Grunde genommen handelt es sich um eine Pinnwand, die in meiner Studie dazu diente, dass Versuchsleitung nicht für Versuchspersonen sichtbar ist.</w:t>
      </w:r>
    </w:p>
  </w:comment>
  <w:comment w:id="26" w:author="Christin Lotz" w:date="2021-04-07T15:31:00Z" w:initials="CL">
    <w:p w14:paraId="4450F26A" w14:textId="0F90A8F5" w:rsidR="006701D2" w:rsidRDefault="006701D2">
      <w:pPr>
        <w:pStyle w:val="Kommentartext"/>
      </w:pPr>
      <w:r>
        <w:rPr>
          <w:rStyle w:val="Kommentarzeichen"/>
        </w:rPr>
        <w:annotationRef/>
      </w:r>
      <w:r>
        <w:t>Je</w:t>
      </w:r>
      <w:r w:rsidR="009363C6">
        <w:t xml:space="preserve"> </w:t>
      </w:r>
      <w:r>
        <w:t xml:space="preserve">nachdem wie die Prozedur zum Durchführen oder Kontrollieren der </w:t>
      </w:r>
      <w:r w:rsidR="009363C6">
        <w:t>Schnellt</w:t>
      </w:r>
      <w:r>
        <w:t>ests ist, könnte noch ein Schild dazukommen, dass an der Tür zum Studienraum (oder sogar am Gebäudeeingang, wenn man die Leute gleich dort zum Testen abfangen will) klebt und sowas besagt wie „</w:t>
      </w:r>
      <w:proofErr w:type="spellStart"/>
      <w:r>
        <w:t>Stop</w:t>
      </w:r>
      <w:proofErr w:type="spellEnd"/>
      <w:r>
        <w:t>, ab hier nur noch mit tage</w:t>
      </w:r>
      <w:r w:rsidR="009363C6">
        <w:t>s</w:t>
      </w:r>
      <w:r>
        <w:t>aktuellem, negativen Schnelltest“</w:t>
      </w:r>
      <w:r w:rsidR="009363C6">
        <w:t>. Oder so.</w:t>
      </w:r>
    </w:p>
  </w:comment>
  <w:comment w:id="27" w:author="Klatt, Mandy" w:date="2021-04-12T12:06:00Z" w:initials="KM">
    <w:p w14:paraId="4936C520" w14:textId="2C0DE075" w:rsidR="00981F8F" w:rsidRDefault="00981F8F">
      <w:pPr>
        <w:pStyle w:val="Kommentartext"/>
      </w:pPr>
      <w:r>
        <w:rPr>
          <w:rStyle w:val="Kommentarzeichen"/>
        </w:rPr>
        <w:annotationRef/>
      </w:r>
      <w:r>
        <w:t xml:space="preserve">Guter Hinweis! Habe ich erst einmal mit aufgenommen und </w:t>
      </w:r>
      <w:r w:rsidR="005350B2">
        <w:t xml:space="preserve">ein </w:t>
      </w:r>
      <w:r>
        <w:t>Schildchen</w:t>
      </w:r>
      <w:r w:rsidR="005350B2">
        <w:t xml:space="preserve"> dazu</w:t>
      </w:r>
      <w:r>
        <w:t xml:space="preserve"> erstellt. Aber auch da müssten wir nochmal Rücksprache halten, </w:t>
      </w:r>
      <w:r w:rsidR="005350B2">
        <w:t>wie</w:t>
      </w:r>
      <w:r>
        <w:t xml:space="preserve"> wir die Testungen vor Ort durchführen wollen.</w:t>
      </w:r>
    </w:p>
  </w:comment>
  <w:comment w:id="28" w:author="Habelt, Henriette" w:date="2021-04-13T08:33:00Z" w:initials="HH">
    <w:p w14:paraId="6B19A256" w14:textId="2254D942" w:rsidR="00F4713E" w:rsidRDefault="00F4713E">
      <w:pPr>
        <w:pStyle w:val="Kommentartext"/>
      </w:pPr>
      <w:r>
        <w:rPr>
          <w:rStyle w:val="Kommentarzeichen"/>
        </w:rPr>
        <w:annotationRef/>
      </w:r>
      <w:r>
        <w:t>Es ist nicht so wahnsinnig beliebt, die Eingangsglastüren zu bekleben, zumal die Testdurchführung ja nicht alle im Gebäude betrifft. Besser wären hier Aufsteller mit Hinweisen, die man auch im Eingang gleich und flexibel platzieren könnte.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6B8BAD" w15:done="0"/>
  <w15:commentEx w15:paraId="32B00E03" w15:paraIdParent="7C6B8BAD" w15:done="0"/>
  <w15:commentEx w15:paraId="3AD0A612" w15:paraIdParent="7C6B8BAD" w15:done="0"/>
  <w15:commentEx w15:paraId="42DA3689" w15:done="0"/>
  <w15:commentEx w15:paraId="67BACB9F" w15:done="0"/>
  <w15:commentEx w15:paraId="5B608D15" w15:paraIdParent="67BACB9F" w15:done="0"/>
  <w15:commentEx w15:paraId="1478A00F" w15:done="0"/>
  <w15:commentEx w15:paraId="521D583B" w15:paraIdParent="1478A00F" w15:done="0"/>
  <w15:commentEx w15:paraId="235A04D3" w15:paraIdParent="1478A00F" w15:done="0"/>
  <w15:commentEx w15:paraId="51961F85" w15:done="0"/>
  <w15:commentEx w15:paraId="6A69C1F4" w15:done="0"/>
  <w15:commentEx w15:paraId="10A7DA0D" w15:paraIdParent="6A69C1F4" w15:done="0"/>
  <w15:commentEx w15:paraId="4450F26A" w15:done="0"/>
  <w15:commentEx w15:paraId="4936C520" w15:paraIdParent="4450F26A" w15:done="0"/>
  <w15:commentEx w15:paraId="6B19A256" w15:paraIdParent="4450F26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6B8BAD" w16cid:durableId="2412C815"/>
  <w16cid:commentId w16cid:paraId="32B00E03" w16cid:durableId="241EAF72"/>
  <w16cid:commentId w16cid:paraId="3AD0A612" w16cid:durableId="241FD394"/>
  <w16cid:commentId w16cid:paraId="42DA3689" w16cid:durableId="241FD68F"/>
  <w16cid:commentId w16cid:paraId="67BACB9F" w16cid:durableId="24184A02"/>
  <w16cid:commentId w16cid:paraId="5B608D15" w16cid:durableId="241EB0E0"/>
  <w16cid:commentId w16cid:paraId="1478A00F" w16cid:durableId="24184D49"/>
  <w16cid:commentId w16cid:paraId="521D583B" w16cid:durableId="241EB612"/>
  <w16cid:commentId w16cid:paraId="235A04D3" w16cid:durableId="241FD479"/>
  <w16cid:commentId w16cid:paraId="51961F85" w16cid:durableId="241FD549"/>
  <w16cid:commentId w16cid:paraId="6A69C1F4" w16cid:durableId="24184E9C"/>
  <w16cid:commentId w16cid:paraId="10A7DA0D" w16cid:durableId="241EB51F"/>
  <w16cid:commentId w16cid:paraId="4450F26A" w16cid:durableId="24184EEE"/>
  <w16cid:commentId w16cid:paraId="4936C520" w16cid:durableId="241EB65B"/>
  <w16cid:commentId w16cid:paraId="6B19A256" w16cid:durableId="241FD5D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D9D914" w14:textId="77777777" w:rsidR="00DA5529" w:rsidRDefault="00DA5529" w:rsidP="002D05CF">
      <w:r>
        <w:separator/>
      </w:r>
    </w:p>
  </w:endnote>
  <w:endnote w:type="continuationSeparator" w:id="0">
    <w:p w14:paraId="2B4F55C1" w14:textId="77777777" w:rsidR="00DA5529" w:rsidRDefault="00DA5529" w:rsidP="002D05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6227044"/>
      <w:docPartObj>
        <w:docPartGallery w:val="Page Numbers (Bottom of Page)"/>
        <w:docPartUnique/>
      </w:docPartObj>
    </w:sdtPr>
    <w:sdtEndPr/>
    <w:sdtContent>
      <w:p w14:paraId="7080F966" w14:textId="7C37711E" w:rsidR="00CB588F" w:rsidRDefault="00CB588F">
        <w:pPr>
          <w:pStyle w:val="Fuzeile"/>
          <w:jc w:val="right"/>
        </w:pPr>
        <w:r>
          <w:fldChar w:fldCharType="begin"/>
        </w:r>
        <w:r>
          <w:instrText>PAGE   \* MERGEFORMAT</w:instrText>
        </w:r>
        <w:r>
          <w:fldChar w:fldCharType="separate"/>
        </w:r>
        <w:r>
          <w:t>2</w:t>
        </w:r>
        <w:r>
          <w:fldChar w:fldCharType="end"/>
        </w:r>
      </w:p>
    </w:sdtContent>
  </w:sdt>
  <w:p w14:paraId="639F0B4A" w14:textId="77777777" w:rsidR="00CB588F" w:rsidRDefault="00CB588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52A8E1" w14:textId="77777777" w:rsidR="00DA5529" w:rsidRDefault="00DA5529" w:rsidP="002D05CF">
      <w:r>
        <w:separator/>
      </w:r>
    </w:p>
  </w:footnote>
  <w:footnote w:type="continuationSeparator" w:id="0">
    <w:p w14:paraId="53422BC6" w14:textId="77777777" w:rsidR="00DA5529" w:rsidRDefault="00DA5529" w:rsidP="002D05CF">
      <w:r>
        <w:continuationSeparator/>
      </w:r>
    </w:p>
  </w:footnote>
  <w:footnote w:id="1">
    <w:p w14:paraId="5CC048E4" w14:textId="77777777" w:rsidR="00CB588F" w:rsidRDefault="00CB588F" w:rsidP="002D05CF">
      <w:pPr>
        <w:pStyle w:val="Funotentext"/>
      </w:pPr>
      <w:r>
        <w:rPr>
          <w:rStyle w:val="Funotenzeichen"/>
        </w:rPr>
        <w:footnoteRef/>
      </w:r>
      <w:r>
        <w:t xml:space="preserve"> SARS-CoV-2 Steckbrief zur Coronavirus-Krankheit-2019 (COVID-19):</w:t>
      </w:r>
    </w:p>
    <w:p w14:paraId="57B939A1" w14:textId="77777777" w:rsidR="00CB588F" w:rsidRDefault="00CB588F" w:rsidP="002D05CF">
      <w:pPr>
        <w:pStyle w:val="Funotentext"/>
      </w:pPr>
      <w:r>
        <w:t>https://www.rki.de/DE/Content/InfAZ/N/Neuartiges_Coronavirus/Steckbrief.html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A5437"/>
    <w:multiLevelType w:val="hybridMultilevel"/>
    <w:tmpl w:val="F46A1DB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5F65548"/>
    <w:multiLevelType w:val="hybridMultilevel"/>
    <w:tmpl w:val="C832AC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A447A9B"/>
    <w:multiLevelType w:val="multilevel"/>
    <w:tmpl w:val="A684AFC0"/>
    <w:lvl w:ilvl="0">
      <w:start w:val="1"/>
      <w:numFmt w:val="decimal"/>
      <w:lvlText w:val="%1."/>
      <w:lvlJc w:val="left"/>
      <w:pPr>
        <w:ind w:left="720" w:hanging="360"/>
      </w:pPr>
      <w:rPr>
        <w:rFonts w:hint="default"/>
      </w:rPr>
    </w:lvl>
    <w:lvl w:ilvl="1">
      <w:start w:val="1"/>
      <w:numFmt w:val="decimal"/>
      <w:isLgl/>
      <w:lvlText w:val="%1.%2"/>
      <w:lvlJc w:val="left"/>
      <w:pPr>
        <w:ind w:left="804" w:hanging="44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E6E56B2"/>
    <w:multiLevelType w:val="multilevel"/>
    <w:tmpl w:val="A684AFC0"/>
    <w:lvl w:ilvl="0">
      <w:start w:val="1"/>
      <w:numFmt w:val="decimal"/>
      <w:lvlText w:val="%1."/>
      <w:lvlJc w:val="left"/>
      <w:pPr>
        <w:ind w:left="720" w:hanging="360"/>
      </w:pPr>
      <w:rPr>
        <w:rFonts w:hint="default"/>
      </w:rPr>
    </w:lvl>
    <w:lvl w:ilvl="1">
      <w:start w:val="1"/>
      <w:numFmt w:val="decimal"/>
      <w:isLgl/>
      <w:lvlText w:val="%1.%2"/>
      <w:lvlJc w:val="left"/>
      <w:pPr>
        <w:ind w:left="804" w:hanging="44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ED23CFF"/>
    <w:multiLevelType w:val="hybridMultilevel"/>
    <w:tmpl w:val="756889B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36F48ED"/>
    <w:multiLevelType w:val="hybridMultilevel"/>
    <w:tmpl w:val="BD4ECB4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0B329DB"/>
    <w:multiLevelType w:val="hybridMultilevel"/>
    <w:tmpl w:val="BD4ECB4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4"/>
  </w:num>
  <w:num w:numId="5">
    <w:abstractNumId w:val="0"/>
  </w:num>
  <w:num w:numId="6">
    <w:abstractNumId w:val="2"/>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iglmayr, Anne">
    <w15:presenceInfo w15:providerId="AD" w15:userId="S-1-5-21-2361800232-213331468-3115616407-190289"/>
  </w15:person>
  <w15:person w15:author="Klatt, Mandy">
    <w15:presenceInfo w15:providerId="AD" w15:userId="S-1-5-21-2361800232-213331468-3115616407-248643"/>
  </w15:person>
  <w15:person w15:author="Habelt, Henriette">
    <w15:presenceInfo w15:providerId="AD" w15:userId="S-1-5-21-2361800232-213331468-3115616407-39155"/>
  </w15:person>
  <w15:person w15:author="Christin Lotz">
    <w15:presenceInfo w15:providerId="None" w15:userId="Christin Lot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825"/>
    <w:rsid w:val="000459E5"/>
    <w:rsid w:val="00073666"/>
    <w:rsid w:val="000B5925"/>
    <w:rsid w:val="000D3DD6"/>
    <w:rsid w:val="000F298B"/>
    <w:rsid w:val="000F2E1E"/>
    <w:rsid w:val="00102382"/>
    <w:rsid w:val="00151F3B"/>
    <w:rsid w:val="001B6DA8"/>
    <w:rsid w:val="001C6B50"/>
    <w:rsid w:val="001F67CC"/>
    <w:rsid w:val="002C213C"/>
    <w:rsid w:val="002D05CF"/>
    <w:rsid w:val="0032706C"/>
    <w:rsid w:val="00332B69"/>
    <w:rsid w:val="00332C6F"/>
    <w:rsid w:val="00385583"/>
    <w:rsid w:val="003A2B98"/>
    <w:rsid w:val="003D1083"/>
    <w:rsid w:val="004059C8"/>
    <w:rsid w:val="00431590"/>
    <w:rsid w:val="00440267"/>
    <w:rsid w:val="00497862"/>
    <w:rsid w:val="004A232B"/>
    <w:rsid w:val="004B2164"/>
    <w:rsid w:val="004B6B86"/>
    <w:rsid w:val="005350B2"/>
    <w:rsid w:val="00567C99"/>
    <w:rsid w:val="005859BE"/>
    <w:rsid w:val="005B2970"/>
    <w:rsid w:val="005F45FA"/>
    <w:rsid w:val="006701D2"/>
    <w:rsid w:val="00673F70"/>
    <w:rsid w:val="00712275"/>
    <w:rsid w:val="007529E6"/>
    <w:rsid w:val="00803825"/>
    <w:rsid w:val="0085282C"/>
    <w:rsid w:val="008F64C2"/>
    <w:rsid w:val="008F6B94"/>
    <w:rsid w:val="009363C6"/>
    <w:rsid w:val="00981F8F"/>
    <w:rsid w:val="009967D7"/>
    <w:rsid w:val="00A33788"/>
    <w:rsid w:val="00A46D30"/>
    <w:rsid w:val="00A8546B"/>
    <w:rsid w:val="00AA1E70"/>
    <w:rsid w:val="00B17B5D"/>
    <w:rsid w:val="00B7524D"/>
    <w:rsid w:val="00B75774"/>
    <w:rsid w:val="00B8205C"/>
    <w:rsid w:val="00BD41C3"/>
    <w:rsid w:val="00C11282"/>
    <w:rsid w:val="00C25EE4"/>
    <w:rsid w:val="00C73CD8"/>
    <w:rsid w:val="00C8468F"/>
    <w:rsid w:val="00CB588F"/>
    <w:rsid w:val="00CC34E6"/>
    <w:rsid w:val="00DA5529"/>
    <w:rsid w:val="00DF638E"/>
    <w:rsid w:val="00E25972"/>
    <w:rsid w:val="00E71DB8"/>
    <w:rsid w:val="00EA76C2"/>
    <w:rsid w:val="00F1111F"/>
    <w:rsid w:val="00F4713E"/>
    <w:rsid w:val="00F502CD"/>
    <w:rsid w:val="00F53E3E"/>
    <w:rsid w:val="00F63B8E"/>
    <w:rsid w:val="00F74FD1"/>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1F488C"/>
  <w15:chartTrackingRefBased/>
  <w15:docId w15:val="{04746ECD-E2A4-4B2F-BCCF-01CDA27D4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03825"/>
    <w:pPr>
      <w:spacing w:after="0" w:line="240" w:lineRule="auto"/>
    </w:pPr>
    <w:rPr>
      <w:rFonts w:ascii="Times New Roman" w:eastAsia="Times New Roman" w:hAnsi="Times New Roman" w:cs="Times New Roman"/>
      <w:sz w:val="20"/>
      <w:szCs w:val="20"/>
      <w:lang w:eastAsia="de-DE"/>
    </w:rPr>
  </w:style>
  <w:style w:type="paragraph" w:styleId="berschrift1">
    <w:name w:val="heading 1"/>
    <w:basedOn w:val="Standard"/>
    <w:next w:val="Standard"/>
    <w:link w:val="berschrift1Zchn"/>
    <w:uiPriority w:val="9"/>
    <w:qFormat/>
    <w:rsid w:val="0080382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0382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semiHidden/>
    <w:rsid w:val="00803825"/>
    <w:pPr>
      <w:tabs>
        <w:tab w:val="center" w:pos="4536"/>
        <w:tab w:val="right" w:pos="9072"/>
      </w:tabs>
    </w:pPr>
    <w:rPr>
      <w:sz w:val="12"/>
      <w:szCs w:val="12"/>
    </w:rPr>
  </w:style>
  <w:style w:type="character" w:customStyle="1" w:styleId="KopfzeileZchn">
    <w:name w:val="Kopfzeile Zchn"/>
    <w:basedOn w:val="Absatz-Standardschriftart"/>
    <w:link w:val="Kopfzeile"/>
    <w:semiHidden/>
    <w:rsid w:val="00803825"/>
    <w:rPr>
      <w:rFonts w:ascii="Times New Roman" w:eastAsia="Times New Roman" w:hAnsi="Times New Roman" w:cs="Times New Roman"/>
      <w:sz w:val="12"/>
      <w:szCs w:val="12"/>
      <w:lang w:eastAsia="de-DE"/>
    </w:rPr>
  </w:style>
  <w:style w:type="character" w:customStyle="1" w:styleId="berschrift2Zchn">
    <w:name w:val="Überschrift 2 Zchn"/>
    <w:basedOn w:val="Absatz-Standardschriftart"/>
    <w:link w:val="berschrift2"/>
    <w:uiPriority w:val="9"/>
    <w:rsid w:val="00803825"/>
    <w:rPr>
      <w:rFonts w:asciiTheme="majorHAnsi" w:eastAsiaTheme="majorEastAsia" w:hAnsiTheme="majorHAnsi" w:cstheme="majorBidi"/>
      <w:color w:val="2F5496" w:themeColor="accent1" w:themeShade="BF"/>
      <w:sz w:val="26"/>
      <w:szCs w:val="26"/>
      <w:lang w:eastAsia="de-DE"/>
    </w:rPr>
  </w:style>
  <w:style w:type="character" w:customStyle="1" w:styleId="berschrift1Zchn">
    <w:name w:val="Überschrift 1 Zchn"/>
    <w:basedOn w:val="Absatz-Standardschriftart"/>
    <w:link w:val="berschrift1"/>
    <w:uiPriority w:val="9"/>
    <w:rsid w:val="00803825"/>
    <w:rPr>
      <w:rFonts w:asciiTheme="majorHAnsi" w:eastAsiaTheme="majorEastAsia" w:hAnsiTheme="majorHAnsi" w:cstheme="majorBidi"/>
      <w:color w:val="2F5496" w:themeColor="accent1" w:themeShade="BF"/>
      <w:sz w:val="32"/>
      <w:szCs w:val="32"/>
      <w:lang w:eastAsia="de-DE"/>
    </w:rPr>
  </w:style>
  <w:style w:type="paragraph" w:styleId="Listenabsatz">
    <w:name w:val="List Paragraph"/>
    <w:basedOn w:val="Standard"/>
    <w:uiPriority w:val="34"/>
    <w:qFormat/>
    <w:rsid w:val="00803825"/>
    <w:pPr>
      <w:ind w:left="720"/>
      <w:contextualSpacing/>
    </w:pPr>
  </w:style>
  <w:style w:type="paragraph" w:styleId="Funotentext">
    <w:name w:val="footnote text"/>
    <w:basedOn w:val="Standard"/>
    <w:link w:val="FunotentextZchn"/>
    <w:uiPriority w:val="99"/>
    <w:semiHidden/>
    <w:unhideWhenUsed/>
    <w:rsid w:val="002D05CF"/>
  </w:style>
  <w:style w:type="character" w:customStyle="1" w:styleId="FunotentextZchn">
    <w:name w:val="Fußnotentext Zchn"/>
    <w:basedOn w:val="Absatz-Standardschriftart"/>
    <w:link w:val="Funotentext"/>
    <w:uiPriority w:val="99"/>
    <w:semiHidden/>
    <w:rsid w:val="002D05CF"/>
    <w:rPr>
      <w:rFonts w:ascii="Times New Roman" w:eastAsia="Times New Roman" w:hAnsi="Times New Roman" w:cs="Times New Roman"/>
      <w:sz w:val="20"/>
      <w:szCs w:val="20"/>
      <w:lang w:eastAsia="de-DE"/>
    </w:rPr>
  </w:style>
  <w:style w:type="character" w:styleId="Funotenzeichen">
    <w:name w:val="footnote reference"/>
    <w:basedOn w:val="Absatz-Standardschriftart"/>
    <w:uiPriority w:val="99"/>
    <w:semiHidden/>
    <w:unhideWhenUsed/>
    <w:rsid w:val="002D05CF"/>
    <w:rPr>
      <w:vertAlign w:val="superscript"/>
    </w:rPr>
  </w:style>
  <w:style w:type="character" w:styleId="Kommentarzeichen">
    <w:name w:val="annotation reference"/>
    <w:basedOn w:val="Absatz-Standardschriftart"/>
    <w:uiPriority w:val="99"/>
    <w:semiHidden/>
    <w:unhideWhenUsed/>
    <w:rsid w:val="002C213C"/>
    <w:rPr>
      <w:sz w:val="16"/>
      <w:szCs w:val="16"/>
    </w:rPr>
  </w:style>
  <w:style w:type="paragraph" w:styleId="Kommentartext">
    <w:name w:val="annotation text"/>
    <w:basedOn w:val="Standard"/>
    <w:link w:val="KommentartextZchn"/>
    <w:uiPriority w:val="99"/>
    <w:semiHidden/>
    <w:unhideWhenUsed/>
    <w:rsid w:val="002C213C"/>
  </w:style>
  <w:style w:type="character" w:customStyle="1" w:styleId="KommentartextZchn">
    <w:name w:val="Kommentartext Zchn"/>
    <w:basedOn w:val="Absatz-Standardschriftart"/>
    <w:link w:val="Kommentartext"/>
    <w:uiPriority w:val="99"/>
    <w:semiHidden/>
    <w:rsid w:val="002C213C"/>
    <w:rPr>
      <w:rFonts w:ascii="Times New Roman" w:eastAsia="Times New Roman" w:hAnsi="Times New Roman"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2C213C"/>
    <w:rPr>
      <w:b/>
      <w:bCs/>
    </w:rPr>
  </w:style>
  <w:style w:type="character" w:customStyle="1" w:styleId="KommentarthemaZchn">
    <w:name w:val="Kommentarthema Zchn"/>
    <w:basedOn w:val="KommentartextZchn"/>
    <w:link w:val="Kommentarthema"/>
    <w:uiPriority w:val="99"/>
    <w:semiHidden/>
    <w:rsid w:val="002C213C"/>
    <w:rPr>
      <w:rFonts w:ascii="Times New Roman" w:eastAsia="Times New Roman" w:hAnsi="Times New Roman" w:cs="Times New Roman"/>
      <w:b/>
      <w:bCs/>
      <w:sz w:val="20"/>
      <w:szCs w:val="20"/>
      <w:lang w:eastAsia="de-DE"/>
    </w:rPr>
  </w:style>
  <w:style w:type="paragraph" w:styleId="Sprechblasentext">
    <w:name w:val="Balloon Text"/>
    <w:basedOn w:val="Standard"/>
    <w:link w:val="SprechblasentextZchn"/>
    <w:uiPriority w:val="99"/>
    <w:semiHidden/>
    <w:unhideWhenUsed/>
    <w:rsid w:val="002C213C"/>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C213C"/>
    <w:rPr>
      <w:rFonts w:ascii="Segoe UI" w:eastAsia="Times New Roman" w:hAnsi="Segoe UI" w:cs="Segoe UI"/>
      <w:sz w:val="18"/>
      <w:szCs w:val="18"/>
      <w:lang w:eastAsia="de-DE"/>
    </w:rPr>
  </w:style>
  <w:style w:type="paragraph" w:styleId="Fuzeile">
    <w:name w:val="footer"/>
    <w:basedOn w:val="Standard"/>
    <w:link w:val="FuzeileZchn"/>
    <w:uiPriority w:val="99"/>
    <w:unhideWhenUsed/>
    <w:rsid w:val="003D1083"/>
    <w:pPr>
      <w:tabs>
        <w:tab w:val="center" w:pos="4536"/>
        <w:tab w:val="right" w:pos="9072"/>
      </w:tabs>
    </w:pPr>
  </w:style>
  <w:style w:type="character" w:customStyle="1" w:styleId="FuzeileZchn">
    <w:name w:val="Fußzeile Zchn"/>
    <w:basedOn w:val="Absatz-Standardschriftart"/>
    <w:link w:val="Fuzeile"/>
    <w:uiPriority w:val="99"/>
    <w:rsid w:val="003D1083"/>
    <w:rPr>
      <w:rFonts w:ascii="Times New Roman" w:eastAsia="Times New Roman" w:hAnsi="Times New Roman" w:cs="Times New Roman"/>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7424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1438</Words>
  <Characters>9063</Characters>
  <Application>Microsoft Office Word</Application>
  <DocSecurity>0</DocSecurity>
  <Lines>75</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Klatt, Mandy</dc:creator>
  <cp:keywords/>
  <dc:description/>
  <cp:lastModifiedBy>Habelt, Henriette</cp:lastModifiedBy>
  <cp:revision>2</cp:revision>
  <dcterms:created xsi:type="dcterms:W3CDTF">2021-04-13T06:41:00Z</dcterms:created>
  <dcterms:modified xsi:type="dcterms:W3CDTF">2021-04-13T06:41:00Z</dcterms:modified>
</cp:coreProperties>
</file>