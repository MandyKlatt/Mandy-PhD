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8"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3440BD6F" w:rsidR="000459E5" w:rsidRPr="00151F3B" w:rsidRDefault="000459E5" w:rsidP="000459E5">
      <w:pPr>
        <w:pStyle w:val="Kopfzeile"/>
        <w:spacing w:line="276" w:lineRule="auto"/>
        <w:rPr>
          <w:sz w:val="26"/>
        </w:rPr>
      </w:pPr>
      <w:r w:rsidRPr="00151F3B">
        <w:rPr>
          <w:sz w:val="26"/>
        </w:rPr>
        <w:t xml:space="preserve">Stand: </w:t>
      </w:r>
      <w:r w:rsidR="001C6B50">
        <w:rPr>
          <w:sz w:val="26"/>
        </w:rPr>
        <w:t>11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389D841F"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proofErr w:type="spellStart"/>
      <w:proofErr w:type="gramStart"/>
      <w:r>
        <w:rPr>
          <w:sz w:val="24"/>
        </w:rPr>
        <w:t>Teilnehmer:innen</w:t>
      </w:r>
      <w:proofErr w:type="spellEnd"/>
      <w:proofErr w:type="gramEnd"/>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i</w:t>
      </w:r>
      <w:r w:rsidR="00440267" w:rsidRPr="00440267">
        <w:rPr>
          <w:sz w:val="24"/>
        </w:rPr>
        <w:t>n einem Seminarraum</w:t>
      </w:r>
      <w:r w:rsidR="00440267">
        <w:rPr>
          <w:sz w:val="24"/>
        </w:rPr>
        <w:t xml:space="preserve"> </w:t>
      </w:r>
      <w:r w:rsidR="00C8468F" w:rsidRPr="00151F3B">
        <w:rPr>
          <w:sz w:val="24"/>
        </w:rPr>
        <w:t xml:space="preserve">durchführen zu können und dabei einen sicheren und verantwortungsvollen Ablauf zu gewährleisten. </w:t>
      </w:r>
      <w:bookmarkStart w:id="2" w:name="_Hlk69199934"/>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w:t>
      </w:r>
      <w:proofErr w:type="spellStart"/>
      <w:r w:rsidR="00440267" w:rsidRPr="00440267">
        <w:rPr>
          <w:sz w:val="24"/>
        </w:rPr>
        <w:t>Interimgebäude</w:t>
      </w:r>
      <w:proofErr w:type="spellEnd"/>
      <w:r w:rsidR="00440267" w:rsidRPr="00440267">
        <w:rPr>
          <w:sz w:val="24"/>
        </w:rPr>
        <w:t xml:space="preserve"> der Erziehungswissenschaftlichen Fakultät, </w:t>
      </w:r>
      <w:proofErr w:type="spellStart"/>
      <w:r w:rsidR="00440267" w:rsidRPr="00440267">
        <w:rPr>
          <w:sz w:val="24"/>
        </w:rPr>
        <w:t>Dittrichring</w:t>
      </w:r>
      <w:proofErr w:type="spellEnd"/>
      <w:r w:rsidR="00440267" w:rsidRPr="00440267">
        <w:rPr>
          <w:sz w:val="24"/>
        </w:rPr>
        <w:t xml:space="preserve">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bookmarkEnd w:id="2"/>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199F67D5" w:rsidR="00C8468F" w:rsidRPr="00151F3B" w:rsidDel="005B5259" w:rsidRDefault="00C8468F" w:rsidP="00C8468F">
      <w:pPr>
        <w:pStyle w:val="Listenabsatz"/>
        <w:numPr>
          <w:ilvl w:val="1"/>
          <w:numId w:val="6"/>
        </w:numPr>
        <w:jc w:val="both"/>
        <w:rPr>
          <w:del w:id="3" w:author="Deiglmayr, Anne" w:date="2021-04-13T15:24:00Z"/>
          <w:rFonts w:eastAsiaTheme="minorHAnsi"/>
          <w:sz w:val="24"/>
          <w:lang w:eastAsia="en-US"/>
        </w:rPr>
      </w:pPr>
      <w:commentRangeStart w:id="4"/>
      <w:del w:id="5" w:author="Deiglmayr, Anne" w:date="2021-04-13T15:24:00Z">
        <w:r w:rsidRPr="00151F3B" w:rsidDel="005B5259">
          <w:rPr>
            <w:rFonts w:eastAsiaTheme="minorHAnsi"/>
            <w:sz w:val="24"/>
            <w:lang w:eastAsia="en-US"/>
          </w:rPr>
          <w:delText>Der Ein- und Ausgang im</w:delText>
        </w:r>
        <w:r w:rsidR="001B6DA8" w:rsidDel="005B5259">
          <w:rPr>
            <w:rFonts w:eastAsiaTheme="minorHAnsi"/>
            <w:sz w:val="24"/>
            <w:lang w:eastAsia="en-US"/>
          </w:rPr>
          <w:delText xml:space="preserve"> Studienraum des</w:delText>
        </w:r>
        <w:r w:rsidRPr="00151F3B" w:rsidDel="005B5259">
          <w:rPr>
            <w:rFonts w:eastAsiaTheme="minorHAnsi"/>
            <w:sz w:val="24"/>
            <w:lang w:eastAsia="en-US"/>
          </w:rPr>
          <w:delText xml:space="preserve"> </w:delText>
        </w:r>
        <w:r w:rsidR="00497862" w:rsidDel="005B5259">
          <w:rPr>
            <w:rFonts w:eastAsiaTheme="minorHAnsi"/>
            <w:sz w:val="24"/>
            <w:lang w:eastAsia="en-US"/>
          </w:rPr>
          <w:delText>„</w:delText>
        </w:r>
        <w:r w:rsidRPr="00497862" w:rsidDel="005B5259">
          <w:rPr>
            <w:rFonts w:eastAsiaTheme="minorHAnsi"/>
            <w:sz w:val="24"/>
            <w:lang w:eastAsia="en-US"/>
          </w:rPr>
          <w:delText>m³uvi-Lab</w:delText>
        </w:r>
        <w:r w:rsidR="00497862" w:rsidDel="005B5259">
          <w:rPr>
            <w:rFonts w:eastAsiaTheme="minorHAnsi"/>
            <w:sz w:val="24"/>
            <w:lang w:eastAsia="en-US"/>
          </w:rPr>
          <w:delText>“</w:delText>
        </w:r>
        <w:r w:rsidRPr="00151F3B" w:rsidDel="005B5259">
          <w:rPr>
            <w:rFonts w:eastAsiaTheme="minorHAnsi"/>
            <w:sz w:val="24"/>
            <w:lang w:eastAsia="en-US"/>
          </w:rPr>
          <w:delText xml:space="preserve"> wird durch ein Einbahnsystem geleitet. Dafür finden Versuchspersonen entsprechende Hinweisschilder</w:delText>
        </w:r>
        <w:r w:rsidR="0015483D" w:rsidDel="005B5259">
          <w:rPr>
            <w:rFonts w:eastAsiaTheme="minorHAnsi"/>
            <w:sz w:val="24"/>
            <w:lang w:eastAsia="en-US"/>
          </w:rPr>
          <w:delText>.</w:delText>
        </w:r>
      </w:del>
      <w:commentRangeEnd w:id="4"/>
      <w:r w:rsidR="005B5259">
        <w:rPr>
          <w:rStyle w:val="Kommentarzeichen"/>
        </w:rPr>
        <w:commentReference w:id="4"/>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034D5BB0"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 und Versuchspersonen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tagesaktuellen negativen Test</w:t>
      </w:r>
      <w:r w:rsidRPr="009967D7">
        <w:rPr>
          <w:rFonts w:eastAsiaTheme="minorHAnsi"/>
          <w:sz w:val="24"/>
          <w:lang w:eastAsia="en-US"/>
        </w:rPr>
        <w:t xml:space="preserve"> </w:t>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368803AB"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w:t>
      </w:r>
      <w:r w:rsidR="0032706C">
        <w:rPr>
          <w:rFonts w:eastAsiaTheme="minorHAnsi"/>
          <w:sz w:val="24"/>
          <w:lang w:eastAsia="en-US"/>
        </w:rPr>
        <w:t xml:space="preserve"> </w:t>
      </w:r>
      <w:bookmarkStart w:id="6"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32706C" w:rsidRPr="001C6B50">
        <w:rPr>
          <w:rFonts w:eastAsiaTheme="minorHAnsi"/>
          <w:sz w:val="24"/>
          <w:u w:val="single"/>
          <w:lang w:eastAsia="en-US"/>
        </w:rPr>
        <w:t>eine</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ilfskraft</w:t>
      </w:r>
      <w:bookmarkEnd w:id="6"/>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1D19961A" w:rsidR="00497862" w:rsidRPr="00981F8F"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erfasst, um nach Infektionsfällen eine Nachverfolgung zu gew</w:t>
      </w:r>
      <w:r w:rsidR="00673F70">
        <w:rPr>
          <w:rFonts w:eastAsiaTheme="minorHAnsi"/>
          <w:sz w:val="24"/>
          <w:lang w:eastAsia="en-US"/>
        </w:rPr>
        <w:t>ä</w:t>
      </w:r>
      <w:r w:rsidRPr="00151F3B">
        <w:rPr>
          <w:rFonts w:eastAsiaTheme="minorHAnsi"/>
          <w:sz w:val="24"/>
          <w:lang w:eastAsia="en-US"/>
        </w:rPr>
        <w:t xml:space="preserve">hrleisten. </w:t>
      </w:r>
      <w:r w:rsidR="00F4713E">
        <w:rPr>
          <w:rFonts w:eastAsiaTheme="minorHAnsi"/>
          <w:sz w:val="24"/>
          <w:lang w:eastAsia="en-US"/>
        </w:rPr>
        <w:t xml:space="preserve">Diese Daten </w:t>
      </w:r>
      <w:r w:rsidRPr="00151F3B">
        <w:rPr>
          <w:rFonts w:eastAsiaTheme="minorHAnsi"/>
          <w:sz w:val="24"/>
          <w:lang w:eastAsia="en-US"/>
        </w:rPr>
        <w:t xml:space="preserve">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5EF1F001"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w:t>
      </w:r>
      <w:commentRangeStart w:id="7"/>
      <w:del w:id="8" w:author="Deiglmayr, Anne" w:date="2021-04-13T15:25:00Z">
        <w:r w:rsidR="00981F8F" w:rsidDel="005B5259">
          <w:rPr>
            <w:rFonts w:eastAsiaTheme="minorHAnsi"/>
            <w:sz w:val="24"/>
            <w:lang w:eastAsia="en-US"/>
          </w:rPr>
          <w:delText>Die Tests werden entweder in einem dafür vorgesehenen Testzentrum durchführt oder in den Räumlichkeiten des Dittrichrings unter Aufsicht der Versuchsleitung.</w:delText>
        </w:r>
      </w:del>
      <w:commentRangeEnd w:id="7"/>
      <w:r w:rsidR="005B5259">
        <w:rPr>
          <w:rStyle w:val="Kommentarzeichen"/>
        </w:rPr>
        <w:commentReference w:id="7"/>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5B291038"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w:t>
      </w:r>
      <w:r w:rsidR="0032706C">
        <w:rPr>
          <w:rFonts w:eastAsiaTheme="minorHAnsi"/>
          <w:sz w:val="24"/>
          <w:szCs w:val="22"/>
          <w:lang w:eastAsia="en-US"/>
        </w:rPr>
        <w:t>Eine Hilfskraft übernimmt zusätzlich Arbeiten beim Auf- und Abbau (z.</w:t>
      </w:r>
      <w:r w:rsidR="00F4713E">
        <w:rPr>
          <w:rFonts w:eastAsiaTheme="minorHAnsi"/>
          <w:sz w:val="24"/>
          <w:szCs w:val="22"/>
          <w:lang w:eastAsia="en-US"/>
        </w:rPr>
        <w:t> </w:t>
      </w:r>
      <w:r w:rsidR="0032706C">
        <w:rPr>
          <w:rFonts w:eastAsiaTheme="minorHAnsi"/>
          <w:sz w:val="24"/>
          <w:szCs w:val="22"/>
          <w:lang w:eastAsia="en-US"/>
        </w:rPr>
        <w:t xml:space="preserve">B. Desinfektion der Tische), befindet sich aber </w:t>
      </w:r>
      <w:ins w:id="9" w:author="Deiglmayr, Anne" w:date="2021-04-13T15:26:00Z">
        <w:r w:rsidR="005B5259">
          <w:rPr>
            <w:rFonts w:eastAsiaTheme="minorHAnsi"/>
            <w:sz w:val="24"/>
            <w:szCs w:val="22"/>
            <w:lang w:eastAsia="en-US"/>
          </w:rPr>
          <w:t xml:space="preserve">in der Regel </w:t>
        </w:r>
      </w:ins>
      <w:r w:rsidR="0032706C">
        <w:rPr>
          <w:rFonts w:eastAsiaTheme="minorHAnsi"/>
          <w:sz w:val="24"/>
          <w:szCs w:val="22"/>
          <w:lang w:eastAsia="en-US"/>
        </w:rPr>
        <w:t>nicht gleichzeitig mit den Versuchspersonen im Raum.</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213B423B"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6CF3D444"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089B1919" w14:textId="5E692410" w:rsidR="00DF638E" w:rsidRDefault="00DF638E" w:rsidP="00712275">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Versuchsleitung und die Hilfskraft tragen während der gesamten Dauer der Versuchsdurchführung einen </w:t>
      </w:r>
      <w:ins w:id="10" w:author="Deiglmayr, Anne" w:date="2021-04-13T15:27:00Z">
        <w:r w:rsidR="005B5259">
          <w:rPr>
            <w:rFonts w:eastAsiaTheme="minorHAnsi"/>
            <w:sz w:val="24"/>
            <w:szCs w:val="22"/>
            <w:lang w:eastAsia="en-US"/>
          </w:rPr>
          <w:t xml:space="preserve">medizinischen </w:t>
        </w:r>
      </w:ins>
      <w:r>
        <w:rPr>
          <w:rFonts w:eastAsiaTheme="minorHAnsi"/>
          <w:sz w:val="24"/>
          <w:szCs w:val="22"/>
          <w:lang w:eastAsia="en-US"/>
        </w:rPr>
        <w:t>MNS</w:t>
      </w:r>
      <w:r w:rsidR="00F4713E">
        <w:rPr>
          <w:rFonts w:eastAsiaTheme="minorHAnsi"/>
          <w:sz w:val="24"/>
          <w:szCs w:val="22"/>
          <w:lang w:eastAsia="en-US"/>
        </w:rPr>
        <w:t>,</w:t>
      </w:r>
      <w:r>
        <w:rPr>
          <w:rFonts w:eastAsiaTheme="minorHAnsi"/>
          <w:sz w:val="24"/>
          <w:szCs w:val="22"/>
          <w:lang w:eastAsia="en-US"/>
        </w:rPr>
        <w:t xml:space="preserve"> der mindestens dem FFP2-Standard entspricht.</w:t>
      </w:r>
    </w:p>
    <w:p w14:paraId="1556B562" w14:textId="77777777" w:rsidR="00712275" w:rsidRPr="00712275" w:rsidRDefault="00712275" w:rsidP="00712275">
      <w:pPr>
        <w:autoSpaceDE w:val="0"/>
        <w:autoSpaceDN w:val="0"/>
        <w:adjustRightInd w:val="0"/>
        <w:spacing w:line="276" w:lineRule="auto"/>
        <w:jc w:val="both"/>
        <w:rPr>
          <w:rFonts w:eastAsiaTheme="minorHAnsi"/>
          <w:sz w:val="24"/>
          <w:szCs w:val="22"/>
          <w:lang w:eastAsia="en-US"/>
        </w:rPr>
      </w:pPr>
    </w:p>
    <w:p w14:paraId="4FD0AF26" w14:textId="15C48D1D"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 xml:space="preserve">tragen </w:t>
      </w:r>
      <w:commentRangeStart w:id="11"/>
      <w:ins w:id="12" w:author="Deiglmayr, Anne" w:date="2021-04-13T15:27:00Z">
        <w:r w:rsidR="005B5259">
          <w:rPr>
            <w:rFonts w:eastAsiaTheme="minorHAnsi"/>
            <w:sz w:val="24"/>
            <w:szCs w:val="22"/>
            <w:lang w:eastAsia="en-US"/>
          </w:rPr>
          <w:t>einen medizinischen MNS</w:t>
        </w:r>
      </w:ins>
      <w:del w:id="13" w:author="Deiglmayr, Anne" w:date="2021-04-13T15:27:00Z">
        <w:r w:rsidDel="005B5259">
          <w:rPr>
            <w:rFonts w:eastAsiaTheme="minorHAnsi"/>
            <w:sz w:val="24"/>
            <w:szCs w:val="22"/>
            <w:lang w:eastAsia="en-US"/>
          </w:rPr>
          <w:delText xml:space="preserve">ebenfalls </w:delText>
        </w:r>
      </w:del>
      <w:commentRangeEnd w:id="11"/>
      <w:r w:rsidR="005B5259">
        <w:rPr>
          <w:rStyle w:val="Kommentarzeichen"/>
        </w:rPr>
        <w:commentReference w:id="11"/>
      </w:r>
      <w:del w:id="14" w:author="Deiglmayr, Anne" w:date="2021-04-13T15:27:00Z">
        <w:r w:rsidDel="005B5259">
          <w:rPr>
            <w:rFonts w:eastAsiaTheme="minorHAnsi"/>
            <w:sz w:val="24"/>
            <w:szCs w:val="22"/>
            <w:lang w:eastAsia="en-US"/>
          </w:rPr>
          <w:delText>eine FFP2-Maske</w:delText>
        </w:r>
      </w:del>
      <w:r>
        <w:rPr>
          <w:rFonts w:eastAsiaTheme="minorHAnsi"/>
          <w:sz w:val="24"/>
          <w:szCs w:val="22"/>
          <w:lang w:eastAsia="en-US"/>
        </w:rPr>
        <w:t>. Ausnahme stellen Unterrichtssimulationen dar, in denen Versuchspersonen in die Rollen von Lehrenden bzw. Lernenden schlüpfen. Während dieser Simulationen ist ein Mindestabstand von 1,5</w:t>
      </w:r>
      <w:r w:rsidR="00F4713E">
        <w:rPr>
          <w:rFonts w:eastAsiaTheme="minorHAnsi"/>
          <w:sz w:val="24"/>
          <w:szCs w:val="22"/>
          <w:lang w:eastAsia="en-US"/>
        </w:rPr>
        <w:t> </w:t>
      </w:r>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174D1AC8" w:rsidR="000D3DD6" w:rsidRPr="00151F3B" w:rsidRDefault="000D3DD6" w:rsidP="00F4713E">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F4713E">
        <w:rPr>
          <w:rFonts w:eastAsiaTheme="minorHAnsi"/>
          <w:sz w:val="24"/>
          <w:szCs w:val="22"/>
          <w:lang w:eastAsia="en-US"/>
        </w:rPr>
        <w:t>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3F4251DA"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w:t>
      </w:r>
      <w:r w:rsidR="00F4713E">
        <w:rPr>
          <w:rFonts w:eastAsiaTheme="minorHAnsi"/>
          <w:sz w:val="24"/>
          <w:szCs w:val="22"/>
          <w:lang w:eastAsia="en-US"/>
        </w:rPr>
        <w:t>für</w:t>
      </w:r>
      <w:r w:rsidR="0015483D">
        <w:rPr>
          <w:rFonts w:eastAsiaTheme="minorHAnsi"/>
          <w:sz w:val="24"/>
          <w:szCs w:val="22"/>
          <w:lang w:eastAsia="en-US"/>
        </w:rPr>
        <w:t xml:space="preserve"> </w:t>
      </w:r>
      <w:r w:rsidR="008F6B94" w:rsidRPr="00151F3B">
        <w:rPr>
          <w:rFonts w:eastAsiaTheme="minorHAnsi"/>
          <w:sz w:val="24"/>
          <w:szCs w:val="22"/>
          <w:lang w:eastAsia="en-US"/>
        </w:rPr>
        <w:t>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467197">
        <w:rPr>
          <w:rFonts w:eastAsiaTheme="minorHAnsi"/>
          <w:sz w:val="24"/>
          <w:szCs w:val="22"/>
          <w:lang w:eastAsia="en-US"/>
        </w:rPr>
        <w:t xml:space="preserve">, </w:t>
      </w:r>
      <w:r w:rsidR="008F6B94" w:rsidRPr="00151F3B">
        <w:rPr>
          <w:rFonts w:eastAsiaTheme="minorHAnsi"/>
          <w:sz w:val="24"/>
          <w:szCs w:val="22"/>
          <w:lang w:eastAsia="en-US"/>
        </w:rPr>
        <w:t xml:space="preserve">Handy </w:t>
      </w:r>
      <w:r w:rsidR="00467197">
        <w:rPr>
          <w:rFonts w:eastAsiaTheme="minorHAnsi"/>
          <w:sz w:val="24"/>
          <w:szCs w:val="22"/>
          <w:lang w:eastAsia="en-US"/>
        </w:rPr>
        <w:t xml:space="preserve">sowie Schreibwerkzeuge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CBD06F5"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w:t>
      </w:r>
      <w:r w:rsidR="0015483D">
        <w:rPr>
          <w:rFonts w:eastAsiaTheme="minorHAnsi"/>
          <w:sz w:val="24"/>
          <w:szCs w:val="22"/>
          <w:lang w:eastAsia="en-US"/>
        </w:rPr>
        <w:t xml:space="preserve">sowie Versuchsleitung </w:t>
      </w:r>
      <w:r w:rsidR="008F6B94" w:rsidRPr="00151F3B">
        <w:rPr>
          <w:rFonts w:eastAsiaTheme="minorHAnsi"/>
          <w:sz w:val="24"/>
          <w:szCs w:val="22"/>
          <w:lang w:eastAsia="en-US"/>
        </w:rPr>
        <w:t xml:space="preserve">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7E78AEA6" w:rsidR="000D3DD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6DF7B1C8"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del w:id="15" w:author="Deiglmayr, Anne" w:date="2021-04-13T15:28:00Z">
        <w:r w:rsidR="005F45FA" w:rsidRPr="00151F3B" w:rsidDel="005B5259">
          <w:rPr>
            <w:rFonts w:eastAsiaTheme="minorHAnsi"/>
            <w:sz w:val="24"/>
            <w:szCs w:val="22"/>
            <w:lang w:eastAsia="en-US"/>
          </w:rPr>
          <w:delText xml:space="preserve">mehrlagigen, </w:delText>
        </w:r>
      </w:del>
      <w:commentRangeStart w:id="16"/>
      <w:r w:rsidR="005F45FA" w:rsidRPr="00151F3B">
        <w:rPr>
          <w:rFonts w:eastAsiaTheme="minorHAnsi"/>
          <w:sz w:val="24"/>
          <w:szCs w:val="22"/>
          <w:lang w:eastAsia="en-US"/>
        </w:rPr>
        <w:t>medizinischen</w:t>
      </w:r>
      <w:r w:rsidR="005F45FA" w:rsidRPr="00151F3B">
        <w:rPr>
          <w:sz w:val="24"/>
        </w:rPr>
        <w:t xml:space="preserve"> </w:t>
      </w:r>
      <w:r w:rsidRPr="00151F3B">
        <w:rPr>
          <w:sz w:val="24"/>
        </w:rPr>
        <w:t>MNS</w:t>
      </w:r>
      <w:ins w:id="17" w:author="Deiglmayr, Anne" w:date="2021-04-13T15:28:00Z">
        <w:r w:rsidR="005B5259">
          <w:rPr>
            <w:sz w:val="24"/>
          </w:rPr>
          <w:t>,</w:t>
        </w:r>
        <w:r w:rsidR="005B5259" w:rsidRPr="005B5259">
          <w:rPr>
            <w:rFonts w:eastAsiaTheme="minorHAnsi"/>
            <w:sz w:val="24"/>
            <w:szCs w:val="22"/>
            <w:lang w:eastAsia="en-US"/>
          </w:rPr>
          <w:t xml:space="preserve"> </w:t>
        </w:r>
        <w:r w:rsidR="005B5259">
          <w:rPr>
            <w:rFonts w:eastAsiaTheme="minorHAnsi"/>
            <w:sz w:val="24"/>
            <w:szCs w:val="22"/>
            <w:lang w:eastAsia="en-US"/>
          </w:rPr>
          <w:t>der mindestens dem FFP2-Standard entspricht</w:t>
        </w:r>
      </w:ins>
      <w:r w:rsidRPr="00151F3B">
        <w:rPr>
          <w:sz w:val="24"/>
        </w:rPr>
        <w:t>.</w:t>
      </w:r>
      <w:commentRangeEnd w:id="16"/>
      <w:r w:rsidR="005B5259">
        <w:rPr>
          <w:rStyle w:val="Kommentarzeichen"/>
        </w:rPr>
        <w:commentReference w:id="16"/>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w:t>
      </w:r>
      <w:r w:rsidR="00712275" w:rsidRPr="00151F3B">
        <w:rPr>
          <w:sz w:val="24"/>
        </w:rPr>
        <w:lastRenderedPageBreak/>
        <w:t xml:space="preserve">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0C0C25F7"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auf ein nötiges Minimum reduziert</w:t>
      </w:r>
      <w:bookmarkStart w:id="18" w:name="_GoBack"/>
      <w:bookmarkEnd w:id="18"/>
      <w:del w:id="19" w:author="Deiglmayr, Anne" w:date="2021-04-13T15:29:00Z">
        <w:r w:rsidRPr="00151F3B" w:rsidDel="005B5259">
          <w:rPr>
            <w:sz w:val="24"/>
          </w:rPr>
          <w:delText xml:space="preserve">, um die </w:delText>
        </w:r>
        <w:r w:rsidR="00885D47" w:rsidRPr="00151F3B" w:rsidDel="005B5259">
          <w:rPr>
            <w:sz w:val="24"/>
          </w:rPr>
          <w:delText>übermäßige</w:delText>
        </w:r>
        <w:r w:rsidR="00EA70B8" w:rsidDel="005B5259">
          <w:rPr>
            <w:sz w:val="24"/>
          </w:rPr>
          <w:delText xml:space="preserve"> Freisetzung von Aerosolen </w:delText>
        </w:r>
        <w:r w:rsidR="00885D47" w:rsidRPr="00151F3B" w:rsidDel="005B5259">
          <w:rPr>
            <w:sz w:val="24"/>
          </w:rPr>
          <w:delText>zu verhindern</w:delText>
        </w:r>
      </w:del>
      <w:r w:rsidRPr="00151F3B">
        <w:rPr>
          <w:sz w:val="24"/>
        </w:rPr>
        <w:t>.</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13F14821"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15483D">
        <w:rPr>
          <w:sz w:val="24"/>
        </w:rPr>
        <w:t>hält während der gesamten</w:t>
      </w:r>
      <w:r w:rsidRPr="00151F3B">
        <w:rPr>
          <w:sz w:val="24"/>
        </w:rPr>
        <w:t xml:space="preserve"> Studie </w:t>
      </w:r>
      <w:r w:rsidR="0015483D">
        <w:rPr>
          <w:sz w:val="24"/>
        </w:rPr>
        <w:t xml:space="preserve">mindestens </w:t>
      </w:r>
      <w:r w:rsidR="0015483D" w:rsidRPr="00151F3B">
        <w:rPr>
          <w:sz w:val="24"/>
        </w:rPr>
        <w:t>1,5</w:t>
      </w:r>
      <w:r w:rsidR="0015483D">
        <w:rPr>
          <w:sz w:val="24"/>
        </w:rPr>
        <w:t xml:space="preserve"> </w:t>
      </w:r>
      <w:r w:rsidR="0015483D" w:rsidRPr="00151F3B">
        <w:rPr>
          <w:sz w:val="24"/>
        </w:rPr>
        <w:t xml:space="preserve">m Abstand </w:t>
      </w:r>
      <w:r w:rsidR="0015483D">
        <w:rPr>
          <w:sz w:val="24"/>
        </w:rPr>
        <w:t xml:space="preserve">zu </w:t>
      </w:r>
      <w:r w:rsidRPr="00151F3B">
        <w:rPr>
          <w:sz w:val="24"/>
        </w:rPr>
        <w:t>den Versuchspersonen</w:t>
      </w:r>
      <w:r w:rsidR="006B458C">
        <w:rPr>
          <w:sz w:val="24"/>
        </w:rPr>
        <w:t xml:space="preserve">. </w:t>
      </w:r>
      <w:r w:rsidRPr="00151F3B">
        <w:rPr>
          <w:sz w:val="24"/>
        </w:rPr>
        <w:t>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43C99B39"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mit Alkohol desinfiziert. Müll wird wie in Punkt 3.</w:t>
      </w:r>
      <w:r w:rsidR="00CB588F" w:rsidRPr="00151F3B">
        <w:rPr>
          <w:sz w:val="24"/>
        </w:rPr>
        <w:t>1</w:t>
      </w:r>
      <w:r w:rsidR="0015483D">
        <w:rPr>
          <w:sz w:val="24"/>
        </w:rPr>
        <w:t>4</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8"/>
      <w:pgSz w:w="11906" w:h="16838"/>
      <w:pgMar w:top="1417" w:right="1416"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eiglmayr, Anne" w:date="2021-04-13T15:24:00Z" w:initials="DA">
    <w:p w14:paraId="41181C13" w14:textId="637D74AD" w:rsidR="005B5259" w:rsidRDefault="005B5259">
      <w:pPr>
        <w:pStyle w:val="Kommentartext"/>
      </w:pPr>
      <w:r>
        <w:rPr>
          <w:rStyle w:val="Kommentarzeichen"/>
        </w:rPr>
        <w:annotationRef/>
      </w:r>
      <w:r>
        <w:t>Wir versuchen es erstmal ohne diesen Passus (wenn eh alle negativ getestet sind und Maske tragen ist es auch nicht mehr so wichtig, denke ich). Denn sonst ist das Konzept auf keinen anderen Raum am DR übertragbar.</w:t>
      </w:r>
    </w:p>
  </w:comment>
  <w:comment w:id="7" w:author="Deiglmayr, Anne" w:date="2021-04-13T15:25:00Z" w:initials="DA">
    <w:p w14:paraId="02914A6E" w14:textId="240A4268" w:rsidR="005B5259" w:rsidRDefault="005B5259">
      <w:pPr>
        <w:pStyle w:val="Kommentartext"/>
      </w:pPr>
      <w:r>
        <w:rPr>
          <w:rStyle w:val="Kommentarzeichen"/>
        </w:rPr>
        <w:annotationRef/>
      </w:r>
      <w:r>
        <w:t xml:space="preserve">Ich würde die Möglichkeit eines Selbsttests zuhause hier nicht grundsätzlich ausschließen wollen. Wir orientieren uns ja an der Sächsischen </w:t>
      </w:r>
      <w:proofErr w:type="spellStart"/>
      <w:r>
        <w:t>Coronaverordnung</w:t>
      </w:r>
      <w:proofErr w:type="spellEnd"/>
      <w:r>
        <w:t>, und die sieht diese Möglichkeit explizit vor.</w:t>
      </w:r>
    </w:p>
  </w:comment>
  <w:comment w:id="11" w:author="Deiglmayr, Anne" w:date="2021-04-13T15:27:00Z" w:initials="DA">
    <w:p w14:paraId="30665DE3" w14:textId="6FB30ACA" w:rsidR="005B5259" w:rsidRDefault="005B5259">
      <w:pPr>
        <w:pStyle w:val="Kommentartext"/>
      </w:pPr>
      <w:r>
        <w:rPr>
          <w:rStyle w:val="Kommentarzeichen"/>
        </w:rPr>
        <w:annotationRef/>
      </w:r>
      <w:r>
        <w:t>Lass es uns erstmal so versuchen. Mehr können wir immer machen.</w:t>
      </w:r>
    </w:p>
  </w:comment>
  <w:comment w:id="16" w:author="Deiglmayr, Anne" w:date="2021-04-13T15:28:00Z" w:initials="DA">
    <w:p w14:paraId="526C390C" w14:textId="09243BFE" w:rsidR="005B5259" w:rsidRDefault="005B5259">
      <w:pPr>
        <w:pStyle w:val="Kommentartext"/>
      </w:pPr>
      <w:r>
        <w:rPr>
          <w:rStyle w:val="Kommentarzeichen"/>
        </w:rPr>
        <w:annotationRef/>
      </w:r>
      <w:r>
        <w:t>Habe ich an die Vorgabe oben angepasst; sollte einheitlich sein.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81C13" w15:done="0"/>
  <w15:commentEx w15:paraId="02914A6E" w15:done="0"/>
  <w15:commentEx w15:paraId="30665DE3" w15:done="0"/>
  <w15:commentEx w15:paraId="526C3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81C13" w16cid:durableId="24203638"/>
  <w16cid:commentId w16cid:paraId="02914A6E" w16cid:durableId="24203682"/>
  <w16cid:commentId w16cid:paraId="30665DE3" w16cid:durableId="242036FC"/>
  <w16cid:commentId w16cid:paraId="526C390C" w16cid:durableId="24203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AF67" w14:textId="77777777" w:rsidR="002A47E6" w:rsidRDefault="002A47E6" w:rsidP="002D05CF">
      <w:r>
        <w:separator/>
      </w:r>
    </w:p>
  </w:endnote>
  <w:endnote w:type="continuationSeparator" w:id="0">
    <w:p w14:paraId="77CE6BBC" w14:textId="77777777" w:rsidR="002A47E6" w:rsidRDefault="002A47E6"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0A7EC" w14:textId="77777777" w:rsidR="002A47E6" w:rsidRDefault="002A47E6" w:rsidP="002D05CF">
      <w:r>
        <w:separator/>
      </w:r>
    </w:p>
  </w:footnote>
  <w:footnote w:type="continuationSeparator" w:id="0">
    <w:p w14:paraId="58E7525F" w14:textId="77777777" w:rsidR="002A47E6" w:rsidRDefault="002A47E6"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5483D"/>
    <w:rsid w:val="001B6DA8"/>
    <w:rsid w:val="001C6B50"/>
    <w:rsid w:val="001F67CC"/>
    <w:rsid w:val="002253D6"/>
    <w:rsid w:val="002A47E6"/>
    <w:rsid w:val="002C213C"/>
    <w:rsid w:val="002D05CF"/>
    <w:rsid w:val="0032706C"/>
    <w:rsid w:val="00332B69"/>
    <w:rsid w:val="00332C6F"/>
    <w:rsid w:val="00385583"/>
    <w:rsid w:val="003A2B98"/>
    <w:rsid w:val="003D1083"/>
    <w:rsid w:val="004059C8"/>
    <w:rsid w:val="00431590"/>
    <w:rsid w:val="00440267"/>
    <w:rsid w:val="00467197"/>
    <w:rsid w:val="00497862"/>
    <w:rsid w:val="004A232B"/>
    <w:rsid w:val="004B2164"/>
    <w:rsid w:val="004B6B86"/>
    <w:rsid w:val="005350B2"/>
    <w:rsid w:val="00567C99"/>
    <w:rsid w:val="005859BE"/>
    <w:rsid w:val="005B2970"/>
    <w:rsid w:val="005B5259"/>
    <w:rsid w:val="005F45FA"/>
    <w:rsid w:val="006701D2"/>
    <w:rsid w:val="00673F70"/>
    <w:rsid w:val="006B458C"/>
    <w:rsid w:val="00712275"/>
    <w:rsid w:val="007529E6"/>
    <w:rsid w:val="00803825"/>
    <w:rsid w:val="0085282C"/>
    <w:rsid w:val="00885D47"/>
    <w:rsid w:val="008F64C2"/>
    <w:rsid w:val="008F6B94"/>
    <w:rsid w:val="009363C6"/>
    <w:rsid w:val="00981F8F"/>
    <w:rsid w:val="009967D7"/>
    <w:rsid w:val="00A33788"/>
    <w:rsid w:val="00A368D0"/>
    <w:rsid w:val="00A46D30"/>
    <w:rsid w:val="00A8546B"/>
    <w:rsid w:val="00AA1E70"/>
    <w:rsid w:val="00B17B5D"/>
    <w:rsid w:val="00B7524D"/>
    <w:rsid w:val="00B75774"/>
    <w:rsid w:val="00B8205C"/>
    <w:rsid w:val="00BD41C3"/>
    <w:rsid w:val="00C11282"/>
    <w:rsid w:val="00C25EE4"/>
    <w:rsid w:val="00C73CD8"/>
    <w:rsid w:val="00C8468F"/>
    <w:rsid w:val="00CB588F"/>
    <w:rsid w:val="00CC34E6"/>
    <w:rsid w:val="00D63099"/>
    <w:rsid w:val="00D87D7F"/>
    <w:rsid w:val="00DA5529"/>
    <w:rsid w:val="00DF638E"/>
    <w:rsid w:val="00E25972"/>
    <w:rsid w:val="00E71DB8"/>
    <w:rsid w:val="00EA70B8"/>
    <w:rsid w:val="00EA76C2"/>
    <w:rsid w:val="00F1111F"/>
    <w:rsid w:val="00F4713E"/>
    <w:rsid w:val="00F502CD"/>
    <w:rsid w:val="00F53E3E"/>
    <w:rsid w:val="00F63B8E"/>
    <w:rsid w:val="00F74F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706-F2BA-4517-9580-339055D1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9110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Deiglmayr, Anne</cp:lastModifiedBy>
  <cp:revision>3</cp:revision>
  <dcterms:created xsi:type="dcterms:W3CDTF">2021-04-13T13:24:00Z</dcterms:created>
  <dcterms:modified xsi:type="dcterms:W3CDTF">2021-04-13T13:29:00Z</dcterms:modified>
</cp:coreProperties>
</file>