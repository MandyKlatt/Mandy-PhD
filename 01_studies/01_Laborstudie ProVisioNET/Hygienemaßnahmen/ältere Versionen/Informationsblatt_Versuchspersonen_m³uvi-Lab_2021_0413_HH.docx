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ADD03" w14:textId="77777777" w:rsidR="00A8546B" w:rsidRDefault="00A8546B"/>
    <w:p w14:paraId="58FDA909" w14:textId="77777777" w:rsidR="005D39CA" w:rsidRDefault="005D39CA"/>
    <w:p w14:paraId="357EC35E" w14:textId="77777777" w:rsidR="00365D34" w:rsidRDefault="00365D34"/>
    <w:p w14:paraId="6A3CA209" w14:textId="150088DD" w:rsidR="009A03D4" w:rsidRPr="002A4C51" w:rsidRDefault="005D39CA" w:rsidP="009A5B14">
      <w:pPr>
        <w:jc w:val="center"/>
        <w:rPr>
          <w:rFonts w:ascii="Times New Roman" w:hAnsi="Times New Roman" w:cs="Times New Roman"/>
          <w:sz w:val="26"/>
        </w:rPr>
      </w:pPr>
      <w:r w:rsidRPr="002A4C51">
        <w:rPr>
          <w:rFonts w:ascii="Times New Roman" w:hAnsi="Times New Roman" w:cs="Times New Roman"/>
          <w:sz w:val="26"/>
        </w:rPr>
        <w:t>Informationsblatt für</w:t>
      </w:r>
      <w:r w:rsidR="00BF637C">
        <w:rPr>
          <w:rFonts w:ascii="Times New Roman" w:hAnsi="Times New Roman" w:cs="Times New Roman"/>
          <w:sz w:val="26"/>
        </w:rPr>
        <w:t xml:space="preserve"> Studienteilnehmende</w:t>
      </w:r>
    </w:p>
    <w:p w14:paraId="3B51A8C5" w14:textId="5917A2B8" w:rsidR="00055C90" w:rsidRPr="00365D34" w:rsidRDefault="009A03D4" w:rsidP="00365D34">
      <w:pPr>
        <w:jc w:val="center"/>
        <w:rPr>
          <w:rFonts w:ascii="Times New Roman" w:hAnsi="Times New Roman" w:cs="Times New Roman"/>
          <w:b/>
          <w:i/>
          <w:sz w:val="32"/>
        </w:rPr>
      </w:pPr>
      <w:r w:rsidRPr="002A4C51">
        <w:rPr>
          <w:rFonts w:ascii="Times New Roman" w:hAnsi="Times New Roman" w:cs="Times New Roman"/>
          <w:b/>
          <w:sz w:val="32"/>
        </w:rPr>
        <w:t>Hygienekonzept de</w:t>
      </w:r>
      <w:r w:rsidR="00023611">
        <w:rPr>
          <w:rFonts w:ascii="Times New Roman" w:hAnsi="Times New Roman" w:cs="Times New Roman"/>
          <w:b/>
          <w:sz w:val="32"/>
        </w:rPr>
        <w:t xml:space="preserve">s Arbeitsbereichs </w:t>
      </w:r>
      <w:r w:rsidRPr="002A4C51">
        <w:rPr>
          <w:rFonts w:ascii="Times New Roman" w:hAnsi="Times New Roman" w:cs="Times New Roman"/>
          <w:b/>
          <w:sz w:val="32"/>
        </w:rPr>
        <w:t>Empirische</w:t>
      </w:r>
      <w:r w:rsidR="002A4C51">
        <w:rPr>
          <w:rFonts w:ascii="Times New Roman" w:hAnsi="Times New Roman" w:cs="Times New Roman"/>
          <w:b/>
          <w:sz w:val="32"/>
        </w:rPr>
        <w:t xml:space="preserve"> </w:t>
      </w:r>
      <w:r w:rsidRPr="002A4C51">
        <w:rPr>
          <w:rFonts w:ascii="Times New Roman" w:hAnsi="Times New Roman" w:cs="Times New Roman"/>
          <w:b/>
          <w:sz w:val="32"/>
        </w:rPr>
        <w:t xml:space="preserve">Schul- und Unterrichtsforschung zur Durchführung wissenschaftlicher Studien im </w:t>
      </w:r>
      <w:r w:rsidR="00D97DA2">
        <w:rPr>
          <w:rFonts w:ascii="Times New Roman" w:hAnsi="Times New Roman" w:cs="Times New Roman"/>
          <w:b/>
          <w:sz w:val="32"/>
        </w:rPr>
        <w:t>„</w:t>
      </w:r>
      <w:r w:rsidRPr="00D97DA2">
        <w:rPr>
          <w:rFonts w:ascii="Times New Roman" w:hAnsi="Times New Roman" w:cs="Times New Roman"/>
          <w:b/>
          <w:sz w:val="32"/>
        </w:rPr>
        <w:t>m³uvi-Lab</w:t>
      </w:r>
      <w:r w:rsidR="00D97DA2">
        <w:rPr>
          <w:rFonts w:ascii="Times New Roman" w:hAnsi="Times New Roman" w:cs="Times New Roman"/>
          <w:b/>
          <w:sz w:val="32"/>
        </w:rPr>
        <w:t>“</w:t>
      </w:r>
      <w:r w:rsidR="00BF637C">
        <w:rPr>
          <w:rFonts w:ascii="Times New Roman" w:hAnsi="Times New Roman" w:cs="Times New Roman"/>
          <w:b/>
          <w:sz w:val="32"/>
        </w:rPr>
        <w:t xml:space="preserve"> </w:t>
      </w:r>
      <w:r w:rsidR="00BF637C" w:rsidRPr="00BF637C">
        <w:rPr>
          <w:rFonts w:ascii="Times New Roman" w:hAnsi="Times New Roman" w:cs="Times New Roman"/>
          <w:b/>
          <w:sz w:val="32"/>
        </w:rPr>
        <w:t>(m</w:t>
      </w:r>
      <w:r w:rsidR="00BF637C" w:rsidRPr="00BF637C">
        <w:rPr>
          <w:rFonts w:ascii="Times New Roman" w:hAnsi="Times New Roman" w:cs="Times New Roman"/>
          <w:sz w:val="32"/>
        </w:rPr>
        <w:t>obile</w:t>
      </w:r>
      <w:r w:rsidR="00BF637C" w:rsidRPr="00BF637C">
        <w:rPr>
          <w:rFonts w:ascii="Times New Roman" w:hAnsi="Times New Roman" w:cs="Times New Roman"/>
          <w:b/>
          <w:sz w:val="32"/>
        </w:rPr>
        <w:t>, m</w:t>
      </w:r>
      <w:r w:rsidR="00BF637C" w:rsidRPr="00BF637C">
        <w:rPr>
          <w:rFonts w:ascii="Times New Roman" w:hAnsi="Times New Roman" w:cs="Times New Roman"/>
          <w:sz w:val="32"/>
        </w:rPr>
        <w:t>ulti</w:t>
      </w:r>
      <w:r w:rsidR="00BF637C" w:rsidRPr="00BF637C">
        <w:rPr>
          <w:rFonts w:ascii="Times New Roman" w:hAnsi="Times New Roman" w:cs="Times New Roman"/>
          <w:b/>
          <w:sz w:val="32"/>
        </w:rPr>
        <w:t>m</w:t>
      </w:r>
      <w:r w:rsidR="00BF637C" w:rsidRPr="00BF637C">
        <w:rPr>
          <w:rFonts w:ascii="Times New Roman" w:hAnsi="Times New Roman" w:cs="Times New Roman"/>
          <w:sz w:val="32"/>
        </w:rPr>
        <w:t>odale</w:t>
      </w:r>
      <w:r w:rsidR="00BF637C" w:rsidRPr="00BF637C">
        <w:rPr>
          <w:rFonts w:ascii="Times New Roman" w:hAnsi="Times New Roman" w:cs="Times New Roman"/>
          <w:b/>
          <w:sz w:val="32"/>
        </w:rPr>
        <w:t xml:space="preserve"> U</w:t>
      </w:r>
      <w:r w:rsidR="00BF637C" w:rsidRPr="00BF637C">
        <w:rPr>
          <w:rFonts w:ascii="Times New Roman" w:hAnsi="Times New Roman" w:cs="Times New Roman"/>
          <w:sz w:val="32"/>
        </w:rPr>
        <w:t>nterrichts</w:t>
      </w:r>
      <w:r w:rsidR="00BF637C" w:rsidRPr="00BF637C">
        <w:rPr>
          <w:rFonts w:ascii="Times New Roman" w:hAnsi="Times New Roman" w:cs="Times New Roman"/>
          <w:b/>
          <w:sz w:val="32"/>
        </w:rPr>
        <w:t>vi</w:t>
      </w:r>
      <w:r w:rsidR="00BF637C" w:rsidRPr="00BF637C">
        <w:rPr>
          <w:rFonts w:ascii="Times New Roman" w:hAnsi="Times New Roman" w:cs="Times New Roman"/>
          <w:sz w:val="32"/>
        </w:rPr>
        <w:t>deografie</w:t>
      </w:r>
      <w:r w:rsidR="00BF637C" w:rsidRPr="00BF637C">
        <w:rPr>
          <w:rFonts w:ascii="Times New Roman" w:hAnsi="Times New Roman" w:cs="Times New Roman"/>
          <w:b/>
          <w:sz w:val="32"/>
        </w:rPr>
        <w:t>)</w:t>
      </w:r>
    </w:p>
    <w:p w14:paraId="4C6DFEFB" w14:textId="77777777" w:rsidR="00365D34" w:rsidRDefault="00365D34" w:rsidP="005D39CA">
      <w:pPr>
        <w:spacing w:line="276" w:lineRule="auto"/>
        <w:jc w:val="both"/>
        <w:rPr>
          <w:rFonts w:ascii="Times New Roman" w:hAnsi="Times New Roman" w:cs="Times New Roman"/>
          <w:sz w:val="24"/>
        </w:rPr>
      </w:pPr>
    </w:p>
    <w:p w14:paraId="799489F5" w14:textId="77777777" w:rsidR="00BF637C" w:rsidRDefault="00BF637C" w:rsidP="005D39CA">
      <w:pPr>
        <w:spacing w:line="276" w:lineRule="auto"/>
        <w:jc w:val="both"/>
        <w:rPr>
          <w:rFonts w:ascii="Times New Roman" w:hAnsi="Times New Roman" w:cs="Times New Roman"/>
          <w:sz w:val="24"/>
        </w:rPr>
      </w:pPr>
      <w:r>
        <w:rPr>
          <w:rFonts w:ascii="Times New Roman" w:hAnsi="Times New Roman" w:cs="Times New Roman"/>
          <w:sz w:val="24"/>
        </w:rPr>
        <w:t>Liebe Studienteilnehmende,</w:t>
      </w:r>
    </w:p>
    <w:p w14:paraId="5D0269CE" w14:textId="360D7837" w:rsidR="00351A8D" w:rsidRDefault="00872ECC" w:rsidP="005D39CA">
      <w:pPr>
        <w:spacing w:line="276" w:lineRule="auto"/>
        <w:jc w:val="both"/>
        <w:rPr>
          <w:rFonts w:ascii="Times New Roman" w:hAnsi="Times New Roman" w:cs="Times New Roman"/>
          <w:sz w:val="24"/>
        </w:rPr>
      </w:pPr>
      <w:r>
        <w:rPr>
          <w:rFonts w:ascii="Times New Roman" w:hAnsi="Times New Roman" w:cs="Times New Roman"/>
          <w:sz w:val="24"/>
        </w:rPr>
        <w:t>vielen Dank für Ihr Interesse und Ihre Bereitschaft, an der Studie teilzunehmen. M</w:t>
      </w:r>
      <w:r w:rsidR="005D39CA" w:rsidRPr="002A4C51">
        <w:rPr>
          <w:rFonts w:ascii="Times New Roman" w:hAnsi="Times New Roman" w:cs="Times New Roman"/>
          <w:sz w:val="24"/>
        </w:rPr>
        <w:t>it diesem Informationsblatt möchten wir Sie über die Maßnahmen aufklären, die</w:t>
      </w:r>
      <w:r w:rsidR="009A5B14" w:rsidRPr="002A4C51">
        <w:rPr>
          <w:rFonts w:ascii="Times New Roman" w:hAnsi="Times New Roman" w:cs="Times New Roman"/>
          <w:sz w:val="24"/>
        </w:rPr>
        <w:t xml:space="preserve"> </w:t>
      </w:r>
      <w:r w:rsidR="005525B5">
        <w:rPr>
          <w:rFonts w:ascii="Times New Roman" w:hAnsi="Times New Roman" w:cs="Times New Roman"/>
          <w:sz w:val="24"/>
        </w:rPr>
        <w:t>der Arbeitsbereich</w:t>
      </w:r>
      <w:r w:rsidR="002A4C51">
        <w:rPr>
          <w:rFonts w:ascii="Times New Roman" w:hAnsi="Times New Roman" w:cs="Times New Roman"/>
          <w:sz w:val="24"/>
        </w:rPr>
        <w:t xml:space="preserve"> </w:t>
      </w:r>
      <w:r w:rsidR="005D39CA" w:rsidRPr="002A4C51">
        <w:rPr>
          <w:rFonts w:ascii="Times New Roman" w:hAnsi="Times New Roman" w:cs="Times New Roman"/>
          <w:sz w:val="24"/>
        </w:rPr>
        <w:t>Empirische</w:t>
      </w:r>
      <w:r w:rsidR="002A4C51">
        <w:rPr>
          <w:rFonts w:ascii="Times New Roman" w:hAnsi="Times New Roman" w:cs="Times New Roman"/>
          <w:sz w:val="24"/>
        </w:rPr>
        <w:t xml:space="preserve"> </w:t>
      </w:r>
      <w:r w:rsidR="005D39CA" w:rsidRPr="002A4C51">
        <w:rPr>
          <w:rFonts w:ascii="Times New Roman" w:hAnsi="Times New Roman" w:cs="Times New Roman"/>
          <w:sz w:val="24"/>
        </w:rPr>
        <w:t>Schul- und Unterrichtsforschun</w:t>
      </w:r>
      <w:r w:rsidR="009A5B14" w:rsidRPr="002A4C51">
        <w:rPr>
          <w:rFonts w:ascii="Times New Roman" w:hAnsi="Times New Roman" w:cs="Times New Roman"/>
          <w:sz w:val="24"/>
        </w:rPr>
        <w:t xml:space="preserve">g </w:t>
      </w:r>
      <w:r w:rsidR="002A4C51">
        <w:rPr>
          <w:rFonts w:ascii="Times New Roman" w:hAnsi="Times New Roman" w:cs="Times New Roman"/>
          <w:sz w:val="24"/>
        </w:rPr>
        <w:t xml:space="preserve">an der </w:t>
      </w:r>
      <w:r w:rsidR="005D39CA" w:rsidRPr="002A4C51">
        <w:rPr>
          <w:rFonts w:ascii="Times New Roman" w:hAnsi="Times New Roman" w:cs="Times New Roman"/>
          <w:sz w:val="24"/>
        </w:rPr>
        <w:t>Erziehungswissenschaftliche</w:t>
      </w:r>
      <w:r w:rsidR="009A5B14" w:rsidRPr="002A4C51">
        <w:rPr>
          <w:rFonts w:ascii="Times New Roman" w:hAnsi="Times New Roman" w:cs="Times New Roman"/>
          <w:sz w:val="24"/>
        </w:rPr>
        <w:t xml:space="preserve"> </w:t>
      </w:r>
      <w:r w:rsidR="005D39CA" w:rsidRPr="002A4C51">
        <w:rPr>
          <w:rFonts w:ascii="Times New Roman" w:hAnsi="Times New Roman" w:cs="Times New Roman"/>
          <w:sz w:val="24"/>
        </w:rPr>
        <w:t>Fakultät</w:t>
      </w:r>
      <w:r w:rsidR="002A4C51">
        <w:rPr>
          <w:rFonts w:ascii="Times New Roman" w:hAnsi="Times New Roman" w:cs="Times New Roman"/>
          <w:sz w:val="24"/>
        </w:rPr>
        <w:t xml:space="preserve"> </w:t>
      </w:r>
      <w:r w:rsidR="005D39CA" w:rsidRPr="002A4C51">
        <w:rPr>
          <w:rFonts w:ascii="Times New Roman" w:hAnsi="Times New Roman" w:cs="Times New Roman"/>
          <w:sz w:val="24"/>
        </w:rPr>
        <w:t xml:space="preserve">erarbeitet hat, um </w:t>
      </w:r>
      <w:r w:rsidR="00351A8D">
        <w:rPr>
          <w:rFonts w:ascii="Times New Roman" w:hAnsi="Times New Roman" w:cs="Times New Roman"/>
          <w:sz w:val="24"/>
        </w:rPr>
        <w:t>die Durchführung von Studien</w:t>
      </w:r>
      <w:r w:rsidR="009A5B14" w:rsidRPr="002A4C51">
        <w:rPr>
          <w:rFonts w:ascii="Times New Roman" w:hAnsi="Times New Roman" w:cs="Times New Roman"/>
          <w:sz w:val="24"/>
        </w:rPr>
        <w:t xml:space="preserve"> </w:t>
      </w:r>
      <w:r w:rsidR="00351A8D" w:rsidRPr="00351A8D">
        <w:rPr>
          <w:rFonts w:ascii="Times New Roman" w:hAnsi="Times New Roman" w:cs="Times New Roman"/>
          <w:sz w:val="24"/>
        </w:rPr>
        <w:t xml:space="preserve">im „m³uvi-Lab“ </w:t>
      </w:r>
      <w:r w:rsidR="005D39CA" w:rsidRPr="002A4C51">
        <w:rPr>
          <w:rFonts w:ascii="Times New Roman" w:hAnsi="Times New Roman" w:cs="Times New Roman"/>
          <w:sz w:val="24"/>
        </w:rPr>
        <w:t>verantwortungsvoll und mit möglichst geringem Infektionsrisiko durchzuführen.</w:t>
      </w:r>
      <w:r w:rsidR="009A5B14" w:rsidRPr="002A4C51">
        <w:rPr>
          <w:rFonts w:ascii="Times New Roman" w:hAnsi="Times New Roman" w:cs="Times New Roman"/>
          <w:sz w:val="24"/>
        </w:rPr>
        <w:t xml:space="preserve"> </w:t>
      </w:r>
      <w:r w:rsidR="00365D34" w:rsidRPr="00365D34">
        <w:rPr>
          <w:rFonts w:ascii="Times New Roman" w:hAnsi="Times New Roman" w:cs="Times New Roman"/>
          <w:sz w:val="24"/>
        </w:rPr>
        <w:t xml:space="preserve">Beim </w:t>
      </w:r>
      <w:r w:rsidR="00351A8D">
        <w:rPr>
          <w:rFonts w:ascii="Times New Roman" w:hAnsi="Times New Roman" w:cs="Times New Roman"/>
          <w:sz w:val="24"/>
        </w:rPr>
        <w:t>„</w:t>
      </w:r>
      <w:r w:rsidR="00365D34" w:rsidRPr="00365D34">
        <w:rPr>
          <w:rFonts w:ascii="Times New Roman" w:hAnsi="Times New Roman" w:cs="Times New Roman"/>
          <w:sz w:val="24"/>
        </w:rPr>
        <w:t>m³uvi-Lab</w:t>
      </w:r>
      <w:r w:rsidR="00351A8D">
        <w:rPr>
          <w:rFonts w:ascii="Times New Roman" w:hAnsi="Times New Roman" w:cs="Times New Roman"/>
          <w:sz w:val="24"/>
        </w:rPr>
        <w:t>“</w:t>
      </w:r>
      <w:r w:rsidR="00365D34" w:rsidRPr="00365D34">
        <w:rPr>
          <w:rFonts w:ascii="Times New Roman" w:hAnsi="Times New Roman" w:cs="Times New Roman"/>
          <w:sz w:val="24"/>
        </w:rPr>
        <w:t xml:space="preserve"> handelt es sich um </w:t>
      </w:r>
      <w:r w:rsidR="00351A8D">
        <w:rPr>
          <w:rFonts w:ascii="Times New Roman" w:hAnsi="Times New Roman" w:cs="Times New Roman"/>
          <w:sz w:val="24"/>
        </w:rPr>
        <w:t xml:space="preserve">ein </w:t>
      </w:r>
      <w:r w:rsidR="00365D34" w:rsidRPr="00365D34">
        <w:rPr>
          <w:rFonts w:ascii="Times New Roman" w:hAnsi="Times New Roman" w:cs="Times New Roman"/>
          <w:sz w:val="24"/>
        </w:rPr>
        <w:t>mobiles Labor, mit dem Unterricht aus verschiedenen Perspektiven aufgezeichnet wird.</w:t>
      </w:r>
      <w:r w:rsidR="00351A8D">
        <w:rPr>
          <w:rFonts w:ascii="Times New Roman" w:hAnsi="Times New Roman" w:cs="Times New Roman"/>
          <w:sz w:val="24"/>
        </w:rPr>
        <w:t xml:space="preserve"> </w:t>
      </w:r>
      <w:r w:rsidR="00023611">
        <w:rPr>
          <w:rFonts w:ascii="Times New Roman" w:hAnsi="Times New Roman" w:cs="Times New Roman"/>
          <w:sz w:val="24"/>
        </w:rPr>
        <w:t>Als</w:t>
      </w:r>
      <w:r w:rsidR="00023611" w:rsidRPr="00351A8D">
        <w:rPr>
          <w:rFonts w:ascii="Times New Roman" w:hAnsi="Times New Roman" w:cs="Times New Roman"/>
          <w:sz w:val="24"/>
        </w:rPr>
        <w:t xml:space="preserve"> </w:t>
      </w:r>
      <w:r w:rsidR="00351A8D" w:rsidRPr="00351A8D">
        <w:rPr>
          <w:rFonts w:ascii="Times New Roman" w:hAnsi="Times New Roman" w:cs="Times New Roman"/>
          <w:sz w:val="24"/>
        </w:rPr>
        <w:t xml:space="preserve">Seminarraum </w:t>
      </w:r>
      <w:r w:rsidR="00023611">
        <w:rPr>
          <w:rFonts w:ascii="Times New Roman" w:hAnsi="Times New Roman" w:cs="Times New Roman"/>
          <w:sz w:val="24"/>
        </w:rPr>
        <w:t xml:space="preserve">dient </w:t>
      </w:r>
      <w:r w:rsidR="00351A8D" w:rsidRPr="00351A8D">
        <w:rPr>
          <w:rFonts w:ascii="Times New Roman" w:hAnsi="Times New Roman" w:cs="Times New Roman"/>
          <w:sz w:val="24"/>
        </w:rPr>
        <w:t xml:space="preserve">der Raum 016, </w:t>
      </w:r>
      <w:proofErr w:type="spellStart"/>
      <w:r w:rsidR="00351A8D" w:rsidRPr="00351A8D">
        <w:rPr>
          <w:rFonts w:ascii="Times New Roman" w:hAnsi="Times New Roman" w:cs="Times New Roman"/>
          <w:sz w:val="24"/>
        </w:rPr>
        <w:t>Interimgebäude</w:t>
      </w:r>
      <w:proofErr w:type="spellEnd"/>
      <w:r w:rsidR="00351A8D" w:rsidRPr="00351A8D">
        <w:rPr>
          <w:rFonts w:ascii="Times New Roman" w:hAnsi="Times New Roman" w:cs="Times New Roman"/>
          <w:sz w:val="24"/>
        </w:rPr>
        <w:t xml:space="preserve"> der Erziehungswissenschaftlichen Fakultät, </w:t>
      </w:r>
      <w:proofErr w:type="spellStart"/>
      <w:r w:rsidR="00351A8D" w:rsidRPr="00351A8D">
        <w:rPr>
          <w:rFonts w:ascii="Times New Roman" w:hAnsi="Times New Roman" w:cs="Times New Roman"/>
          <w:sz w:val="24"/>
        </w:rPr>
        <w:t>Dittrichring</w:t>
      </w:r>
      <w:proofErr w:type="spellEnd"/>
      <w:r w:rsidR="00351A8D" w:rsidRPr="00351A8D">
        <w:rPr>
          <w:rFonts w:ascii="Times New Roman" w:hAnsi="Times New Roman" w:cs="Times New Roman"/>
          <w:sz w:val="24"/>
        </w:rPr>
        <w:t xml:space="preserve"> 5-7 (weiter im Text als „Studienraum“ bezeichnet).</w:t>
      </w:r>
    </w:p>
    <w:p w14:paraId="584A400C" w14:textId="77777777" w:rsidR="00872ECC" w:rsidRPr="002A4C51" w:rsidRDefault="00872ECC" w:rsidP="005D39CA">
      <w:pPr>
        <w:spacing w:line="276" w:lineRule="auto"/>
        <w:jc w:val="both"/>
        <w:rPr>
          <w:rFonts w:ascii="Times New Roman" w:hAnsi="Times New Roman" w:cs="Times New Roman"/>
          <w:sz w:val="24"/>
        </w:rPr>
      </w:pPr>
    </w:p>
    <w:p w14:paraId="41A20B44" w14:textId="666CBB8D" w:rsidR="005D39CA" w:rsidRPr="002A4C51" w:rsidRDefault="005D39CA" w:rsidP="005D39CA">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Im gesamten </w:t>
      </w:r>
      <w:r w:rsidR="00351A8D">
        <w:rPr>
          <w:rFonts w:ascii="Times New Roman" w:hAnsi="Times New Roman" w:cs="Times New Roman"/>
          <w:sz w:val="24"/>
        </w:rPr>
        <w:t>Studienraum</w:t>
      </w:r>
      <w:r w:rsidR="00697F53">
        <w:rPr>
          <w:rFonts w:ascii="Times New Roman" w:hAnsi="Times New Roman" w:cs="Times New Roman"/>
          <w:sz w:val="24"/>
        </w:rPr>
        <w:t xml:space="preserve"> des </w:t>
      </w:r>
      <w:bookmarkStart w:id="0" w:name="_Hlk68090018"/>
      <w:r w:rsidR="00351A8D">
        <w:rPr>
          <w:rFonts w:ascii="Times New Roman" w:hAnsi="Times New Roman" w:cs="Times New Roman"/>
          <w:sz w:val="24"/>
        </w:rPr>
        <w:t>„</w:t>
      </w:r>
      <w:r w:rsidR="009A5B14" w:rsidRPr="00351A8D">
        <w:rPr>
          <w:rFonts w:ascii="Times New Roman" w:hAnsi="Times New Roman" w:cs="Times New Roman"/>
          <w:sz w:val="24"/>
        </w:rPr>
        <w:t>m³uvi-Lab</w:t>
      </w:r>
      <w:r w:rsidR="00351A8D">
        <w:rPr>
          <w:rFonts w:ascii="Times New Roman" w:hAnsi="Times New Roman" w:cs="Times New Roman"/>
          <w:sz w:val="24"/>
        </w:rPr>
        <w:t>“</w:t>
      </w:r>
      <w:r w:rsidRPr="002A4C51">
        <w:rPr>
          <w:rFonts w:ascii="Times New Roman" w:hAnsi="Times New Roman" w:cs="Times New Roman"/>
          <w:sz w:val="24"/>
        </w:rPr>
        <w:t xml:space="preserve"> </w:t>
      </w:r>
      <w:bookmarkEnd w:id="0"/>
      <w:r w:rsidRPr="002A4C51">
        <w:rPr>
          <w:rFonts w:ascii="Times New Roman" w:hAnsi="Times New Roman" w:cs="Times New Roman"/>
          <w:sz w:val="24"/>
        </w:rPr>
        <w:t>gelten allgemeine Schutzmaßnahmen wie das Tragen eines Mund-Nasen-Schutzes (MNS), eine gute Handhygiene, Nies- und Hustetikette sowie das Halten von 1,5</w:t>
      </w:r>
      <w:r w:rsidR="00833EA3">
        <w:rPr>
          <w:rFonts w:ascii="Times New Roman" w:hAnsi="Times New Roman" w:cs="Times New Roman"/>
          <w:sz w:val="24"/>
        </w:rPr>
        <w:t> </w:t>
      </w:r>
      <w:r w:rsidRPr="002A4C51">
        <w:rPr>
          <w:rFonts w:ascii="Times New Roman" w:hAnsi="Times New Roman" w:cs="Times New Roman"/>
          <w:sz w:val="24"/>
        </w:rPr>
        <w:t>m</w:t>
      </w:r>
      <w:r w:rsidR="00833EA3">
        <w:rPr>
          <w:rFonts w:ascii="Times New Roman" w:hAnsi="Times New Roman" w:cs="Times New Roman"/>
          <w:sz w:val="24"/>
        </w:rPr>
        <w:t xml:space="preserve"> </w:t>
      </w:r>
      <w:r w:rsidRPr="002A4C51">
        <w:rPr>
          <w:rFonts w:ascii="Times New Roman" w:hAnsi="Times New Roman" w:cs="Times New Roman"/>
          <w:sz w:val="24"/>
        </w:rPr>
        <w:t>Abstand.</w:t>
      </w:r>
    </w:p>
    <w:p w14:paraId="75568B35" w14:textId="77777777" w:rsidR="009D027D" w:rsidRPr="002A4C51" w:rsidRDefault="009D027D" w:rsidP="009D027D">
      <w:pPr>
        <w:pStyle w:val="Listenabsatz"/>
        <w:spacing w:line="276" w:lineRule="auto"/>
        <w:jc w:val="both"/>
        <w:rPr>
          <w:rFonts w:ascii="Times New Roman" w:hAnsi="Times New Roman" w:cs="Times New Roman"/>
          <w:sz w:val="24"/>
        </w:rPr>
      </w:pPr>
    </w:p>
    <w:p w14:paraId="1AEB69AC" w14:textId="40A1E684" w:rsidR="009D027D" w:rsidRPr="002A4C51" w:rsidRDefault="009D027D" w:rsidP="009D027D">
      <w:pPr>
        <w:pStyle w:val="Listenabsatz"/>
        <w:numPr>
          <w:ilvl w:val="0"/>
          <w:numId w:val="1"/>
        </w:numPr>
        <w:jc w:val="both"/>
        <w:rPr>
          <w:rFonts w:ascii="Times New Roman" w:hAnsi="Times New Roman" w:cs="Times New Roman"/>
          <w:sz w:val="24"/>
        </w:rPr>
      </w:pPr>
      <w:r w:rsidRPr="002A4C51">
        <w:rPr>
          <w:rFonts w:ascii="Times New Roman" w:hAnsi="Times New Roman" w:cs="Times New Roman"/>
          <w:sz w:val="24"/>
        </w:rPr>
        <w:t xml:space="preserve">Der Ein- und Ausgang im </w:t>
      </w:r>
      <w:r w:rsidR="00351A8D">
        <w:rPr>
          <w:rFonts w:ascii="Times New Roman" w:hAnsi="Times New Roman" w:cs="Times New Roman"/>
          <w:sz w:val="24"/>
        </w:rPr>
        <w:t>Studienraum</w:t>
      </w:r>
      <w:r w:rsidR="00697F53">
        <w:rPr>
          <w:rFonts w:ascii="Times New Roman" w:hAnsi="Times New Roman" w:cs="Times New Roman"/>
          <w:sz w:val="24"/>
        </w:rPr>
        <w:t xml:space="preserve">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Pr="002A4C51">
        <w:rPr>
          <w:rFonts w:ascii="Times New Roman" w:hAnsi="Times New Roman" w:cs="Times New Roman"/>
          <w:sz w:val="24"/>
        </w:rPr>
        <w:t>wird durch ein Einbahnsystem geleitet. Bitte beachten Sie die entsprechenden Hinweisschilder und Markierungen auf dem Fußboden.</w:t>
      </w:r>
    </w:p>
    <w:p w14:paraId="00970F51" w14:textId="77777777" w:rsidR="005D39CA" w:rsidRPr="002A4C51" w:rsidRDefault="005D39CA" w:rsidP="005D39CA">
      <w:pPr>
        <w:pStyle w:val="Listenabsatz"/>
        <w:spacing w:line="276" w:lineRule="auto"/>
        <w:jc w:val="both"/>
        <w:rPr>
          <w:rFonts w:ascii="Times New Roman" w:hAnsi="Times New Roman" w:cs="Times New Roman"/>
          <w:sz w:val="24"/>
        </w:rPr>
      </w:pPr>
    </w:p>
    <w:p w14:paraId="60E1C5D8" w14:textId="11B2D6C4" w:rsidR="00BF637C" w:rsidRPr="00872ECC" w:rsidRDefault="005D39CA"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Bitte kommen Sie nur zu Terminen, wenn Sie sich vo</w:t>
      </w:r>
      <w:bookmarkStart w:id="1" w:name="_GoBack"/>
      <w:bookmarkEnd w:id="1"/>
      <w:r w:rsidRPr="002A4C51">
        <w:rPr>
          <w:rFonts w:ascii="Times New Roman" w:hAnsi="Times New Roman" w:cs="Times New Roman"/>
          <w:sz w:val="24"/>
        </w:rPr>
        <w:t xml:space="preserve">llkommen gesund fühlen. Bei Erkältungssymptomen, Einreise aus Risikogebieten sowie nach Kontakt zu SARS-CoV-2-Erkrankten kommen Sie bitte </w:t>
      </w:r>
      <w:r w:rsidRPr="002A4C51">
        <w:rPr>
          <w:rFonts w:ascii="Times New Roman" w:hAnsi="Times New Roman" w:cs="Times New Roman"/>
          <w:sz w:val="24"/>
          <w:u w:val="single"/>
        </w:rPr>
        <w:t>nicht</w:t>
      </w:r>
      <w:r w:rsidRPr="002A4C51">
        <w:rPr>
          <w:rFonts w:ascii="Times New Roman" w:hAnsi="Times New Roman" w:cs="Times New Roman"/>
          <w:sz w:val="24"/>
        </w:rPr>
        <w:t xml:space="preserve"> zum Termin, sondern sagen diesen rechtzeitig ab. Bei Erkältungssymptomen </w:t>
      </w:r>
      <w:r w:rsidR="00BB1E02" w:rsidRPr="002A4C51">
        <w:rPr>
          <w:rFonts w:ascii="Times New Roman" w:hAnsi="Times New Roman" w:cs="Times New Roman"/>
          <w:sz w:val="24"/>
        </w:rPr>
        <w:t>konsultieren Sie bitte umgehend Ihren Arzt</w:t>
      </w:r>
      <w:ins w:id="2" w:author="Habelt, Henriette" w:date="2021-04-13T08:19:00Z">
        <w:r w:rsidR="007877FE">
          <w:rPr>
            <w:rFonts w:ascii="Times New Roman" w:hAnsi="Times New Roman" w:cs="Times New Roman"/>
            <w:sz w:val="24"/>
          </w:rPr>
          <w:t xml:space="preserve"> </w:t>
        </w:r>
      </w:ins>
      <w:r w:rsidR="00BB1E02" w:rsidRPr="002A4C51">
        <w:rPr>
          <w:rFonts w:ascii="Times New Roman" w:hAnsi="Times New Roman" w:cs="Times New Roman"/>
          <w:sz w:val="24"/>
        </w:rPr>
        <w:t xml:space="preserve">/ Ihre </w:t>
      </w:r>
      <w:commentRangeStart w:id="3"/>
      <w:r w:rsidR="00BB1E02" w:rsidRPr="002A4C51">
        <w:rPr>
          <w:rFonts w:ascii="Times New Roman" w:hAnsi="Times New Roman" w:cs="Times New Roman"/>
          <w:sz w:val="24"/>
        </w:rPr>
        <w:t>Ärztin</w:t>
      </w:r>
      <w:commentRangeEnd w:id="3"/>
      <w:r w:rsidR="007877FE">
        <w:rPr>
          <w:rStyle w:val="Kommentarzeichen"/>
        </w:rPr>
        <w:commentReference w:id="3"/>
      </w:r>
      <w:r w:rsidR="00BB1E02" w:rsidRPr="002A4C51">
        <w:rPr>
          <w:rFonts w:ascii="Times New Roman" w:hAnsi="Times New Roman" w:cs="Times New Roman"/>
          <w:sz w:val="24"/>
        </w:rPr>
        <w:t>.</w:t>
      </w:r>
    </w:p>
    <w:p w14:paraId="25F8329B" w14:textId="77777777" w:rsidR="00BF637C" w:rsidRPr="002A4C51" w:rsidRDefault="00BF637C" w:rsidP="00BB1E02">
      <w:pPr>
        <w:pStyle w:val="Listenabsatz"/>
        <w:rPr>
          <w:rFonts w:ascii="Times New Roman" w:hAnsi="Times New Roman" w:cs="Times New Roman"/>
          <w:sz w:val="24"/>
        </w:rPr>
      </w:pPr>
    </w:p>
    <w:p w14:paraId="7BB29275" w14:textId="66D25511" w:rsidR="00BF637C" w:rsidRDefault="00BB1E02"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Für die Durchführung </w:t>
      </w:r>
      <w:r w:rsidR="00697F53">
        <w:rPr>
          <w:rFonts w:ascii="Times New Roman" w:hAnsi="Times New Roman" w:cs="Times New Roman"/>
          <w:sz w:val="24"/>
        </w:rPr>
        <w:t xml:space="preserve">der Studie </w:t>
      </w:r>
      <w:r w:rsidRPr="002A4C51">
        <w:rPr>
          <w:rFonts w:ascii="Times New Roman" w:hAnsi="Times New Roman" w:cs="Times New Roman"/>
          <w:sz w:val="24"/>
        </w:rPr>
        <w:t>bekommen Sie von uns einen</w:t>
      </w:r>
      <w:r w:rsidR="005525B5">
        <w:rPr>
          <w:rFonts w:ascii="Times New Roman" w:hAnsi="Times New Roman" w:cs="Times New Roman"/>
          <w:sz w:val="24"/>
        </w:rPr>
        <w:t xml:space="preserve"> medizinischen</w:t>
      </w:r>
      <w:r w:rsidRPr="002A4C51">
        <w:rPr>
          <w:rFonts w:ascii="Times New Roman" w:hAnsi="Times New Roman" w:cs="Times New Roman"/>
          <w:sz w:val="24"/>
        </w:rPr>
        <w:t xml:space="preserve"> Einmal-MNS. Bitte kommen Sie zu </w:t>
      </w:r>
      <w:ins w:id="4" w:author="Habelt, Henriette" w:date="2021-04-13T08:19:00Z">
        <w:r w:rsidR="007877FE">
          <w:rPr>
            <w:rFonts w:ascii="Times New Roman" w:hAnsi="Times New Roman" w:cs="Times New Roman"/>
            <w:sz w:val="24"/>
          </w:rPr>
          <w:t xml:space="preserve">den </w:t>
        </w:r>
      </w:ins>
      <w:r w:rsidRPr="002A4C51">
        <w:rPr>
          <w:rFonts w:ascii="Times New Roman" w:hAnsi="Times New Roman" w:cs="Times New Roman"/>
          <w:sz w:val="24"/>
        </w:rPr>
        <w:t>Termin</w:t>
      </w:r>
      <w:r w:rsidR="00EC0601" w:rsidRPr="002A4C51">
        <w:rPr>
          <w:rFonts w:ascii="Times New Roman" w:hAnsi="Times New Roman" w:cs="Times New Roman"/>
          <w:sz w:val="24"/>
        </w:rPr>
        <w:t>en</w:t>
      </w:r>
      <w:r w:rsidRPr="002A4C51">
        <w:rPr>
          <w:rFonts w:ascii="Times New Roman" w:hAnsi="Times New Roman" w:cs="Times New Roman"/>
          <w:sz w:val="24"/>
        </w:rPr>
        <w:t xml:space="preserve"> trotzdem mit eigenem MNS.</w:t>
      </w:r>
      <w:r w:rsidR="00CE34C9">
        <w:rPr>
          <w:rFonts w:ascii="Times New Roman" w:hAnsi="Times New Roman" w:cs="Times New Roman"/>
          <w:sz w:val="24"/>
        </w:rPr>
        <w:t xml:space="preserve"> Das Tragen eines MNS ist vor und nach der Studie Pflicht. Während der Aufzeichnungen im Studienraum des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w:t>
      </w:r>
      <w:r w:rsidR="00351A8D" w:rsidRPr="002A4C51">
        <w:rPr>
          <w:rFonts w:ascii="Times New Roman" w:hAnsi="Times New Roman" w:cs="Times New Roman"/>
          <w:sz w:val="24"/>
        </w:rPr>
        <w:t xml:space="preserve"> </w:t>
      </w:r>
      <w:r w:rsidR="00CE34C9" w:rsidRPr="002A4C51">
        <w:rPr>
          <w:rFonts w:ascii="Times New Roman" w:hAnsi="Times New Roman" w:cs="Times New Roman"/>
          <w:sz w:val="24"/>
        </w:rPr>
        <w:t>dürfen Sie Ihren MNS abnehmen.</w:t>
      </w:r>
    </w:p>
    <w:p w14:paraId="55D98D11" w14:textId="77777777" w:rsidR="00872ECC" w:rsidRPr="00872ECC" w:rsidRDefault="00872ECC" w:rsidP="00872ECC">
      <w:pPr>
        <w:pStyle w:val="Listenabsatz"/>
        <w:rPr>
          <w:rFonts w:ascii="Times New Roman" w:hAnsi="Times New Roman" w:cs="Times New Roman"/>
          <w:sz w:val="24"/>
        </w:rPr>
      </w:pPr>
    </w:p>
    <w:p w14:paraId="4B45F51F" w14:textId="26CD95E2" w:rsidR="00872ECC" w:rsidRDefault="00872ECC" w:rsidP="00872ECC">
      <w:pPr>
        <w:spacing w:line="276" w:lineRule="auto"/>
        <w:jc w:val="both"/>
        <w:rPr>
          <w:rFonts w:ascii="Times New Roman" w:hAnsi="Times New Roman" w:cs="Times New Roman"/>
          <w:sz w:val="24"/>
        </w:rPr>
      </w:pPr>
    </w:p>
    <w:p w14:paraId="37FBCB28" w14:textId="77777777" w:rsidR="00872ECC" w:rsidRPr="00872ECC" w:rsidRDefault="00872ECC" w:rsidP="00872ECC">
      <w:pPr>
        <w:spacing w:line="276" w:lineRule="auto"/>
        <w:jc w:val="both"/>
        <w:rPr>
          <w:rFonts w:ascii="Times New Roman" w:hAnsi="Times New Roman" w:cs="Times New Roman"/>
          <w:sz w:val="24"/>
        </w:rPr>
      </w:pPr>
    </w:p>
    <w:p w14:paraId="61EF2A2B" w14:textId="77777777" w:rsidR="00BF637C" w:rsidRDefault="00BF637C" w:rsidP="00BF637C">
      <w:pPr>
        <w:pStyle w:val="Listenabsatz"/>
        <w:spacing w:line="276" w:lineRule="auto"/>
        <w:jc w:val="both"/>
        <w:rPr>
          <w:rFonts w:ascii="Times New Roman" w:hAnsi="Times New Roman" w:cs="Times New Roman"/>
          <w:sz w:val="24"/>
        </w:rPr>
      </w:pPr>
    </w:p>
    <w:p w14:paraId="6FF94267" w14:textId="2B584BF7" w:rsidR="00BF637C" w:rsidRPr="00BF637C" w:rsidRDefault="00BF637C"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Versuchsleitung und Versuchspersonen müssen einen tagesaktuellen negativen Test </w:t>
      </w:r>
      <w:del w:id="5" w:author="Habelt, Henriette" w:date="2021-04-13T08:20:00Z">
        <w:r w:rsidRPr="00BF637C" w:rsidDel="007877FE">
          <w:rPr>
            <w:rFonts w:ascii="Times New Roman" w:hAnsi="Times New Roman" w:cs="Times New Roman"/>
            <w:sz w:val="24"/>
          </w:rPr>
          <w:delText xml:space="preserve">  </w:delText>
        </w:r>
      </w:del>
      <w:r w:rsidRPr="00BF637C">
        <w:rPr>
          <w:rFonts w:ascii="Times New Roman" w:hAnsi="Times New Roman" w:cs="Times New Roman"/>
          <w:sz w:val="24"/>
        </w:rPr>
        <w:t>auf SARS-CoV-2 nachweisen. Nur bei negativem Testergebnis ist die Teilnahme an der Laborstudie genehmigt. Die Regelung dafür, in welcher Form der tagesaktuelle negative Selbsttest nachzuweisen ist, entspricht der jeweils in der aktuell gültigen Sächsischen Corona-Schutzverordnung geforderten Nachweisen für die Inanspruchnahme körpernaher Dienstleistungen, weil diese Regelung den höchsten Schutz aller Beteiligten gewährleistet.</w:t>
      </w:r>
      <w:r>
        <w:rPr>
          <w:rFonts w:ascii="Times New Roman" w:hAnsi="Times New Roman" w:cs="Times New Roman"/>
          <w:sz w:val="24"/>
        </w:rPr>
        <w:t xml:space="preserve"> </w:t>
      </w:r>
      <w:r w:rsidRPr="00BF637C">
        <w:rPr>
          <w:rFonts w:ascii="Times New Roman" w:hAnsi="Times New Roman" w:cs="Times New Roman"/>
          <w:sz w:val="24"/>
        </w:rPr>
        <w:t xml:space="preserve">Selbsttests und geeignete Formulare zur Dokumentation werden je nach Bedarf und Verfügbarkeit vom Arbeitsbereich Empirische Schul- und Unterrichtsforschung zur Verfügung gestellt. </w:t>
      </w:r>
    </w:p>
    <w:p w14:paraId="2964A1BD" w14:textId="77777777" w:rsidR="00BB1E02" w:rsidRPr="002A4C51" w:rsidRDefault="00BB1E02" w:rsidP="00BB1E02">
      <w:pPr>
        <w:pStyle w:val="Listenabsatz"/>
        <w:rPr>
          <w:rFonts w:ascii="Times New Roman" w:hAnsi="Times New Roman" w:cs="Times New Roman"/>
          <w:sz w:val="24"/>
        </w:rPr>
      </w:pPr>
    </w:p>
    <w:p w14:paraId="5125DD06" w14:textId="48220050" w:rsidR="00395E56" w:rsidRPr="002A4C51" w:rsidRDefault="00C207D5" w:rsidP="009D027D">
      <w:pPr>
        <w:pStyle w:val="Listenabsatz"/>
        <w:numPr>
          <w:ilvl w:val="0"/>
          <w:numId w:val="1"/>
        </w:numPr>
        <w:spacing w:line="276" w:lineRule="auto"/>
        <w:jc w:val="both"/>
        <w:rPr>
          <w:rFonts w:ascii="Times New Roman" w:hAnsi="Times New Roman" w:cs="Times New Roman"/>
          <w:sz w:val="24"/>
        </w:rPr>
      </w:pPr>
      <w:r>
        <w:rPr>
          <w:rFonts w:ascii="Times New Roman" w:hAnsi="Times New Roman" w:cs="Times New Roman"/>
          <w:sz w:val="24"/>
        </w:rPr>
        <w:t>Im Studienraum des</w:t>
      </w:r>
      <w:r w:rsidR="00BB1E02" w:rsidRPr="002A4C51">
        <w:rPr>
          <w:rFonts w:ascii="Times New Roman" w:hAnsi="Times New Roman" w:cs="Times New Roman"/>
          <w:sz w:val="24"/>
        </w:rPr>
        <w:t xml:space="preserve"> </w:t>
      </w:r>
      <w:r w:rsidR="00351A8D">
        <w:rPr>
          <w:rFonts w:ascii="Times New Roman" w:hAnsi="Times New Roman" w:cs="Times New Roman"/>
          <w:sz w:val="24"/>
        </w:rPr>
        <w:t>„</w:t>
      </w:r>
      <w:r w:rsidR="00351A8D" w:rsidRPr="00351A8D">
        <w:rPr>
          <w:rFonts w:ascii="Times New Roman" w:hAnsi="Times New Roman" w:cs="Times New Roman"/>
          <w:sz w:val="24"/>
        </w:rPr>
        <w:t>m³uvi-Lab</w:t>
      </w:r>
      <w:r w:rsidR="00351A8D">
        <w:rPr>
          <w:rFonts w:ascii="Times New Roman" w:hAnsi="Times New Roman" w:cs="Times New Roman"/>
          <w:sz w:val="24"/>
        </w:rPr>
        <w:t xml:space="preserve">“ </w:t>
      </w:r>
      <w:r w:rsidR="00BB1E02" w:rsidRPr="002A4C51">
        <w:rPr>
          <w:rFonts w:ascii="Times New Roman" w:hAnsi="Times New Roman" w:cs="Times New Roman"/>
          <w:sz w:val="24"/>
        </w:rPr>
        <w:t xml:space="preserve">finden Sie Desinfektionsspender und auf Ihren Ihnen zugewiesenen Plätzen Desinfektionsmittel. </w:t>
      </w:r>
      <w:r>
        <w:rPr>
          <w:rFonts w:ascii="Times New Roman" w:hAnsi="Times New Roman" w:cs="Times New Roman"/>
          <w:sz w:val="24"/>
        </w:rPr>
        <w:t>Nach</w:t>
      </w:r>
      <w:r w:rsidR="00BB1E02" w:rsidRPr="002A4C51">
        <w:rPr>
          <w:rFonts w:ascii="Times New Roman" w:hAnsi="Times New Roman" w:cs="Times New Roman"/>
          <w:sz w:val="24"/>
        </w:rPr>
        <w:t xml:space="preserve"> Betreten des Raumes werden Sie darum gebeten, sich die Hände zu desinfizieren</w:t>
      </w:r>
      <w:r>
        <w:rPr>
          <w:rFonts w:ascii="Times New Roman" w:hAnsi="Times New Roman" w:cs="Times New Roman"/>
          <w:sz w:val="24"/>
        </w:rPr>
        <w:t xml:space="preserve"> oder zu waschen</w:t>
      </w:r>
      <w:r w:rsidR="00BB1E02" w:rsidRPr="002A4C51">
        <w:rPr>
          <w:rFonts w:ascii="Times New Roman" w:hAnsi="Times New Roman" w:cs="Times New Roman"/>
          <w:sz w:val="24"/>
        </w:rPr>
        <w:t xml:space="preserve">. Achten Sie bitte während der gesamten Durchführung auf regelmäßiges Desinfizieren </w:t>
      </w:r>
      <w:r>
        <w:rPr>
          <w:rFonts w:ascii="Times New Roman" w:hAnsi="Times New Roman" w:cs="Times New Roman"/>
          <w:sz w:val="24"/>
        </w:rPr>
        <w:t xml:space="preserve">bzw. Waschen </w:t>
      </w:r>
      <w:r w:rsidR="00BB1E02" w:rsidRPr="002A4C51">
        <w:rPr>
          <w:rFonts w:ascii="Times New Roman" w:hAnsi="Times New Roman" w:cs="Times New Roman"/>
          <w:sz w:val="24"/>
        </w:rPr>
        <w:t xml:space="preserve">der Hände. </w:t>
      </w:r>
    </w:p>
    <w:p w14:paraId="7B8D07B3" w14:textId="77777777" w:rsidR="00055C90" w:rsidRPr="002A4C51" w:rsidRDefault="00055C90" w:rsidP="00055C90">
      <w:pPr>
        <w:pStyle w:val="Listenabsatz"/>
        <w:spacing w:line="276" w:lineRule="auto"/>
        <w:jc w:val="both"/>
        <w:rPr>
          <w:rFonts w:ascii="Times New Roman" w:hAnsi="Times New Roman" w:cs="Times New Roman"/>
          <w:sz w:val="24"/>
        </w:rPr>
      </w:pPr>
    </w:p>
    <w:p w14:paraId="0D116534" w14:textId="61B53027" w:rsidR="00BF637C" w:rsidRDefault="00E45C2B" w:rsidP="00BF637C">
      <w:pPr>
        <w:pStyle w:val="Listenabsatz"/>
        <w:numPr>
          <w:ilvl w:val="0"/>
          <w:numId w:val="1"/>
        </w:numPr>
        <w:spacing w:line="276" w:lineRule="auto"/>
        <w:jc w:val="both"/>
        <w:rPr>
          <w:rFonts w:ascii="Times New Roman" w:hAnsi="Times New Roman" w:cs="Times New Roman"/>
          <w:sz w:val="24"/>
        </w:rPr>
      </w:pPr>
      <w:r w:rsidRPr="002A4C51">
        <w:rPr>
          <w:rFonts w:ascii="Times New Roman" w:hAnsi="Times New Roman" w:cs="Times New Roman"/>
          <w:sz w:val="24"/>
        </w:rPr>
        <w:t xml:space="preserve">Während </w:t>
      </w:r>
      <w:r w:rsidR="00EC0601" w:rsidRPr="002A4C51">
        <w:rPr>
          <w:rFonts w:ascii="Times New Roman" w:hAnsi="Times New Roman" w:cs="Times New Roman"/>
          <w:sz w:val="24"/>
        </w:rPr>
        <w:t xml:space="preserve">der Durchführung </w:t>
      </w:r>
      <w:r w:rsidR="00C207D5">
        <w:rPr>
          <w:rFonts w:ascii="Times New Roman" w:hAnsi="Times New Roman" w:cs="Times New Roman"/>
          <w:sz w:val="24"/>
        </w:rPr>
        <w:t>der</w:t>
      </w:r>
      <w:r w:rsidR="00EC0601" w:rsidRPr="002A4C51">
        <w:rPr>
          <w:rFonts w:ascii="Times New Roman" w:hAnsi="Times New Roman" w:cs="Times New Roman"/>
          <w:sz w:val="24"/>
        </w:rPr>
        <w:t xml:space="preserve"> Studie </w:t>
      </w:r>
      <w:r w:rsidR="00BF637C">
        <w:rPr>
          <w:rFonts w:ascii="Times New Roman" w:hAnsi="Times New Roman" w:cs="Times New Roman"/>
          <w:sz w:val="24"/>
        </w:rPr>
        <w:t>ist</w:t>
      </w:r>
      <w:r w:rsidRPr="002A4C51">
        <w:rPr>
          <w:rFonts w:ascii="Times New Roman" w:hAnsi="Times New Roman" w:cs="Times New Roman"/>
          <w:sz w:val="24"/>
        </w:rPr>
        <w:t xml:space="preserve"> </w:t>
      </w:r>
      <w:r w:rsidR="00BF637C" w:rsidRPr="00BF637C">
        <w:rPr>
          <w:rFonts w:ascii="Times New Roman" w:hAnsi="Times New Roman" w:cs="Times New Roman"/>
          <w:sz w:val="24"/>
        </w:rPr>
        <w:t>maximal eine Versuchsleitung und eine Hilfskraft</w:t>
      </w:r>
      <w:r w:rsidR="00BF637C">
        <w:rPr>
          <w:rFonts w:ascii="Times New Roman" w:hAnsi="Times New Roman" w:cs="Times New Roman"/>
          <w:sz w:val="24"/>
        </w:rPr>
        <w:t xml:space="preserve"> anwesend</w:t>
      </w:r>
      <w:r w:rsidRPr="002A4C51">
        <w:rPr>
          <w:rFonts w:ascii="Times New Roman" w:hAnsi="Times New Roman" w:cs="Times New Roman"/>
          <w:sz w:val="24"/>
        </w:rPr>
        <w:t>. Versuchsleitung</w:t>
      </w:r>
      <w:r w:rsidR="00BF637C">
        <w:rPr>
          <w:rFonts w:ascii="Times New Roman" w:hAnsi="Times New Roman" w:cs="Times New Roman"/>
          <w:sz w:val="24"/>
        </w:rPr>
        <w:t xml:space="preserve"> sowie Hilfskraft</w:t>
      </w:r>
      <w:r w:rsidRPr="002A4C51">
        <w:rPr>
          <w:rFonts w:ascii="Times New Roman" w:hAnsi="Times New Roman" w:cs="Times New Roman"/>
          <w:sz w:val="24"/>
        </w:rPr>
        <w:t xml:space="preserve"> </w:t>
      </w:r>
      <w:r w:rsidR="00BF637C">
        <w:rPr>
          <w:rFonts w:ascii="Times New Roman" w:hAnsi="Times New Roman" w:cs="Times New Roman"/>
          <w:sz w:val="24"/>
        </w:rPr>
        <w:t>tragen</w:t>
      </w:r>
      <w:r w:rsidRPr="002A4C51">
        <w:rPr>
          <w:rFonts w:ascii="Times New Roman" w:hAnsi="Times New Roman" w:cs="Times New Roman"/>
          <w:sz w:val="24"/>
        </w:rPr>
        <w:t xml:space="preserve"> während der gesamten </w:t>
      </w:r>
      <w:r w:rsidR="00EC0601" w:rsidRPr="002A4C51">
        <w:rPr>
          <w:rFonts w:ascii="Times New Roman" w:hAnsi="Times New Roman" w:cs="Times New Roman"/>
          <w:sz w:val="24"/>
        </w:rPr>
        <w:t xml:space="preserve">Zeit </w:t>
      </w:r>
      <w:r w:rsidRPr="002A4C51">
        <w:rPr>
          <w:rFonts w:ascii="Times New Roman" w:hAnsi="Times New Roman" w:cs="Times New Roman"/>
          <w:sz w:val="24"/>
        </w:rPr>
        <w:t xml:space="preserve">einen </w:t>
      </w:r>
      <w:r w:rsidR="00C207D5">
        <w:rPr>
          <w:rFonts w:ascii="Times New Roman" w:hAnsi="Times New Roman" w:cs="Times New Roman"/>
          <w:sz w:val="24"/>
        </w:rPr>
        <w:t xml:space="preserve">medizinischen </w:t>
      </w:r>
      <w:r w:rsidRPr="002A4C51">
        <w:rPr>
          <w:rFonts w:ascii="Times New Roman" w:hAnsi="Times New Roman" w:cs="Times New Roman"/>
          <w:sz w:val="24"/>
        </w:rPr>
        <w:t xml:space="preserve">MNS und Handschuhe. </w:t>
      </w:r>
      <w:r w:rsidR="00AA75E8">
        <w:rPr>
          <w:rFonts w:ascii="Times New Roman" w:hAnsi="Times New Roman" w:cs="Times New Roman"/>
          <w:sz w:val="24"/>
        </w:rPr>
        <w:t>Lediglich b</w:t>
      </w:r>
      <w:r w:rsidR="00AA75E8" w:rsidRPr="002A4C51">
        <w:rPr>
          <w:rFonts w:ascii="Times New Roman" w:hAnsi="Times New Roman" w:cs="Times New Roman"/>
          <w:sz w:val="24"/>
        </w:rPr>
        <w:t>eim An- und Ablegen der Eye-Tracking-Brill</w:t>
      </w:r>
      <w:r w:rsidR="00BF637C">
        <w:rPr>
          <w:rFonts w:ascii="Times New Roman" w:hAnsi="Times New Roman" w:cs="Times New Roman"/>
          <w:sz w:val="24"/>
        </w:rPr>
        <w:t xml:space="preserve">e </w:t>
      </w:r>
      <w:r w:rsidR="00AA75E8" w:rsidRPr="002A4C51">
        <w:rPr>
          <w:rFonts w:ascii="Times New Roman" w:hAnsi="Times New Roman" w:cs="Times New Roman"/>
          <w:sz w:val="24"/>
        </w:rPr>
        <w:t xml:space="preserve">der Versuchspersonen ist es notwendig, </w:t>
      </w:r>
      <w:r w:rsidR="00AA75E8">
        <w:rPr>
          <w:rFonts w:ascii="Times New Roman" w:hAnsi="Times New Roman" w:cs="Times New Roman"/>
          <w:sz w:val="24"/>
        </w:rPr>
        <w:t>den Mindestabstand von 1,5</w:t>
      </w:r>
      <w:r w:rsidR="00BF637C">
        <w:rPr>
          <w:rFonts w:ascii="Times New Roman" w:hAnsi="Times New Roman" w:cs="Times New Roman"/>
          <w:sz w:val="24"/>
        </w:rPr>
        <w:t xml:space="preserve"> </w:t>
      </w:r>
      <w:r w:rsidR="00AA75E8">
        <w:rPr>
          <w:rFonts w:ascii="Times New Roman" w:hAnsi="Times New Roman" w:cs="Times New Roman"/>
          <w:sz w:val="24"/>
        </w:rPr>
        <w:t>m zu unterschreiten</w:t>
      </w:r>
      <w:r w:rsidR="00AA75E8" w:rsidRPr="002A4C51">
        <w:rPr>
          <w:rFonts w:ascii="Times New Roman" w:hAnsi="Times New Roman" w:cs="Times New Roman"/>
          <w:sz w:val="24"/>
        </w:rPr>
        <w:t>.</w:t>
      </w:r>
      <w:r w:rsidR="00AA75E8">
        <w:rPr>
          <w:rFonts w:ascii="Times New Roman" w:hAnsi="Times New Roman" w:cs="Times New Roman"/>
          <w:sz w:val="24"/>
        </w:rPr>
        <w:t xml:space="preserve"> </w:t>
      </w:r>
      <w:r w:rsidR="00AA75E8" w:rsidRPr="00BF637C">
        <w:rPr>
          <w:rFonts w:ascii="Times New Roman" w:hAnsi="Times New Roman" w:cs="Times New Roman"/>
          <w:sz w:val="24"/>
        </w:rPr>
        <w:t xml:space="preserve">Ansonsten </w:t>
      </w:r>
      <w:r w:rsidRPr="00BF637C">
        <w:rPr>
          <w:rFonts w:ascii="Times New Roman" w:hAnsi="Times New Roman" w:cs="Times New Roman"/>
          <w:sz w:val="24"/>
        </w:rPr>
        <w:t xml:space="preserve">wird </w:t>
      </w:r>
      <w:r w:rsidR="00AA75E8" w:rsidRPr="00BF637C">
        <w:rPr>
          <w:rFonts w:ascii="Times New Roman" w:hAnsi="Times New Roman" w:cs="Times New Roman"/>
          <w:sz w:val="24"/>
        </w:rPr>
        <w:t>dies immer eingehalten werden.</w:t>
      </w:r>
    </w:p>
    <w:p w14:paraId="05148C9B" w14:textId="77777777" w:rsidR="00BF637C" w:rsidRPr="002A4C51" w:rsidRDefault="00BF637C" w:rsidP="00BF637C">
      <w:pPr>
        <w:pStyle w:val="Listenabsatz"/>
        <w:spacing w:line="276" w:lineRule="auto"/>
        <w:jc w:val="both"/>
        <w:rPr>
          <w:rFonts w:ascii="Times New Roman" w:hAnsi="Times New Roman" w:cs="Times New Roman"/>
          <w:sz w:val="24"/>
        </w:rPr>
      </w:pPr>
    </w:p>
    <w:p w14:paraId="04D7994E" w14:textId="4599A5FA" w:rsidR="00365D34" w:rsidRPr="00BF637C" w:rsidRDefault="00CE34C9" w:rsidP="00BF637C">
      <w:pPr>
        <w:pStyle w:val="Listenabsatz"/>
        <w:numPr>
          <w:ilvl w:val="0"/>
          <w:numId w:val="1"/>
        </w:numPr>
        <w:spacing w:line="276" w:lineRule="auto"/>
        <w:jc w:val="both"/>
        <w:rPr>
          <w:rFonts w:ascii="Times New Roman" w:hAnsi="Times New Roman" w:cs="Times New Roman"/>
          <w:sz w:val="24"/>
        </w:rPr>
      </w:pPr>
      <w:r w:rsidRPr="00BF637C">
        <w:rPr>
          <w:rFonts w:ascii="Times New Roman" w:hAnsi="Times New Roman" w:cs="Times New Roman"/>
          <w:sz w:val="24"/>
        </w:rPr>
        <w:t xml:space="preserve">Die Studie ist so konzipiert, dass regelmäßig Pausen eingelegt werden. </w:t>
      </w:r>
      <w:del w:id="6" w:author="Habelt, Henriette" w:date="2021-04-13T08:21:00Z">
        <w:r w:rsidRPr="00BF637C" w:rsidDel="007877FE">
          <w:rPr>
            <w:rFonts w:ascii="Times New Roman" w:hAnsi="Times New Roman" w:cs="Times New Roman"/>
            <w:sz w:val="24"/>
          </w:rPr>
          <w:delText xml:space="preserve"> </w:delText>
        </w:r>
      </w:del>
      <w:r w:rsidR="00365D34" w:rsidRPr="00BF637C">
        <w:rPr>
          <w:rFonts w:ascii="Times New Roman" w:hAnsi="Times New Roman" w:cs="Times New Roman"/>
          <w:sz w:val="24"/>
        </w:rPr>
        <w:t xml:space="preserve">In den </w:t>
      </w:r>
      <w:r w:rsidRPr="00BF637C">
        <w:rPr>
          <w:rFonts w:ascii="Times New Roman" w:hAnsi="Times New Roman" w:cs="Times New Roman"/>
          <w:sz w:val="24"/>
        </w:rPr>
        <w:t>Pause</w:t>
      </w:r>
      <w:r w:rsidR="00365D34" w:rsidRPr="00BF637C">
        <w:rPr>
          <w:rFonts w:ascii="Times New Roman" w:hAnsi="Times New Roman" w:cs="Times New Roman"/>
          <w:sz w:val="24"/>
        </w:rPr>
        <w:t>n</w:t>
      </w:r>
      <w:r w:rsidRPr="00BF637C">
        <w:rPr>
          <w:rFonts w:ascii="Times New Roman" w:hAnsi="Times New Roman" w:cs="Times New Roman"/>
          <w:sz w:val="24"/>
        </w:rPr>
        <w:t xml:space="preserve"> wird der </w:t>
      </w:r>
      <w:r w:rsidR="00351A8D" w:rsidRPr="00BF637C">
        <w:rPr>
          <w:rFonts w:ascii="Times New Roman" w:hAnsi="Times New Roman" w:cs="Times New Roman"/>
          <w:sz w:val="24"/>
        </w:rPr>
        <w:t>Studienr</w:t>
      </w:r>
      <w:r w:rsidR="00E45C2B" w:rsidRPr="00BF637C">
        <w:rPr>
          <w:rFonts w:ascii="Times New Roman" w:hAnsi="Times New Roman" w:cs="Times New Roman"/>
          <w:sz w:val="24"/>
        </w:rPr>
        <w:t>aum gut durchlüftet sowie alle Stühle, Tische und verwendeten technischen Geräte</w:t>
      </w:r>
      <w:r w:rsidR="00351A8D" w:rsidRPr="00BF637C">
        <w:rPr>
          <w:rFonts w:ascii="Times New Roman" w:hAnsi="Times New Roman" w:cs="Times New Roman"/>
          <w:sz w:val="24"/>
        </w:rPr>
        <w:t xml:space="preserve"> werden</w:t>
      </w:r>
      <w:r w:rsidR="00E45C2B" w:rsidRPr="00BF637C">
        <w:rPr>
          <w:rFonts w:ascii="Times New Roman" w:hAnsi="Times New Roman" w:cs="Times New Roman"/>
          <w:sz w:val="24"/>
        </w:rPr>
        <w:t xml:space="preserve"> desinfiziert. </w:t>
      </w:r>
    </w:p>
    <w:p w14:paraId="6DB86B48" w14:textId="77777777" w:rsidR="00BF637C" w:rsidRDefault="00BF637C" w:rsidP="00E45C2B">
      <w:pPr>
        <w:spacing w:line="276" w:lineRule="auto"/>
        <w:jc w:val="both"/>
        <w:rPr>
          <w:rFonts w:ascii="Times New Roman" w:hAnsi="Times New Roman" w:cs="Times New Roman"/>
          <w:sz w:val="20"/>
        </w:rPr>
      </w:pPr>
    </w:p>
    <w:p w14:paraId="1C919186" w14:textId="506FD7D8" w:rsidR="00E45C2B" w:rsidRPr="00BF637C" w:rsidRDefault="00E45C2B" w:rsidP="00E45C2B">
      <w:pPr>
        <w:spacing w:line="276" w:lineRule="auto"/>
        <w:jc w:val="both"/>
        <w:rPr>
          <w:rFonts w:ascii="Times New Roman" w:hAnsi="Times New Roman" w:cs="Times New Roman"/>
          <w:sz w:val="20"/>
        </w:rPr>
      </w:pPr>
      <w:r w:rsidRPr="00BF637C">
        <w:rPr>
          <w:rFonts w:ascii="Times New Roman" w:hAnsi="Times New Roman" w:cs="Times New Roman"/>
          <w:sz w:val="20"/>
        </w:rPr>
        <w:t xml:space="preserve">Bei Menschen mit bestimmten gesundheitlichen Voraussetzungen besteht ein höheres Risiko für einen </w:t>
      </w:r>
      <w:commentRangeStart w:id="7"/>
      <w:r w:rsidRPr="00BF637C">
        <w:rPr>
          <w:rFonts w:ascii="Times New Roman" w:hAnsi="Times New Roman" w:cs="Times New Roman"/>
          <w:sz w:val="20"/>
        </w:rPr>
        <w:t>schweren</w:t>
      </w:r>
      <w:commentRangeEnd w:id="7"/>
      <w:r w:rsidR="007877FE">
        <w:rPr>
          <w:rStyle w:val="Kommentarzeichen"/>
        </w:rPr>
        <w:commentReference w:id="7"/>
      </w:r>
      <w:r w:rsidRPr="00BF637C">
        <w:rPr>
          <w:rFonts w:ascii="Times New Roman" w:hAnsi="Times New Roman" w:cs="Times New Roman"/>
          <w:sz w:val="20"/>
        </w:rPr>
        <w:t xml:space="preserve"> Verlauf einer SARS-CoV-2-Infektion. Dazu gehören Herzkreislauferkrankungen, Diabetes, Erkrankungen des Atmungssystems, der Leber, der Niere oder Krebserkrankungen. Auch eine sonstige Schwächung des Immunsystems durch Vorerkrankungen oder Medikamente gilt als Risikofaktor. Wenn Sie zu einer solchen „Risikogruppe“ gehören, bitten wir Sie, von einer Teilnahme abzusehen. </w:t>
      </w:r>
    </w:p>
    <w:p w14:paraId="28418B5E" w14:textId="758C5F1A" w:rsidR="00365D34" w:rsidRDefault="00365D34">
      <w:pPr>
        <w:rPr>
          <w:rFonts w:ascii="Times New Roman" w:hAnsi="Times New Roman" w:cs="Times New Roman"/>
          <w:sz w:val="26"/>
        </w:rPr>
      </w:pPr>
    </w:p>
    <w:p w14:paraId="25294D00" w14:textId="3C7BC9D9" w:rsidR="00365D34" w:rsidRDefault="00365D34">
      <w:pPr>
        <w:rPr>
          <w:rFonts w:ascii="Times New Roman" w:hAnsi="Times New Roman" w:cs="Times New Roman"/>
          <w:sz w:val="26"/>
        </w:rPr>
      </w:pPr>
    </w:p>
    <w:p w14:paraId="7256B554" w14:textId="3DC9B165" w:rsidR="00395E56" w:rsidRDefault="00395E56">
      <w:pPr>
        <w:rPr>
          <w:rFonts w:ascii="Times New Roman" w:hAnsi="Times New Roman" w:cs="Times New Roman"/>
          <w:sz w:val="26"/>
        </w:rPr>
      </w:pPr>
    </w:p>
    <w:p w14:paraId="7DA73A3E" w14:textId="13725277" w:rsidR="00872ECC" w:rsidRDefault="00872ECC">
      <w:pPr>
        <w:rPr>
          <w:rFonts w:ascii="Times New Roman" w:hAnsi="Times New Roman" w:cs="Times New Roman"/>
          <w:sz w:val="26"/>
        </w:rPr>
      </w:pPr>
    </w:p>
    <w:p w14:paraId="23D24F1D" w14:textId="5631C1A2" w:rsidR="00872ECC" w:rsidRDefault="00872ECC">
      <w:pPr>
        <w:rPr>
          <w:rFonts w:ascii="Times New Roman" w:hAnsi="Times New Roman" w:cs="Times New Roman"/>
          <w:sz w:val="26"/>
        </w:rPr>
      </w:pPr>
    </w:p>
    <w:p w14:paraId="4DDE433C" w14:textId="62C63767" w:rsidR="00872ECC" w:rsidRDefault="00872ECC">
      <w:pPr>
        <w:rPr>
          <w:rFonts w:ascii="Times New Roman" w:hAnsi="Times New Roman" w:cs="Times New Roman"/>
          <w:sz w:val="26"/>
        </w:rPr>
      </w:pPr>
    </w:p>
    <w:p w14:paraId="694845C1" w14:textId="14A8E711" w:rsidR="00872ECC" w:rsidRDefault="00872ECC">
      <w:pPr>
        <w:rPr>
          <w:rFonts w:ascii="Times New Roman" w:hAnsi="Times New Roman" w:cs="Times New Roman"/>
          <w:sz w:val="26"/>
        </w:rPr>
      </w:pPr>
    </w:p>
    <w:p w14:paraId="2EB52482" w14:textId="77777777" w:rsidR="00872ECC" w:rsidRPr="002A4C51" w:rsidRDefault="00872ECC">
      <w:pPr>
        <w:rPr>
          <w:rFonts w:ascii="Times New Roman" w:hAnsi="Times New Roman" w:cs="Times New Roman"/>
          <w:sz w:val="26"/>
        </w:rPr>
      </w:pPr>
    </w:p>
    <w:p w14:paraId="037747D6" w14:textId="77777777" w:rsidR="00395E56" w:rsidRPr="002A4C51" w:rsidRDefault="00395E56" w:rsidP="00395E56">
      <w:pPr>
        <w:rPr>
          <w:rFonts w:ascii="Times New Roman" w:hAnsi="Times New Roman" w:cs="Times New Roman"/>
          <w:b/>
          <w:sz w:val="26"/>
        </w:rPr>
      </w:pPr>
      <w:r w:rsidRPr="002A4C51">
        <w:rPr>
          <w:rFonts w:ascii="Times New Roman" w:hAnsi="Times New Roman" w:cs="Times New Roman"/>
          <w:b/>
          <w:sz w:val="26"/>
        </w:rPr>
        <w:t>Erfassung von Kontaktdaten</w:t>
      </w:r>
    </w:p>
    <w:p w14:paraId="120B9B03" w14:textId="40CBF147" w:rsidR="00395E56" w:rsidRPr="002A4C51" w:rsidRDefault="00AA75E8" w:rsidP="00395E56">
      <w:pPr>
        <w:spacing w:line="276" w:lineRule="auto"/>
        <w:jc w:val="both"/>
        <w:rPr>
          <w:rFonts w:ascii="Times New Roman" w:hAnsi="Times New Roman" w:cs="Times New Roman"/>
          <w:sz w:val="24"/>
        </w:rPr>
      </w:pPr>
      <w:r>
        <w:rPr>
          <w:rFonts w:ascii="Times New Roman" w:hAnsi="Times New Roman" w:cs="Times New Roman"/>
          <w:sz w:val="24"/>
        </w:rPr>
        <w:t>Trotz aller getroffener Vorsichtsmaßnahmen ist es nicht möglich, eine</w:t>
      </w:r>
      <w:r w:rsidR="00395E56" w:rsidRPr="002A4C51">
        <w:rPr>
          <w:rFonts w:ascii="Times New Roman" w:hAnsi="Times New Roman" w:cs="Times New Roman"/>
          <w:sz w:val="24"/>
        </w:rPr>
        <w:t xml:space="preserve"> </w:t>
      </w:r>
      <w:r>
        <w:rPr>
          <w:rFonts w:ascii="Times New Roman" w:hAnsi="Times New Roman" w:cs="Times New Roman"/>
          <w:sz w:val="24"/>
        </w:rPr>
        <w:t>potentielle</w:t>
      </w:r>
      <w:r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Infektion mit dem SARS-CoV-2-Virus </w:t>
      </w:r>
      <w:r>
        <w:rPr>
          <w:rFonts w:ascii="Times New Roman" w:hAnsi="Times New Roman" w:cs="Times New Roman"/>
          <w:sz w:val="24"/>
        </w:rPr>
        <w:t>gänzlich zu vermeiden. Daher ist es wichtig, eine Kontakt</w:t>
      </w:r>
      <w:r w:rsidR="00395E56" w:rsidRPr="002A4C51">
        <w:rPr>
          <w:rFonts w:ascii="Times New Roman" w:hAnsi="Times New Roman" w:cs="Times New Roman"/>
          <w:sz w:val="24"/>
        </w:rPr>
        <w:t>nachverfolg</w:t>
      </w:r>
      <w:r>
        <w:rPr>
          <w:rFonts w:ascii="Times New Roman" w:hAnsi="Times New Roman" w:cs="Times New Roman"/>
          <w:sz w:val="24"/>
        </w:rPr>
        <w:t>ung gewährleisten</w:t>
      </w:r>
      <w:r w:rsidR="00395E56" w:rsidRPr="002A4C51">
        <w:rPr>
          <w:rFonts w:ascii="Times New Roman" w:hAnsi="Times New Roman" w:cs="Times New Roman"/>
          <w:sz w:val="24"/>
        </w:rPr>
        <w:t xml:space="preserve"> zu können. </w:t>
      </w:r>
      <w:r>
        <w:rPr>
          <w:rFonts w:ascii="Times New Roman" w:hAnsi="Times New Roman" w:cs="Times New Roman"/>
          <w:sz w:val="24"/>
        </w:rPr>
        <w:t xml:space="preserve">Wir bitten </w:t>
      </w:r>
      <w:r w:rsidR="00BF637C">
        <w:rPr>
          <w:rFonts w:ascii="Times New Roman" w:hAnsi="Times New Roman" w:cs="Times New Roman"/>
          <w:sz w:val="24"/>
        </w:rPr>
        <w:t>S</w:t>
      </w:r>
      <w:r>
        <w:rPr>
          <w:rFonts w:ascii="Times New Roman" w:hAnsi="Times New Roman" w:cs="Times New Roman"/>
          <w:sz w:val="24"/>
        </w:rPr>
        <w:t>ie darum,</w:t>
      </w:r>
      <w:r w:rsidR="00BF637C">
        <w:rPr>
          <w:rFonts w:ascii="Times New Roman" w:hAnsi="Times New Roman" w:cs="Times New Roman"/>
          <w:sz w:val="24"/>
        </w:rPr>
        <w:t xml:space="preserve"> </w:t>
      </w:r>
      <w:r w:rsidR="00395E56" w:rsidRPr="002A4C51">
        <w:rPr>
          <w:rFonts w:ascii="Times New Roman" w:hAnsi="Times New Roman" w:cs="Times New Roman"/>
          <w:sz w:val="24"/>
        </w:rPr>
        <w:t xml:space="preserve">Ihre Kontaktdaten (Name, Telefonnummer, Adresse) zu </w:t>
      </w:r>
      <w:r>
        <w:rPr>
          <w:rFonts w:ascii="Times New Roman" w:hAnsi="Times New Roman" w:cs="Times New Roman"/>
          <w:sz w:val="24"/>
        </w:rPr>
        <w:t>hinterlassen</w:t>
      </w:r>
      <w:r w:rsidR="00395E56" w:rsidRPr="002A4C51">
        <w:rPr>
          <w:rFonts w:ascii="Times New Roman" w:hAnsi="Times New Roman" w:cs="Times New Roman"/>
          <w:sz w:val="24"/>
        </w:rPr>
        <w:t>. D</w:t>
      </w:r>
      <w:r w:rsidR="002A4C51" w:rsidRPr="002A4C51">
        <w:rPr>
          <w:rFonts w:ascii="Times New Roman" w:hAnsi="Times New Roman" w:cs="Times New Roman"/>
          <w:sz w:val="24"/>
        </w:rPr>
        <w:t>i</w:t>
      </w:r>
      <w:r w:rsidR="00395E56" w:rsidRPr="002A4C51">
        <w:rPr>
          <w:rFonts w:ascii="Times New Roman" w:hAnsi="Times New Roman" w:cs="Times New Roman"/>
          <w:sz w:val="24"/>
        </w:rPr>
        <w:t xml:space="preserve">ese werden für drei Wochen getrennt von Ihren Versuchspersonendaten aufbewahrt. Bei einem Infektionsfall </w:t>
      </w:r>
      <w:r w:rsidR="002A4C51" w:rsidRPr="002A4C51">
        <w:rPr>
          <w:rFonts w:ascii="Times New Roman" w:hAnsi="Times New Roman" w:cs="Times New Roman"/>
          <w:sz w:val="24"/>
        </w:rPr>
        <w:t>der an der Sitzung beteiligten Personen</w:t>
      </w:r>
      <w:r w:rsidR="009A03D4" w:rsidRPr="002A4C51">
        <w:rPr>
          <w:rFonts w:ascii="Times New Roman" w:hAnsi="Times New Roman" w:cs="Times New Roman"/>
          <w:sz w:val="24"/>
        </w:rPr>
        <w:t xml:space="preserve"> </w:t>
      </w:r>
      <w:r w:rsidR="00395E56" w:rsidRPr="002A4C51">
        <w:rPr>
          <w:rFonts w:ascii="Times New Roman" w:hAnsi="Times New Roman" w:cs="Times New Roman"/>
          <w:sz w:val="24"/>
        </w:rPr>
        <w:t xml:space="preserve">können Sie so informiert werden. Gleichzeitig erklären Sie sich bereit, im Falle einer eigenen, ärztlich bestätigten SARS-CoV-2-Infektion die </w:t>
      </w:r>
      <w:r w:rsidR="002A4C51" w:rsidRPr="002A4C51">
        <w:rPr>
          <w:rFonts w:ascii="Times New Roman" w:hAnsi="Times New Roman" w:cs="Times New Roman"/>
          <w:sz w:val="24"/>
        </w:rPr>
        <w:t xml:space="preserve">Versuchsleitung </w:t>
      </w:r>
      <w:r w:rsidR="00395E56" w:rsidRPr="002A4C51">
        <w:rPr>
          <w:rFonts w:ascii="Times New Roman" w:hAnsi="Times New Roman" w:cs="Times New Roman"/>
          <w:sz w:val="24"/>
        </w:rPr>
        <w:t>darüber in Kenntnis zu setzen.</w:t>
      </w:r>
    </w:p>
    <w:p w14:paraId="62467364" w14:textId="77777777" w:rsidR="00395E56" w:rsidRPr="002A4C51" w:rsidRDefault="00395E56">
      <w:pPr>
        <w:rPr>
          <w:rFonts w:ascii="Times New Roman" w:hAnsi="Times New Roman" w:cs="Times New Roman"/>
          <w:sz w:val="26"/>
        </w:rPr>
      </w:pPr>
    </w:p>
    <w:p w14:paraId="43C5B119" w14:textId="07B8F921"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__________________________</w:t>
      </w:r>
      <w:r w:rsidRPr="002A4C51">
        <w:rPr>
          <w:rFonts w:ascii="Times New Roman" w:hAnsi="Times New Roman" w:cs="Times New Roman"/>
          <w:sz w:val="24"/>
        </w:rPr>
        <w:tab/>
      </w:r>
      <w:r w:rsidR="009A03D4" w:rsidRPr="002A4C51">
        <w:rPr>
          <w:rFonts w:ascii="Times New Roman" w:hAnsi="Times New Roman" w:cs="Times New Roman"/>
          <w:sz w:val="24"/>
        </w:rPr>
        <w:t xml:space="preserve">  </w:t>
      </w:r>
      <w:r w:rsidRPr="002A4C51">
        <w:rPr>
          <w:rFonts w:ascii="Times New Roman" w:hAnsi="Times New Roman" w:cs="Times New Roman"/>
          <w:sz w:val="24"/>
        </w:rPr>
        <w:t>Vorname: __________________________</w:t>
      </w:r>
    </w:p>
    <w:p w14:paraId="1227E9E5"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Adresse: ____________________________________________________________</w:t>
      </w:r>
    </w:p>
    <w:p w14:paraId="2044B98E"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Telefon: __________________________</w:t>
      </w:r>
    </w:p>
    <w:p w14:paraId="078F3B61" w14:textId="77777777" w:rsidR="00395E56" w:rsidRPr="002A4C51" w:rsidRDefault="00395E56">
      <w:pPr>
        <w:rPr>
          <w:rFonts w:ascii="Times New Roman" w:hAnsi="Times New Roman" w:cs="Times New Roman"/>
          <w:sz w:val="26"/>
        </w:rPr>
      </w:pPr>
    </w:p>
    <w:p w14:paraId="1CE5B3F5"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Ich habe die Informationen zum Infektionsschutz zur Kenntnis genommen und bin mit der Aufnahme meiner Kontaktdaten einverstanden. Ich bin mir der Informationspflicht im Falle einer eigenen SARS-CoV-2-Infektion bewusst.</w:t>
      </w:r>
    </w:p>
    <w:p w14:paraId="33358EED" w14:textId="77777777" w:rsidR="00395E56" w:rsidRPr="002A4C51" w:rsidRDefault="00395E56" w:rsidP="00395E56">
      <w:pPr>
        <w:spacing w:line="276" w:lineRule="auto"/>
        <w:rPr>
          <w:rFonts w:ascii="Times New Roman" w:hAnsi="Times New Roman" w:cs="Times New Roman"/>
          <w:sz w:val="24"/>
        </w:rPr>
      </w:pPr>
    </w:p>
    <w:p w14:paraId="28B8FA88" w14:textId="77777777" w:rsidR="00395E56" w:rsidRPr="002A4C51" w:rsidRDefault="00395E56" w:rsidP="00395E56">
      <w:pPr>
        <w:spacing w:line="480" w:lineRule="auto"/>
        <w:rPr>
          <w:rFonts w:ascii="Times New Roman" w:hAnsi="Times New Roman" w:cs="Times New Roman"/>
          <w:sz w:val="26"/>
        </w:rPr>
      </w:pPr>
    </w:p>
    <w:p w14:paraId="5B70047A" w14:textId="77777777" w:rsidR="00395E56" w:rsidRPr="002A4C51" w:rsidRDefault="00395E56" w:rsidP="00395E56">
      <w:pPr>
        <w:spacing w:line="276" w:lineRule="auto"/>
        <w:rPr>
          <w:rFonts w:ascii="Times New Roman" w:hAnsi="Times New Roman" w:cs="Times New Roman"/>
          <w:sz w:val="24"/>
        </w:rPr>
      </w:pPr>
      <w:r w:rsidRPr="002A4C51">
        <w:rPr>
          <w:rFonts w:ascii="Times New Roman" w:hAnsi="Times New Roman" w:cs="Times New Roman"/>
          <w:sz w:val="24"/>
        </w:rPr>
        <w:t>__________________________</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__________________________</w:t>
      </w:r>
      <w:r w:rsidRPr="002A4C51">
        <w:rPr>
          <w:rFonts w:ascii="Times New Roman" w:hAnsi="Times New Roman" w:cs="Times New Roman"/>
          <w:sz w:val="24"/>
        </w:rPr>
        <w:br/>
        <w:t>Datum</w:t>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r>
      <w:r w:rsidRPr="002A4C51">
        <w:rPr>
          <w:rFonts w:ascii="Times New Roman" w:hAnsi="Times New Roman" w:cs="Times New Roman"/>
          <w:sz w:val="24"/>
        </w:rPr>
        <w:tab/>
        <w:t>Unterschrift</w:t>
      </w:r>
    </w:p>
    <w:p w14:paraId="7368AAB0" w14:textId="77777777" w:rsidR="00395E56" w:rsidRPr="002A4C51" w:rsidRDefault="00395E56" w:rsidP="00395E56">
      <w:pPr>
        <w:spacing w:line="240" w:lineRule="auto"/>
        <w:rPr>
          <w:rFonts w:ascii="Times New Roman" w:hAnsi="Times New Roman" w:cs="Times New Roman"/>
          <w:sz w:val="24"/>
        </w:rPr>
      </w:pPr>
    </w:p>
    <w:p w14:paraId="11691122" w14:textId="77777777" w:rsidR="00395E56" w:rsidRPr="002A4C51" w:rsidRDefault="00395E56" w:rsidP="00395E56">
      <w:pPr>
        <w:spacing w:line="480" w:lineRule="auto"/>
        <w:rPr>
          <w:rFonts w:ascii="Times New Roman" w:hAnsi="Times New Roman" w:cs="Times New Roman"/>
          <w:sz w:val="24"/>
        </w:rPr>
      </w:pPr>
    </w:p>
    <w:p w14:paraId="06C30E1C" w14:textId="77777777" w:rsidR="00395E56" w:rsidRPr="002A4C51" w:rsidRDefault="00395E56" w:rsidP="00395E56">
      <w:pPr>
        <w:spacing w:line="480" w:lineRule="auto"/>
        <w:rPr>
          <w:rFonts w:ascii="Times New Roman" w:hAnsi="Times New Roman" w:cs="Times New Roman"/>
          <w:sz w:val="24"/>
        </w:rPr>
      </w:pPr>
      <w:r w:rsidRPr="002A4C51">
        <w:rPr>
          <w:rFonts w:ascii="Times New Roman" w:hAnsi="Times New Roman" w:cs="Times New Roman"/>
          <w:sz w:val="24"/>
        </w:rPr>
        <w:t>Name der Versuchsleitung: __________________________</w:t>
      </w:r>
    </w:p>
    <w:p w14:paraId="040109F7" w14:textId="77777777" w:rsidR="00395E56" w:rsidRPr="002A4C51" w:rsidRDefault="00395E56">
      <w:pPr>
        <w:rPr>
          <w:rFonts w:ascii="Times New Roman" w:hAnsi="Times New Roman" w:cs="Times New Roman"/>
          <w:sz w:val="26"/>
        </w:rPr>
      </w:pPr>
    </w:p>
    <w:sectPr w:rsidR="00395E56" w:rsidRPr="002A4C51">
      <w:headerReference w:type="default" r:id="rId10"/>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belt, Henriette" w:date="2021-04-13T08:22:00Z" w:initials="HH">
    <w:p w14:paraId="6093FF56" w14:textId="69C87F03" w:rsidR="007877FE" w:rsidRDefault="007877FE">
      <w:pPr>
        <w:pStyle w:val="Kommentartext"/>
      </w:pPr>
      <w:r>
        <w:rPr>
          <w:rStyle w:val="Kommentarzeichen"/>
        </w:rPr>
        <w:annotationRef/>
      </w:r>
      <w:r>
        <w:t xml:space="preserve">Können wir das den </w:t>
      </w:r>
      <w:proofErr w:type="spellStart"/>
      <w:r>
        <w:t>Teilnehmer:innen</w:t>
      </w:r>
      <w:proofErr w:type="spellEnd"/>
      <w:r>
        <w:t xml:space="preserve"> vorschreiben?</w:t>
      </w:r>
    </w:p>
  </w:comment>
  <w:comment w:id="7" w:author="Habelt, Henriette" w:date="2021-04-13T08:21:00Z" w:initials="HH">
    <w:p w14:paraId="58084A6D" w14:textId="41CFEBC0" w:rsidR="007877FE" w:rsidRDefault="007877FE">
      <w:pPr>
        <w:pStyle w:val="Kommentartext"/>
      </w:pPr>
      <w:r>
        <w:rPr>
          <w:rStyle w:val="Kommentarzeichen"/>
        </w:rPr>
        <w:annotationRef/>
      </w:r>
      <w:r>
        <w:t>Soll das so kleingedruckt sozusagen als Anmerkung stehen? Oder wäre vielleicht ein Fußnote gut?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93FF56" w15:done="0"/>
  <w15:commentEx w15:paraId="58084A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93FF56" w16cid:durableId="241FD34E"/>
  <w16cid:commentId w16cid:paraId="58084A6D" w16cid:durableId="241FD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904A5" w14:textId="77777777" w:rsidR="00E66BAC" w:rsidRDefault="00E66BAC" w:rsidP="005D39CA">
      <w:pPr>
        <w:spacing w:after="0" w:line="240" w:lineRule="auto"/>
      </w:pPr>
      <w:r>
        <w:separator/>
      </w:r>
    </w:p>
  </w:endnote>
  <w:endnote w:type="continuationSeparator" w:id="0">
    <w:p w14:paraId="6E239FD1" w14:textId="77777777" w:rsidR="00E66BAC" w:rsidRDefault="00E66BAC" w:rsidP="005D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604140"/>
      <w:docPartObj>
        <w:docPartGallery w:val="Page Numbers (Bottom of Page)"/>
        <w:docPartUnique/>
      </w:docPartObj>
    </w:sdtPr>
    <w:sdtEndPr/>
    <w:sdtContent>
      <w:p w14:paraId="015CECD4" w14:textId="77777777" w:rsidR="00395E56" w:rsidRDefault="00395E56">
        <w:pPr>
          <w:pStyle w:val="Fuzeile"/>
          <w:jc w:val="right"/>
        </w:pPr>
        <w:r>
          <w:fldChar w:fldCharType="begin"/>
        </w:r>
        <w:r>
          <w:instrText>PAGE   \* MERGEFORMAT</w:instrText>
        </w:r>
        <w:r>
          <w:fldChar w:fldCharType="separate"/>
        </w:r>
        <w:r>
          <w:t>2</w:t>
        </w:r>
        <w:r>
          <w:fldChar w:fldCharType="end"/>
        </w:r>
      </w:p>
    </w:sdtContent>
  </w:sdt>
  <w:p w14:paraId="64F63204" w14:textId="77777777" w:rsidR="00395E56" w:rsidRDefault="00395E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85CD2" w14:textId="77777777" w:rsidR="00E66BAC" w:rsidRDefault="00E66BAC" w:rsidP="005D39CA">
      <w:pPr>
        <w:spacing w:after="0" w:line="240" w:lineRule="auto"/>
      </w:pPr>
      <w:r>
        <w:separator/>
      </w:r>
    </w:p>
  </w:footnote>
  <w:footnote w:type="continuationSeparator" w:id="0">
    <w:p w14:paraId="4D7094AB" w14:textId="77777777" w:rsidR="00E66BAC" w:rsidRDefault="00E66BAC" w:rsidP="005D3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ED744" w14:textId="677DE3B8" w:rsidR="005D39CA" w:rsidRDefault="00365D34">
    <w:pPr>
      <w:pStyle w:val="Kopfzeile"/>
    </w:pPr>
    <w:r w:rsidRPr="005D39CA">
      <w:rPr>
        <w:noProof/>
      </w:rPr>
      <w:drawing>
        <wp:anchor distT="0" distB="0" distL="114300" distR="114300" simplePos="0" relativeHeight="251659264" behindDoc="0" locked="0" layoutInCell="1" allowOverlap="1" wp14:anchorId="72E864C3" wp14:editId="19D7ED68">
          <wp:simplePos x="0" y="0"/>
          <wp:positionH relativeFrom="margin">
            <wp:posOffset>0</wp:posOffset>
          </wp:positionH>
          <wp:positionV relativeFrom="paragraph">
            <wp:posOffset>230928</wp:posOffset>
          </wp:positionV>
          <wp:extent cx="3261360" cy="1009650"/>
          <wp:effectExtent l="0" t="0" r="0" b="0"/>
          <wp:wrapThrough wrapText="bothSides">
            <wp:wrapPolygon edited="0">
              <wp:start x="2397" y="0"/>
              <wp:lineTo x="1766" y="408"/>
              <wp:lineTo x="0" y="5298"/>
              <wp:lineTo x="0" y="14264"/>
              <wp:lineTo x="1009" y="19562"/>
              <wp:lineTo x="2145" y="21192"/>
              <wp:lineTo x="2397" y="21192"/>
              <wp:lineTo x="7822" y="21192"/>
              <wp:lineTo x="7822" y="19562"/>
              <wp:lineTo x="13879" y="16302"/>
              <wp:lineTo x="14509" y="13042"/>
              <wp:lineTo x="16023" y="13042"/>
              <wp:lineTo x="18799" y="9781"/>
              <wp:lineTo x="18673" y="6521"/>
              <wp:lineTo x="19178" y="5298"/>
              <wp:lineTo x="7822" y="0"/>
              <wp:lineTo x="2397" y="0"/>
            </wp:wrapPolygon>
          </wp:wrapThrough>
          <wp:docPr id="1"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cstate="print">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r w:rsidR="005D39CA" w:rsidRPr="00803825">
      <w:rPr>
        <w:noProof/>
        <w:sz w:val="18"/>
      </w:rPr>
      <mc:AlternateContent>
        <mc:Choice Requires="wps">
          <w:drawing>
            <wp:anchor distT="45720" distB="45720" distL="114300" distR="114300" simplePos="0" relativeHeight="251661312" behindDoc="0" locked="0" layoutInCell="1" allowOverlap="1" wp14:anchorId="68BA2795" wp14:editId="5813353E">
              <wp:simplePos x="0" y="0"/>
              <wp:positionH relativeFrom="margin">
                <wp:posOffset>3034030</wp:posOffset>
              </wp:positionH>
              <wp:positionV relativeFrom="paragraph">
                <wp:posOffset>264795</wp:posOffset>
              </wp:positionV>
              <wp:extent cx="3257550" cy="1404620"/>
              <wp:effectExtent l="0" t="0" r="0" b="7620"/>
              <wp:wrapThrough wrapText="bothSides">
                <wp:wrapPolygon edited="0">
                  <wp:start x="0" y="0"/>
                  <wp:lineTo x="0" y="21303"/>
                  <wp:lineTo x="21474" y="21303"/>
                  <wp:lineTo x="21474" y="0"/>
                  <wp:lineTo x="0" y="0"/>
                </wp:wrapPolygon>
              </wp:wrapThrough>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404620"/>
                      </a:xfrm>
                      <a:prstGeom prst="rect">
                        <a:avLst/>
                      </a:prstGeom>
                      <a:solidFill>
                        <a:srgbClr val="FFFFFF"/>
                      </a:solidFill>
                      <a:ln w="9525">
                        <a:noFill/>
                        <a:miter lim="800000"/>
                        <a:headEnd/>
                        <a:tailEnd/>
                      </a:ln>
                    </wps:spPr>
                    <wps:txbx>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BA2795" id="_x0000_t202" coordsize="21600,21600" o:spt="202" path="m,l,21600r21600,l21600,xe">
              <v:stroke joinstyle="miter"/>
              <v:path gradientshapeok="t" o:connecttype="rect"/>
            </v:shapetype>
            <v:shape id="Textfeld 2" o:spid="_x0000_s1026" type="#_x0000_t202" style="position:absolute;margin-left:238.9pt;margin-top:20.85pt;width:25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" stroked="f">
              <v:textbox style="mso-fit-shape-to-text:t">
                <w:txbxContent>
                  <w:p w14:paraId="02BA2DA4"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 xml:space="preserve">Erziehungswissenschaftliche Fakultät </w:t>
                    </w:r>
                  </w:p>
                  <w:p w14:paraId="3B759A96" w14:textId="77777777" w:rsidR="005D39CA" w:rsidRPr="005D39CA" w:rsidRDefault="005D39CA" w:rsidP="005D39CA">
                    <w:pPr>
                      <w:pStyle w:val="Kopfzeile"/>
                      <w:ind w:left="283"/>
                      <w:rPr>
                        <w:rFonts w:ascii="Times New Roman" w:hAnsi="Times New Roman" w:cs="Times New Roman"/>
                        <w:sz w:val="20"/>
                      </w:rPr>
                    </w:pPr>
                  </w:p>
                  <w:p w14:paraId="29B83434" w14:textId="77777777" w:rsidR="005D39CA" w:rsidRPr="005D39CA" w:rsidRDefault="005D39CA" w:rsidP="005D39CA">
                    <w:pPr>
                      <w:pStyle w:val="Kopfzeile"/>
                      <w:ind w:left="283"/>
                      <w:rPr>
                        <w:rFonts w:ascii="Times New Roman" w:hAnsi="Times New Roman" w:cs="Times New Roman"/>
                        <w:b/>
                        <w:sz w:val="20"/>
                      </w:rPr>
                    </w:pPr>
                    <w:r w:rsidRPr="005D39CA">
                      <w:rPr>
                        <w:rFonts w:ascii="Times New Roman" w:hAnsi="Times New Roman" w:cs="Times New Roman"/>
                        <w:b/>
                        <w:sz w:val="20"/>
                      </w:rPr>
                      <w:t>Empirische Schul- und Unterrichtsforschung</w:t>
                    </w:r>
                  </w:p>
                  <w:p w14:paraId="1AB772DA"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Dittrichring 5-7</w:t>
                    </w:r>
                  </w:p>
                  <w:p w14:paraId="0ABDE55F"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D-04109 Leipzig</w:t>
                    </w:r>
                  </w:p>
                  <w:p w14:paraId="32152EA0" w14:textId="77777777" w:rsidR="005D39CA" w:rsidRPr="005D39CA" w:rsidRDefault="005D39CA" w:rsidP="005D39CA">
                    <w:pPr>
                      <w:pStyle w:val="Kopfzeile"/>
                      <w:ind w:left="283"/>
                      <w:rPr>
                        <w:rFonts w:ascii="Times New Roman" w:hAnsi="Times New Roman" w:cs="Times New Roman"/>
                        <w:sz w:val="20"/>
                      </w:rPr>
                    </w:pPr>
                    <w:r w:rsidRPr="005D39CA">
                      <w:rPr>
                        <w:rFonts w:ascii="Times New Roman" w:hAnsi="Times New Roman" w:cs="Times New Roman"/>
                        <w:sz w:val="20"/>
                      </w:rPr>
                      <w:t>Tel.: 0 341 97 31 570</w:t>
                    </w:r>
                  </w:p>
                </w:txbxContent>
              </v:textbox>
              <w10:wrap type="through"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E411C"/>
    <w:multiLevelType w:val="hybridMultilevel"/>
    <w:tmpl w:val="14962BC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belt, Henriette">
    <w15:presenceInfo w15:providerId="AD" w15:userId="S-1-5-21-2361800232-213331468-3115616407-39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9CA"/>
    <w:rsid w:val="00023611"/>
    <w:rsid w:val="00055C90"/>
    <w:rsid w:val="000B0FD5"/>
    <w:rsid w:val="001B43AD"/>
    <w:rsid w:val="00263A51"/>
    <w:rsid w:val="002A4C51"/>
    <w:rsid w:val="00351A8D"/>
    <w:rsid w:val="00365D34"/>
    <w:rsid w:val="00395E56"/>
    <w:rsid w:val="003F423D"/>
    <w:rsid w:val="0053371A"/>
    <w:rsid w:val="0054439E"/>
    <w:rsid w:val="005525B5"/>
    <w:rsid w:val="005D39CA"/>
    <w:rsid w:val="00697F53"/>
    <w:rsid w:val="007877FE"/>
    <w:rsid w:val="007A6BED"/>
    <w:rsid w:val="00833EA3"/>
    <w:rsid w:val="0085282C"/>
    <w:rsid w:val="00872ECC"/>
    <w:rsid w:val="008A62E2"/>
    <w:rsid w:val="009A03D4"/>
    <w:rsid w:val="009A5B14"/>
    <w:rsid w:val="009D027D"/>
    <w:rsid w:val="00A8546B"/>
    <w:rsid w:val="00AA75E8"/>
    <w:rsid w:val="00B9600B"/>
    <w:rsid w:val="00BB1E02"/>
    <w:rsid w:val="00BF637C"/>
    <w:rsid w:val="00C207D5"/>
    <w:rsid w:val="00CE34C9"/>
    <w:rsid w:val="00D97DA2"/>
    <w:rsid w:val="00E45C2B"/>
    <w:rsid w:val="00E66BAC"/>
    <w:rsid w:val="00EC0601"/>
    <w:rsid w:val="00F077E9"/>
    <w:rsid w:val="00F4124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A6EE"/>
  <w15:chartTrackingRefBased/>
  <w15:docId w15:val="{1040F329-B159-41AE-BEFB-BF12BCE2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5D39CA"/>
    <w:pPr>
      <w:tabs>
        <w:tab w:val="center" w:pos="4536"/>
        <w:tab w:val="right" w:pos="9072"/>
      </w:tabs>
      <w:spacing w:after="0" w:line="240" w:lineRule="auto"/>
    </w:pPr>
  </w:style>
  <w:style w:type="character" w:customStyle="1" w:styleId="KopfzeileZchn">
    <w:name w:val="Kopfzeile Zchn"/>
    <w:basedOn w:val="Absatz-Standardschriftart"/>
    <w:link w:val="Kopfzeile"/>
    <w:rsid w:val="005D39CA"/>
  </w:style>
  <w:style w:type="paragraph" w:styleId="Fuzeile">
    <w:name w:val="footer"/>
    <w:basedOn w:val="Standard"/>
    <w:link w:val="FuzeileZchn"/>
    <w:uiPriority w:val="99"/>
    <w:unhideWhenUsed/>
    <w:rsid w:val="005D39C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39CA"/>
  </w:style>
  <w:style w:type="paragraph" w:styleId="Listenabsatz">
    <w:name w:val="List Paragraph"/>
    <w:basedOn w:val="Standard"/>
    <w:uiPriority w:val="34"/>
    <w:qFormat/>
    <w:rsid w:val="005D39CA"/>
    <w:pPr>
      <w:ind w:left="720"/>
      <w:contextualSpacing/>
    </w:pPr>
  </w:style>
  <w:style w:type="paragraph" w:styleId="Funotentext">
    <w:name w:val="footnote text"/>
    <w:basedOn w:val="Standard"/>
    <w:link w:val="FunotentextZchn"/>
    <w:uiPriority w:val="99"/>
    <w:semiHidden/>
    <w:unhideWhenUsed/>
    <w:rsid w:val="003F42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F423D"/>
    <w:rPr>
      <w:sz w:val="20"/>
      <w:szCs w:val="20"/>
    </w:rPr>
  </w:style>
  <w:style w:type="character" w:styleId="Funotenzeichen">
    <w:name w:val="footnote reference"/>
    <w:basedOn w:val="Absatz-Standardschriftart"/>
    <w:uiPriority w:val="99"/>
    <w:semiHidden/>
    <w:unhideWhenUsed/>
    <w:rsid w:val="003F423D"/>
    <w:rPr>
      <w:vertAlign w:val="superscript"/>
    </w:rPr>
  </w:style>
  <w:style w:type="character" w:styleId="Kommentarzeichen">
    <w:name w:val="annotation reference"/>
    <w:basedOn w:val="Absatz-Standardschriftart"/>
    <w:uiPriority w:val="99"/>
    <w:semiHidden/>
    <w:unhideWhenUsed/>
    <w:rsid w:val="00697F53"/>
    <w:rPr>
      <w:sz w:val="16"/>
      <w:szCs w:val="16"/>
    </w:rPr>
  </w:style>
  <w:style w:type="paragraph" w:styleId="Kommentartext">
    <w:name w:val="annotation text"/>
    <w:basedOn w:val="Standard"/>
    <w:link w:val="KommentartextZchn"/>
    <w:uiPriority w:val="99"/>
    <w:semiHidden/>
    <w:unhideWhenUsed/>
    <w:rsid w:val="00697F5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97F53"/>
    <w:rPr>
      <w:sz w:val="20"/>
      <w:szCs w:val="20"/>
    </w:rPr>
  </w:style>
  <w:style w:type="paragraph" w:styleId="Kommentarthema">
    <w:name w:val="annotation subject"/>
    <w:basedOn w:val="Kommentartext"/>
    <w:next w:val="Kommentartext"/>
    <w:link w:val="KommentarthemaZchn"/>
    <w:uiPriority w:val="99"/>
    <w:semiHidden/>
    <w:unhideWhenUsed/>
    <w:rsid w:val="00697F53"/>
    <w:rPr>
      <w:b/>
      <w:bCs/>
    </w:rPr>
  </w:style>
  <w:style w:type="character" w:customStyle="1" w:styleId="KommentarthemaZchn">
    <w:name w:val="Kommentarthema Zchn"/>
    <w:basedOn w:val="KommentartextZchn"/>
    <w:link w:val="Kommentarthema"/>
    <w:uiPriority w:val="99"/>
    <w:semiHidden/>
    <w:rsid w:val="00697F53"/>
    <w:rPr>
      <w:b/>
      <w:bCs/>
      <w:sz w:val="20"/>
      <w:szCs w:val="20"/>
    </w:rPr>
  </w:style>
  <w:style w:type="paragraph" w:styleId="Sprechblasentext">
    <w:name w:val="Balloon Text"/>
    <w:basedOn w:val="Standard"/>
    <w:link w:val="SprechblasentextZchn"/>
    <w:uiPriority w:val="99"/>
    <w:semiHidden/>
    <w:unhideWhenUsed/>
    <w:rsid w:val="00697F5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7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0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722</Words>
  <Characters>4550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Habelt, Henriette</cp:lastModifiedBy>
  <cp:revision>2</cp:revision>
  <dcterms:created xsi:type="dcterms:W3CDTF">2021-04-13T06:23:00Z</dcterms:created>
  <dcterms:modified xsi:type="dcterms:W3CDTF">2021-04-13T06:23:00Z</dcterms:modified>
</cp:coreProperties>
</file>