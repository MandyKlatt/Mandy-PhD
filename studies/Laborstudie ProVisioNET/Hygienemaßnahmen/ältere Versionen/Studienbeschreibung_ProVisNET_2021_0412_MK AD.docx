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3D0E6" w14:textId="3C4DC81E" w:rsidR="00A8546B" w:rsidRDefault="00A72FB6" w:rsidP="00803825">
      <w:pPr>
        <w:pStyle w:val="Kopfzeile"/>
        <w:ind w:left="283"/>
        <w:rPr>
          <w:sz w:val="18"/>
        </w:rPr>
      </w:pPr>
      <w:r w:rsidRPr="00803825">
        <w:rPr>
          <w:noProof/>
          <w:sz w:val="18"/>
        </w:rPr>
        <w:drawing>
          <wp:anchor distT="0" distB="0" distL="114300" distR="114300" simplePos="0" relativeHeight="251660288" behindDoc="0" locked="0" layoutInCell="1" allowOverlap="1" wp14:anchorId="14CDADCB" wp14:editId="691FB186">
            <wp:simplePos x="0" y="0"/>
            <wp:positionH relativeFrom="column">
              <wp:posOffset>8255</wp:posOffset>
            </wp:positionH>
            <wp:positionV relativeFrom="paragraph">
              <wp:posOffset>1905</wp:posOffset>
            </wp:positionV>
            <wp:extent cx="3261360" cy="1009650"/>
            <wp:effectExtent l="0" t="0" r="0" b="0"/>
            <wp:wrapThrough wrapText="bothSides">
              <wp:wrapPolygon edited="0">
                <wp:start x="2397" y="0"/>
                <wp:lineTo x="1766" y="408"/>
                <wp:lineTo x="0" y="5298"/>
                <wp:lineTo x="0" y="14264"/>
                <wp:lineTo x="1009" y="19562"/>
                <wp:lineTo x="2145" y="21192"/>
                <wp:lineTo x="2397" y="21192"/>
                <wp:lineTo x="7822" y="21192"/>
                <wp:lineTo x="7822" y="19562"/>
                <wp:lineTo x="13879" y="16302"/>
                <wp:lineTo x="14509" y="13042"/>
                <wp:lineTo x="16023" y="13042"/>
                <wp:lineTo x="18799" y="9781"/>
                <wp:lineTo x="18673" y="6521"/>
                <wp:lineTo x="19178" y="5298"/>
                <wp:lineTo x="7822" y="0"/>
                <wp:lineTo x="2397" y="0"/>
              </wp:wrapPolygon>
            </wp:wrapThrough>
            <wp:docPr id="2284" name="Bild 2284" descr="UniLeipzig_Logo_Web_RGB_@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4" descr="UniLeipzig_Logo_Web_RGB_@2x"/>
                    <pic:cNvPicPr>
                      <a:picLocks noChangeAspect="1" noChangeArrowheads="1"/>
                    </pic:cNvPicPr>
                  </pic:nvPicPr>
                  <pic:blipFill>
                    <a:blip r:embed="rId7" cstate="print">
                      <a:extLst>
                        <a:ext uri="{28A0092B-C50C-407E-A947-70E740481C1C}">
                          <a14:useLocalDpi xmlns:a14="http://schemas.microsoft.com/office/drawing/2010/main" val="0"/>
                        </a:ext>
                      </a:extLst>
                    </a:blip>
                    <a:srcRect l="11128" t="17407" b="17537"/>
                    <a:stretch>
                      <a:fillRect/>
                    </a:stretch>
                  </pic:blipFill>
                  <pic:spPr bwMode="auto">
                    <a:xfrm>
                      <a:off x="0" y="0"/>
                      <a:ext cx="3261360" cy="1009650"/>
                    </a:xfrm>
                    <a:prstGeom prst="rect">
                      <a:avLst/>
                    </a:prstGeom>
                    <a:noFill/>
                    <a:ln>
                      <a:noFill/>
                    </a:ln>
                  </pic:spPr>
                </pic:pic>
              </a:graphicData>
            </a:graphic>
          </wp:anchor>
        </w:drawing>
      </w:r>
      <w:r w:rsidR="00803825" w:rsidRPr="00803825">
        <w:rPr>
          <w:noProof/>
          <w:sz w:val="18"/>
        </w:rPr>
        <mc:AlternateContent>
          <mc:Choice Requires="wps">
            <w:drawing>
              <wp:anchor distT="45720" distB="45720" distL="114300" distR="114300" simplePos="0" relativeHeight="251659264" behindDoc="0" locked="0" layoutInCell="1" allowOverlap="1" wp14:anchorId="2F05C1E2" wp14:editId="7CEB3775">
                <wp:simplePos x="0" y="0"/>
                <wp:positionH relativeFrom="margin">
                  <wp:posOffset>3024505</wp:posOffset>
                </wp:positionH>
                <wp:positionV relativeFrom="paragraph">
                  <wp:posOffset>0</wp:posOffset>
                </wp:positionV>
                <wp:extent cx="3257550" cy="1404620"/>
                <wp:effectExtent l="0" t="0" r="0" b="7620"/>
                <wp:wrapThrough wrapText="bothSides">
                  <wp:wrapPolygon edited="0">
                    <wp:start x="0" y="0"/>
                    <wp:lineTo x="0" y="21303"/>
                    <wp:lineTo x="21474" y="21303"/>
                    <wp:lineTo x="21474" y="0"/>
                    <wp:lineTo x="0" y="0"/>
                  </wp:wrapPolygon>
                </wp:wrapThrough>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1404620"/>
                        </a:xfrm>
                        <a:prstGeom prst="rect">
                          <a:avLst/>
                        </a:prstGeom>
                        <a:solidFill>
                          <a:srgbClr val="FFFFFF"/>
                        </a:solidFill>
                        <a:ln w="9525">
                          <a:noFill/>
                          <a:miter lim="800000"/>
                          <a:headEnd/>
                          <a:tailEnd/>
                        </a:ln>
                      </wps:spPr>
                      <wps:txbx>
                        <w:txbxContent>
                          <w:p w14:paraId="1C5D6D39" w14:textId="77777777" w:rsidR="00CB588F" w:rsidRPr="002D05CF" w:rsidRDefault="00CB588F" w:rsidP="00803825">
                            <w:pPr>
                              <w:pStyle w:val="Kopfzeile"/>
                              <w:ind w:left="283"/>
                              <w:rPr>
                                <w:sz w:val="20"/>
                              </w:rPr>
                            </w:pPr>
                            <w:r w:rsidRPr="002D05CF">
                              <w:rPr>
                                <w:sz w:val="20"/>
                              </w:rPr>
                              <w:t xml:space="preserve">Erziehungswissenschaftliche Fakultät </w:t>
                            </w:r>
                          </w:p>
                          <w:p w14:paraId="4733E62B" w14:textId="77777777" w:rsidR="00CB588F" w:rsidRPr="002D05CF" w:rsidRDefault="00CB588F" w:rsidP="00803825">
                            <w:pPr>
                              <w:pStyle w:val="Kopfzeile"/>
                              <w:ind w:left="283"/>
                              <w:rPr>
                                <w:sz w:val="20"/>
                              </w:rPr>
                            </w:pPr>
                          </w:p>
                          <w:p w14:paraId="2D11DDE2" w14:textId="77777777" w:rsidR="00CB588F" w:rsidRPr="002D05CF" w:rsidRDefault="00CB588F" w:rsidP="00803825">
                            <w:pPr>
                              <w:pStyle w:val="Kopfzeile"/>
                              <w:ind w:left="283"/>
                              <w:rPr>
                                <w:b/>
                                <w:sz w:val="20"/>
                              </w:rPr>
                            </w:pPr>
                            <w:r w:rsidRPr="002D05CF">
                              <w:rPr>
                                <w:b/>
                                <w:sz w:val="20"/>
                              </w:rPr>
                              <w:t>Empirische Schul- und Unterrichtsforschung</w:t>
                            </w:r>
                          </w:p>
                          <w:p w14:paraId="2179EDE9" w14:textId="77777777" w:rsidR="00CB588F" w:rsidRPr="002D05CF" w:rsidRDefault="00CB588F" w:rsidP="00803825">
                            <w:pPr>
                              <w:pStyle w:val="Kopfzeile"/>
                              <w:ind w:left="283"/>
                              <w:rPr>
                                <w:sz w:val="20"/>
                              </w:rPr>
                            </w:pPr>
                            <w:proofErr w:type="spellStart"/>
                            <w:r w:rsidRPr="002D05CF">
                              <w:rPr>
                                <w:sz w:val="20"/>
                              </w:rPr>
                              <w:t>Dittrichring</w:t>
                            </w:r>
                            <w:proofErr w:type="spellEnd"/>
                            <w:r w:rsidRPr="002D05CF">
                              <w:rPr>
                                <w:sz w:val="20"/>
                              </w:rPr>
                              <w:t xml:space="preserve"> 5-7</w:t>
                            </w:r>
                          </w:p>
                          <w:p w14:paraId="5DA8D012" w14:textId="77777777" w:rsidR="00CB588F" w:rsidRPr="002D05CF" w:rsidRDefault="00CB588F" w:rsidP="00803825">
                            <w:pPr>
                              <w:pStyle w:val="Kopfzeile"/>
                              <w:ind w:left="283"/>
                              <w:rPr>
                                <w:sz w:val="20"/>
                              </w:rPr>
                            </w:pPr>
                            <w:r w:rsidRPr="002D05CF">
                              <w:rPr>
                                <w:sz w:val="20"/>
                              </w:rPr>
                              <w:t>D-04109 Leipzig</w:t>
                            </w:r>
                          </w:p>
                          <w:p w14:paraId="304326DF" w14:textId="77777777" w:rsidR="00CB588F" w:rsidRPr="002D05CF" w:rsidRDefault="00CB588F" w:rsidP="00803825">
                            <w:pPr>
                              <w:pStyle w:val="Kopfzeile"/>
                              <w:ind w:left="283"/>
                              <w:rPr>
                                <w:sz w:val="20"/>
                              </w:rPr>
                            </w:pPr>
                            <w:r w:rsidRPr="002D05CF">
                              <w:rPr>
                                <w:sz w:val="20"/>
                              </w:rPr>
                              <w:t>Tel.: 0 341 97 31 570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05C1E2" id="_x0000_t202" coordsize="21600,21600" o:spt="202" path="m,l,21600r21600,l21600,xe">
                <v:stroke joinstyle="miter"/>
                <v:path gradientshapeok="t" o:connecttype="rect"/>
              </v:shapetype>
              <v:shape id="Textfeld 2" o:spid="_x0000_s1026" type="#_x0000_t202" style="position:absolute;left:0;text-align:left;margin-left:238.15pt;margin-top:0;width:256.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" stroked="f">
                <v:textbox style="mso-fit-shape-to-text:t">
                  <w:txbxContent>
                    <w:p w14:paraId="1C5D6D39" w14:textId="77777777" w:rsidR="00CB588F" w:rsidRPr="002D05CF" w:rsidRDefault="00CB588F" w:rsidP="00803825">
                      <w:pPr>
                        <w:pStyle w:val="Kopfzeile"/>
                        <w:ind w:left="283"/>
                        <w:rPr>
                          <w:sz w:val="20"/>
                        </w:rPr>
                      </w:pPr>
                      <w:r w:rsidRPr="002D05CF">
                        <w:rPr>
                          <w:sz w:val="20"/>
                        </w:rPr>
                        <w:t xml:space="preserve">Erziehungswissenschaftliche Fakultät </w:t>
                      </w:r>
                    </w:p>
                    <w:p w14:paraId="4733E62B" w14:textId="77777777" w:rsidR="00CB588F" w:rsidRPr="002D05CF" w:rsidRDefault="00CB588F" w:rsidP="00803825">
                      <w:pPr>
                        <w:pStyle w:val="Kopfzeile"/>
                        <w:ind w:left="283"/>
                        <w:rPr>
                          <w:sz w:val="20"/>
                        </w:rPr>
                      </w:pPr>
                    </w:p>
                    <w:p w14:paraId="2D11DDE2" w14:textId="77777777" w:rsidR="00CB588F" w:rsidRPr="002D05CF" w:rsidRDefault="00CB588F" w:rsidP="00803825">
                      <w:pPr>
                        <w:pStyle w:val="Kopfzeile"/>
                        <w:ind w:left="283"/>
                        <w:rPr>
                          <w:b/>
                          <w:sz w:val="20"/>
                        </w:rPr>
                      </w:pPr>
                      <w:r w:rsidRPr="002D05CF">
                        <w:rPr>
                          <w:b/>
                          <w:sz w:val="20"/>
                        </w:rPr>
                        <w:t>Empirische Schul- und Unterrichtsforschung</w:t>
                      </w:r>
                    </w:p>
                    <w:p w14:paraId="2179EDE9" w14:textId="77777777" w:rsidR="00CB588F" w:rsidRPr="002D05CF" w:rsidRDefault="00CB588F" w:rsidP="00803825">
                      <w:pPr>
                        <w:pStyle w:val="Kopfzeile"/>
                        <w:ind w:left="283"/>
                        <w:rPr>
                          <w:sz w:val="20"/>
                        </w:rPr>
                      </w:pPr>
                      <w:proofErr w:type="spellStart"/>
                      <w:r w:rsidRPr="002D05CF">
                        <w:rPr>
                          <w:sz w:val="20"/>
                        </w:rPr>
                        <w:t>Dittrichring</w:t>
                      </w:r>
                      <w:proofErr w:type="spellEnd"/>
                      <w:r w:rsidRPr="002D05CF">
                        <w:rPr>
                          <w:sz w:val="20"/>
                        </w:rPr>
                        <w:t xml:space="preserve"> 5-7</w:t>
                      </w:r>
                    </w:p>
                    <w:p w14:paraId="5DA8D012" w14:textId="77777777" w:rsidR="00CB588F" w:rsidRPr="002D05CF" w:rsidRDefault="00CB588F" w:rsidP="00803825">
                      <w:pPr>
                        <w:pStyle w:val="Kopfzeile"/>
                        <w:ind w:left="283"/>
                        <w:rPr>
                          <w:sz w:val="20"/>
                        </w:rPr>
                      </w:pPr>
                      <w:r w:rsidRPr="002D05CF">
                        <w:rPr>
                          <w:sz w:val="20"/>
                        </w:rPr>
                        <w:t>D-04109 Leipzig</w:t>
                      </w:r>
                    </w:p>
                    <w:p w14:paraId="304326DF" w14:textId="77777777" w:rsidR="00CB588F" w:rsidRPr="002D05CF" w:rsidRDefault="00CB588F" w:rsidP="00803825">
                      <w:pPr>
                        <w:pStyle w:val="Kopfzeile"/>
                        <w:ind w:left="283"/>
                        <w:rPr>
                          <w:sz w:val="20"/>
                        </w:rPr>
                      </w:pPr>
                      <w:r w:rsidRPr="002D05CF">
                        <w:rPr>
                          <w:sz w:val="20"/>
                        </w:rPr>
                        <w:t>Tel.: 0 341 97 31 570</w:t>
                      </w:r>
                    </w:p>
                  </w:txbxContent>
                </v:textbox>
                <w10:wrap type="through" anchorx="margin"/>
              </v:shape>
            </w:pict>
          </mc:Fallback>
        </mc:AlternateContent>
      </w:r>
    </w:p>
    <w:p w14:paraId="1BE1EEE2" w14:textId="77777777" w:rsidR="00803825" w:rsidRDefault="00803825" w:rsidP="00803825">
      <w:pPr>
        <w:pStyle w:val="Kopfzeile"/>
        <w:ind w:left="283"/>
        <w:rPr>
          <w:sz w:val="18"/>
        </w:rPr>
      </w:pPr>
    </w:p>
    <w:p w14:paraId="45961A16" w14:textId="77777777" w:rsidR="00803825" w:rsidRDefault="00803825" w:rsidP="00803825">
      <w:pPr>
        <w:pStyle w:val="Kopfzeile"/>
        <w:ind w:left="283"/>
        <w:rPr>
          <w:sz w:val="18"/>
        </w:rPr>
      </w:pPr>
    </w:p>
    <w:p w14:paraId="2A738A7F" w14:textId="77777777" w:rsidR="00803825" w:rsidRDefault="00803825" w:rsidP="00803825">
      <w:pPr>
        <w:pStyle w:val="Kopfzeile"/>
        <w:ind w:left="283"/>
        <w:rPr>
          <w:sz w:val="18"/>
        </w:rPr>
      </w:pPr>
    </w:p>
    <w:p w14:paraId="7E8B6BD9" w14:textId="6D464599" w:rsidR="00803825" w:rsidRDefault="00803825" w:rsidP="00771393">
      <w:pPr>
        <w:pStyle w:val="Kopfzeile"/>
        <w:rPr>
          <w:sz w:val="18"/>
        </w:rPr>
      </w:pPr>
    </w:p>
    <w:p w14:paraId="45B5508E" w14:textId="4A558DAC" w:rsidR="00803825" w:rsidRPr="00A72FB6" w:rsidRDefault="0036515C" w:rsidP="001C6B50">
      <w:pPr>
        <w:pStyle w:val="Kopfzeile"/>
        <w:spacing w:line="276" w:lineRule="auto"/>
        <w:jc w:val="both"/>
        <w:rPr>
          <w:b/>
          <w:sz w:val="24"/>
        </w:rPr>
      </w:pPr>
      <w:r>
        <w:rPr>
          <w:b/>
          <w:sz w:val="24"/>
        </w:rPr>
        <w:t>Kurzb</w:t>
      </w:r>
      <w:r w:rsidR="00771393" w:rsidRPr="00A72FB6">
        <w:rPr>
          <w:b/>
          <w:sz w:val="24"/>
        </w:rPr>
        <w:t xml:space="preserve">eschreibung der </w:t>
      </w:r>
      <w:r w:rsidR="00756399" w:rsidRPr="00A72FB6">
        <w:rPr>
          <w:b/>
          <w:sz w:val="24"/>
        </w:rPr>
        <w:t xml:space="preserve">Studie </w:t>
      </w:r>
      <w:proofErr w:type="spellStart"/>
      <w:r w:rsidR="00756399" w:rsidRPr="00A72FB6">
        <w:rPr>
          <w:b/>
          <w:sz w:val="24"/>
        </w:rPr>
        <w:t>ProVisNET</w:t>
      </w:r>
      <w:proofErr w:type="spellEnd"/>
      <w:r w:rsidR="00803825" w:rsidRPr="00A72FB6">
        <w:rPr>
          <w:b/>
          <w:sz w:val="24"/>
        </w:rPr>
        <w:t xml:space="preserve"> </w:t>
      </w:r>
      <w:r w:rsidR="00756399" w:rsidRPr="00A72FB6">
        <w:rPr>
          <w:b/>
          <w:sz w:val="24"/>
        </w:rPr>
        <w:t>im Rahmen de</w:t>
      </w:r>
      <w:r w:rsidR="00771393" w:rsidRPr="00A72FB6">
        <w:rPr>
          <w:b/>
          <w:sz w:val="24"/>
        </w:rPr>
        <w:t xml:space="preserve">s Promotionsvorhabens </w:t>
      </w:r>
      <w:r w:rsidR="00756399" w:rsidRPr="00A72FB6">
        <w:rPr>
          <w:b/>
          <w:sz w:val="24"/>
        </w:rPr>
        <w:t>von Mandy Klatt</w:t>
      </w:r>
      <w:r w:rsidR="003F6D11">
        <w:rPr>
          <w:b/>
          <w:sz w:val="24"/>
        </w:rPr>
        <w:t xml:space="preserve"> (Empirische Schul- und Unterrichtsforschung) </w:t>
      </w:r>
    </w:p>
    <w:p w14:paraId="30F301B7" w14:textId="18C1C2AC" w:rsidR="00567C99" w:rsidRPr="0036515C" w:rsidRDefault="00567C99" w:rsidP="00DB5F8F">
      <w:pPr>
        <w:pStyle w:val="Kopfzeile"/>
        <w:spacing w:line="276" w:lineRule="auto"/>
        <w:jc w:val="both"/>
        <w:rPr>
          <w:sz w:val="22"/>
          <w:szCs w:val="22"/>
        </w:rPr>
      </w:pPr>
    </w:p>
    <w:p w14:paraId="4D4231C8" w14:textId="361F49AC" w:rsidR="00756399" w:rsidRPr="0036515C" w:rsidRDefault="00756399" w:rsidP="00756399">
      <w:pPr>
        <w:pStyle w:val="Kopfzeile"/>
        <w:numPr>
          <w:ilvl w:val="0"/>
          <w:numId w:val="8"/>
        </w:numPr>
        <w:spacing w:line="276" w:lineRule="auto"/>
        <w:jc w:val="both"/>
        <w:rPr>
          <w:b/>
          <w:sz w:val="22"/>
          <w:szCs w:val="22"/>
        </w:rPr>
      </w:pPr>
      <w:r w:rsidRPr="0036515C">
        <w:rPr>
          <w:b/>
          <w:sz w:val="22"/>
          <w:szCs w:val="22"/>
        </w:rPr>
        <w:t xml:space="preserve">Untersuchungsziel und Forschungsfrage der Studie </w:t>
      </w:r>
    </w:p>
    <w:p w14:paraId="5C561035" w14:textId="0A9CFD2C" w:rsidR="00756399" w:rsidRPr="0036515C" w:rsidRDefault="00756399" w:rsidP="00756399">
      <w:pPr>
        <w:pStyle w:val="Kopfzeile"/>
        <w:spacing w:line="276" w:lineRule="auto"/>
        <w:jc w:val="both"/>
        <w:rPr>
          <w:sz w:val="22"/>
          <w:szCs w:val="22"/>
        </w:rPr>
      </w:pPr>
      <w:r w:rsidRPr="0036515C">
        <w:rPr>
          <w:sz w:val="22"/>
          <w:szCs w:val="22"/>
        </w:rPr>
        <w:t xml:space="preserve">Bei der Studie </w:t>
      </w:r>
      <w:proofErr w:type="spellStart"/>
      <w:r w:rsidRPr="0036515C">
        <w:rPr>
          <w:sz w:val="22"/>
          <w:szCs w:val="22"/>
        </w:rPr>
        <w:t>ProVisNET</w:t>
      </w:r>
      <w:proofErr w:type="spellEnd"/>
      <w:r w:rsidRPr="0036515C">
        <w:rPr>
          <w:sz w:val="22"/>
          <w:szCs w:val="22"/>
        </w:rPr>
        <w:t xml:space="preserve"> (</w:t>
      </w:r>
      <w:r w:rsidRPr="0036515C">
        <w:rPr>
          <w:b/>
          <w:sz w:val="22"/>
          <w:szCs w:val="22"/>
        </w:rPr>
        <w:t>P</w:t>
      </w:r>
      <w:r w:rsidRPr="0036515C">
        <w:rPr>
          <w:sz w:val="22"/>
          <w:szCs w:val="22"/>
        </w:rPr>
        <w:t xml:space="preserve">rofessional </w:t>
      </w:r>
      <w:r w:rsidRPr="0036515C">
        <w:rPr>
          <w:b/>
          <w:sz w:val="22"/>
          <w:szCs w:val="22"/>
        </w:rPr>
        <w:t>V</w:t>
      </w:r>
      <w:r w:rsidRPr="0036515C">
        <w:rPr>
          <w:sz w:val="22"/>
          <w:szCs w:val="22"/>
        </w:rPr>
        <w:t xml:space="preserve">ision of </w:t>
      </w:r>
      <w:proofErr w:type="spellStart"/>
      <w:r w:rsidRPr="0036515C">
        <w:rPr>
          <w:b/>
          <w:sz w:val="22"/>
          <w:szCs w:val="22"/>
        </w:rPr>
        <w:t>N</w:t>
      </w:r>
      <w:r w:rsidRPr="0036515C">
        <w:rPr>
          <w:sz w:val="22"/>
          <w:szCs w:val="22"/>
        </w:rPr>
        <w:t>ovice</w:t>
      </w:r>
      <w:proofErr w:type="spellEnd"/>
      <w:r w:rsidRPr="0036515C">
        <w:rPr>
          <w:sz w:val="22"/>
          <w:szCs w:val="22"/>
        </w:rPr>
        <w:t xml:space="preserve"> and </w:t>
      </w:r>
      <w:r w:rsidRPr="0036515C">
        <w:rPr>
          <w:b/>
          <w:sz w:val="22"/>
          <w:szCs w:val="22"/>
        </w:rPr>
        <w:t>E</w:t>
      </w:r>
      <w:r w:rsidRPr="0036515C">
        <w:rPr>
          <w:sz w:val="22"/>
          <w:szCs w:val="22"/>
        </w:rPr>
        <w:t xml:space="preserve">xpert </w:t>
      </w:r>
      <w:r w:rsidRPr="0036515C">
        <w:rPr>
          <w:b/>
          <w:sz w:val="22"/>
          <w:szCs w:val="22"/>
        </w:rPr>
        <w:t>T</w:t>
      </w:r>
      <w:r w:rsidRPr="0036515C">
        <w:rPr>
          <w:sz w:val="22"/>
          <w:szCs w:val="22"/>
        </w:rPr>
        <w:t xml:space="preserve">eachers) handelt es sich um eine Laborstudie, bei der in einem quasi-experimentellen Querschnitt-Studiendesign untersucht wird, ob die Unterrichtserfahrung von </w:t>
      </w:r>
      <w:r w:rsidR="0036515C" w:rsidRPr="0036515C">
        <w:rPr>
          <w:sz w:val="22"/>
          <w:szCs w:val="22"/>
        </w:rPr>
        <w:t xml:space="preserve">(angehenden) </w:t>
      </w:r>
      <w:r w:rsidRPr="0036515C">
        <w:rPr>
          <w:sz w:val="22"/>
          <w:szCs w:val="22"/>
        </w:rPr>
        <w:t xml:space="preserve">Lehrpersonen einen Einfluss auf die Wahrnehmung von und die Reaktion auf Unterrichtsstörungen hat. Die Störungen werden mithilfe eines </w:t>
      </w:r>
      <w:del w:id="0" w:author="Deiglmayr, Anne" w:date="2021-04-13T15:34:00Z">
        <w:r w:rsidRPr="0036515C" w:rsidDel="00697E43">
          <w:rPr>
            <w:sz w:val="22"/>
            <w:szCs w:val="22"/>
          </w:rPr>
          <w:delText>vorher geschriebenen</w:delText>
        </w:r>
      </w:del>
      <w:ins w:id="1" w:author="Deiglmayr, Anne" w:date="2021-04-13T15:34:00Z">
        <w:r w:rsidR="00697E43">
          <w:rPr>
            <w:sz w:val="22"/>
            <w:szCs w:val="22"/>
          </w:rPr>
          <w:t>vorgegebenen</w:t>
        </w:r>
      </w:ins>
      <w:r w:rsidRPr="0036515C">
        <w:rPr>
          <w:sz w:val="22"/>
          <w:szCs w:val="22"/>
        </w:rPr>
        <w:t xml:space="preserve"> Skripts experimentell variiert. Ziel ist es somit herauszufinden, ob sich in diesem kontrollierten Kontext Unterschiede in der Allokation von Aufmerksamkeit zwischen den </w:t>
      </w:r>
      <w:proofErr w:type="spellStart"/>
      <w:r w:rsidRPr="0036515C">
        <w:rPr>
          <w:sz w:val="22"/>
          <w:szCs w:val="22"/>
        </w:rPr>
        <w:t>Expertisegruppen</w:t>
      </w:r>
      <w:proofErr w:type="spellEnd"/>
      <w:r w:rsidRPr="0036515C">
        <w:rPr>
          <w:sz w:val="22"/>
          <w:szCs w:val="22"/>
        </w:rPr>
        <w:t xml:space="preserve"> feststellen lassen. </w:t>
      </w:r>
    </w:p>
    <w:p w14:paraId="2BCE751B" w14:textId="77777777" w:rsidR="00771393" w:rsidRPr="0036515C" w:rsidRDefault="00771393" w:rsidP="00756399">
      <w:pPr>
        <w:pStyle w:val="Kopfzeile"/>
        <w:spacing w:line="276" w:lineRule="auto"/>
        <w:jc w:val="both"/>
        <w:rPr>
          <w:sz w:val="22"/>
          <w:szCs w:val="22"/>
        </w:rPr>
      </w:pPr>
    </w:p>
    <w:p w14:paraId="4E72499D" w14:textId="77777777" w:rsidR="00771393" w:rsidRPr="0036515C" w:rsidRDefault="00756399" w:rsidP="00771393">
      <w:pPr>
        <w:pStyle w:val="Kopfzeile"/>
        <w:numPr>
          <w:ilvl w:val="0"/>
          <w:numId w:val="8"/>
        </w:numPr>
        <w:spacing w:line="276" w:lineRule="auto"/>
        <w:jc w:val="both"/>
        <w:rPr>
          <w:b/>
          <w:sz w:val="22"/>
          <w:szCs w:val="22"/>
        </w:rPr>
      </w:pPr>
      <w:r w:rsidRPr="0036515C">
        <w:rPr>
          <w:b/>
          <w:sz w:val="22"/>
          <w:szCs w:val="22"/>
        </w:rPr>
        <w:t xml:space="preserve">Rekrutierung der </w:t>
      </w:r>
      <w:r w:rsidR="00771393" w:rsidRPr="0036515C">
        <w:rPr>
          <w:b/>
          <w:sz w:val="22"/>
          <w:szCs w:val="22"/>
        </w:rPr>
        <w:t>Versuchspersonen</w:t>
      </w:r>
    </w:p>
    <w:p w14:paraId="74BEAE96" w14:textId="2FAEC1E3" w:rsidR="00771393" w:rsidRPr="0036515C" w:rsidRDefault="00771393" w:rsidP="00771393">
      <w:pPr>
        <w:pStyle w:val="Kopfzeile"/>
        <w:spacing w:line="276" w:lineRule="auto"/>
        <w:jc w:val="both"/>
        <w:rPr>
          <w:sz w:val="22"/>
          <w:szCs w:val="22"/>
        </w:rPr>
      </w:pPr>
      <w:r w:rsidRPr="0036515C">
        <w:rPr>
          <w:sz w:val="22"/>
          <w:szCs w:val="22"/>
        </w:rPr>
        <w:t xml:space="preserve">Für die Stichprobenrekrutierung der </w:t>
      </w:r>
      <w:proofErr w:type="spellStart"/>
      <w:proofErr w:type="gramStart"/>
      <w:r w:rsidRPr="0036515C">
        <w:rPr>
          <w:sz w:val="22"/>
          <w:szCs w:val="22"/>
        </w:rPr>
        <w:t>Proband:innen</w:t>
      </w:r>
      <w:proofErr w:type="spellEnd"/>
      <w:proofErr w:type="gramEnd"/>
      <w:r w:rsidRPr="0036515C">
        <w:rPr>
          <w:sz w:val="22"/>
          <w:szCs w:val="22"/>
        </w:rPr>
        <w:t xml:space="preserve"> (</w:t>
      </w:r>
      <w:del w:id="2" w:author="Deiglmayr, Anne" w:date="2021-04-13T15:35:00Z">
        <w:r w:rsidRPr="0036515C" w:rsidDel="00697E43">
          <w:rPr>
            <w:sz w:val="22"/>
            <w:szCs w:val="22"/>
          </w:rPr>
          <w:delText xml:space="preserve">idealerweise </w:delText>
        </w:r>
      </w:del>
      <w:ins w:id="3" w:author="Deiglmayr, Anne" w:date="2021-04-13T15:35:00Z">
        <w:r w:rsidR="00697E43">
          <w:rPr>
            <w:sz w:val="22"/>
            <w:szCs w:val="22"/>
          </w:rPr>
          <w:t>geplant:</w:t>
        </w:r>
        <w:r w:rsidR="00697E43" w:rsidRPr="0036515C">
          <w:rPr>
            <w:sz w:val="22"/>
            <w:szCs w:val="22"/>
          </w:rPr>
          <w:t xml:space="preserve"> </w:t>
        </w:r>
      </w:ins>
      <w:r w:rsidRPr="0036515C">
        <w:rPr>
          <w:sz w:val="22"/>
          <w:szCs w:val="22"/>
        </w:rPr>
        <w:t>N = 48</w:t>
      </w:r>
      <w:del w:id="4" w:author="Deiglmayr, Anne" w:date="2021-04-13T15:35:00Z">
        <w:r w:rsidRPr="0036515C" w:rsidDel="00697E43">
          <w:rPr>
            <w:sz w:val="22"/>
            <w:szCs w:val="22"/>
          </w:rPr>
          <w:delText>, Expert:innen n = 24, n = 24 Noviz:innen</w:delText>
        </w:r>
      </w:del>
      <w:r w:rsidRPr="0036515C">
        <w:rPr>
          <w:sz w:val="22"/>
          <w:szCs w:val="22"/>
        </w:rPr>
        <w:t xml:space="preserve">) werden Schulen der Stadt Leipzig in Sachsen </w:t>
      </w:r>
      <w:r w:rsidR="0036515C" w:rsidRPr="0036515C">
        <w:rPr>
          <w:sz w:val="22"/>
          <w:szCs w:val="22"/>
        </w:rPr>
        <w:t xml:space="preserve">sowie Studierende der Universität Leipzig </w:t>
      </w:r>
      <w:r w:rsidRPr="0036515C">
        <w:rPr>
          <w:sz w:val="22"/>
          <w:szCs w:val="22"/>
        </w:rPr>
        <w:t xml:space="preserve">kontaktiert. Die </w:t>
      </w:r>
      <w:proofErr w:type="spellStart"/>
      <w:proofErr w:type="gramStart"/>
      <w:r w:rsidRPr="0036515C">
        <w:rPr>
          <w:sz w:val="22"/>
          <w:szCs w:val="22"/>
        </w:rPr>
        <w:t>Proband:innen</w:t>
      </w:r>
      <w:proofErr w:type="spellEnd"/>
      <w:proofErr w:type="gramEnd"/>
      <w:r w:rsidRPr="0036515C">
        <w:rPr>
          <w:sz w:val="22"/>
          <w:szCs w:val="22"/>
        </w:rPr>
        <w:t xml:space="preserve"> werden vorab ausführlich über Ziel und Vorhaben des Dissertationsprojekts aufgeklärt. Die Teilnahme an der Studie ist freiwillig und findet nur nach schriftlicher Einwilligungserklärung statt. Die Auswahl der </w:t>
      </w:r>
      <w:proofErr w:type="spellStart"/>
      <w:proofErr w:type="gramStart"/>
      <w:r w:rsidRPr="0036515C">
        <w:rPr>
          <w:sz w:val="22"/>
          <w:szCs w:val="22"/>
        </w:rPr>
        <w:t>Proband:innen</w:t>
      </w:r>
      <w:proofErr w:type="spellEnd"/>
      <w:proofErr w:type="gramEnd"/>
      <w:r w:rsidRPr="0036515C">
        <w:rPr>
          <w:sz w:val="22"/>
          <w:szCs w:val="22"/>
        </w:rPr>
        <w:t xml:space="preserve"> erfolgt nach Extremgruppen, wobei die Berufserfahrung das entscheidende Kriterium für die Auswahl von </w:t>
      </w:r>
      <w:proofErr w:type="spellStart"/>
      <w:r w:rsidRPr="0036515C">
        <w:rPr>
          <w:sz w:val="22"/>
          <w:szCs w:val="22"/>
        </w:rPr>
        <w:t>Expert:innen</w:t>
      </w:r>
      <w:proofErr w:type="spellEnd"/>
      <w:r w:rsidRPr="0036515C">
        <w:rPr>
          <w:sz w:val="22"/>
          <w:szCs w:val="22"/>
        </w:rPr>
        <w:t xml:space="preserve"> bzw. </w:t>
      </w:r>
      <w:proofErr w:type="spellStart"/>
      <w:r w:rsidRPr="0036515C">
        <w:rPr>
          <w:sz w:val="22"/>
          <w:szCs w:val="22"/>
        </w:rPr>
        <w:t>Noviz:innen</w:t>
      </w:r>
      <w:proofErr w:type="spellEnd"/>
      <w:r w:rsidRPr="0036515C">
        <w:rPr>
          <w:sz w:val="22"/>
          <w:szCs w:val="22"/>
        </w:rPr>
        <w:t xml:space="preserve"> darstellt. </w:t>
      </w:r>
    </w:p>
    <w:p w14:paraId="02AFE84B" w14:textId="77777777" w:rsidR="00771393" w:rsidRPr="0036515C" w:rsidRDefault="00771393" w:rsidP="00771393">
      <w:pPr>
        <w:pStyle w:val="Kopfzeile"/>
        <w:spacing w:line="276" w:lineRule="auto"/>
        <w:jc w:val="both"/>
        <w:rPr>
          <w:sz w:val="22"/>
          <w:szCs w:val="22"/>
        </w:rPr>
      </w:pPr>
    </w:p>
    <w:p w14:paraId="2A65BB0B" w14:textId="23504FB3" w:rsidR="00756399" w:rsidRPr="0036515C" w:rsidRDefault="00756399" w:rsidP="00756399">
      <w:pPr>
        <w:pStyle w:val="Kopfzeile"/>
        <w:numPr>
          <w:ilvl w:val="0"/>
          <w:numId w:val="8"/>
        </w:numPr>
        <w:spacing w:line="276" w:lineRule="auto"/>
        <w:jc w:val="both"/>
        <w:rPr>
          <w:b/>
          <w:sz w:val="22"/>
          <w:szCs w:val="22"/>
        </w:rPr>
      </w:pPr>
      <w:r w:rsidRPr="0036515C">
        <w:rPr>
          <w:b/>
          <w:sz w:val="22"/>
          <w:szCs w:val="22"/>
        </w:rPr>
        <w:t>Ablauf</w:t>
      </w:r>
      <w:r w:rsidR="00771393" w:rsidRPr="0036515C">
        <w:rPr>
          <w:b/>
          <w:sz w:val="22"/>
          <w:szCs w:val="22"/>
        </w:rPr>
        <w:t xml:space="preserve"> der Studie </w:t>
      </w:r>
    </w:p>
    <w:p w14:paraId="7581364A" w14:textId="3A1B9287" w:rsidR="00756399" w:rsidRPr="0036515C" w:rsidRDefault="00771393" w:rsidP="00771393">
      <w:pPr>
        <w:pStyle w:val="Kopfzeile"/>
        <w:spacing w:line="276" w:lineRule="auto"/>
        <w:jc w:val="both"/>
        <w:rPr>
          <w:sz w:val="22"/>
          <w:szCs w:val="22"/>
        </w:rPr>
      </w:pPr>
      <w:r w:rsidRPr="0036515C">
        <w:rPr>
          <w:sz w:val="22"/>
          <w:szCs w:val="22"/>
        </w:rPr>
        <w:t xml:space="preserve">Für die Laborstudie werden </w:t>
      </w:r>
      <w:del w:id="5" w:author="Deiglmayr, Anne" w:date="2021-04-13T15:35:00Z">
        <w:r w:rsidR="003F6D11" w:rsidRPr="0036515C" w:rsidDel="00697E43">
          <w:rPr>
            <w:sz w:val="22"/>
            <w:szCs w:val="22"/>
          </w:rPr>
          <w:delText>N = 48</w:delText>
        </w:r>
      </w:del>
      <w:proofErr w:type="spellStart"/>
      <w:ins w:id="6" w:author="Deiglmayr, Anne" w:date="2021-04-13T15:35:00Z">
        <w:r w:rsidR="00697E43">
          <w:rPr>
            <w:sz w:val="22"/>
            <w:szCs w:val="22"/>
          </w:rPr>
          <w:t>jewiels</w:t>
        </w:r>
        <w:proofErr w:type="spellEnd"/>
        <w:r w:rsidR="00697E43">
          <w:rPr>
            <w:sz w:val="22"/>
            <w:szCs w:val="22"/>
          </w:rPr>
          <w:t xml:space="preserve"> kleine Gruppen von</w:t>
        </w:r>
      </w:ins>
      <w:r w:rsidR="003F6D11" w:rsidRPr="0036515C">
        <w:rPr>
          <w:sz w:val="22"/>
          <w:szCs w:val="22"/>
        </w:rPr>
        <w:t xml:space="preserve"> </w:t>
      </w:r>
      <w:proofErr w:type="spellStart"/>
      <w:proofErr w:type="gramStart"/>
      <w:r w:rsidR="003F6D11" w:rsidRPr="0036515C">
        <w:rPr>
          <w:sz w:val="22"/>
          <w:szCs w:val="22"/>
        </w:rPr>
        <w:t>Proband:innen</w:t>
      </w:r>
      <w:proofErr w:type="spellEnd"/>
      <w:proofErr w:type="gramEnd"/>
      <w:r w:rsidRPr="0036515C">
        <w:rPr>
          <w:sz w:val="22"/>
          <w:szCs w:val="22"/>
        </w:rPr>
        <w:t xml:space="preserve"> </w:t>
      </w:r>
      <w:r w:rsidR="003F6D11" w:rsidRPr="0036515C">
        <w:rPr>
          <w:sz w:val="22"/>
          <w:szCs w:val="22"/>
        </w:rPr>
        <w:t>in den Räumen des</w:t>
      </w:r>
      <w:r w:rsidRPr="0036515C">
        <w:rPr>
          <w:sz w:val="22"/>
          <w:szCs w:val="22"/>
        </w:rPr>
        <w:t xml:space="preserve"> mobilen Labors der </w:t>
      </w:r>
      <w:r w:rsidR="003F6D11" w:rsidRPr="0036515C">
        <w:rPr>
          <w:sz w:val="22"/>
          <w:szCs w:val="22"/>
        </w:rPr>
        <w:t>E</w:t>
      </w:r>
      <w:r w:rsidRPr="0036515C">
        <w:rPr>
          <w:sz w:val="22"/>
          <w:szCs w:val="22"/>
        </w:rPr>
        <w:t xml:space="preserve">mpirische Schul- und Unterrichtsforschung aufgezeichnet. Die </w:t>
      </w:r>
      <w:proofErr w:type="spellStart"/>
      <w:proofErr w:type="gramStart"/>
      <w:r w:rsidR="003F6D11" w:rsidRPr="0036515C">
        <w:rPr>
          <w:sz w:val="22"/>
          <w:szCs w:val="22"/>
        </w:rPr>
        <w:t>Proband:innen</w:t>
      </w:r>
      <w:proofErr w:type="spellEnd"/>
      <w:proofErr w:type="gramEnd"/>
      <w:r w:rsidRPr="0036515C">
        <w:rPr>
          <w:sz w:val="22"/>
          <w:szCs w:val="22"/>
        </w:rPr>
        <w:t xml:space="preserve"> </w:t>
      </w:r>
      <w:r w:rsidR="003F6D11" w:rsidRPr="0036515C">
        <w:rPr>
          <w:sz w:val="22"/>
          <w:szCs w:val="22"/>
        </w:rPr>
        <w:t xml:space="preserve">werden </w:t>
      </w:r>
      <w:r w:rsidRPr="0036515C">
        <w:rPr>
          <w:sz w:val="22"/>
          <w:szCs w:val="22"/>
        </w:rPr>
        <w:t>in Gruppen von vier Personen aufgeteilt, wobei an sechs verschiedenen Terminen je eine Gruppe eingeladen wird. Alle Teilnehmenden werden gebeten, einen Stundeneinstieg à 1</w:t>
      </w:r>
      <w:r w:rsidR="003F6D11" w:rsidRPr="0036515C">
        <w:rPr>
          <w:sz w:val="22"/>
          <w:szCs w:val="22"/>
        </w:rPr>
        <w:t xml:space="preserve">0 </w:t>
      </w:r>
      <w:r w:rsidRPr="0036515C">
        <w:rPr>
          <w:sz w:val="22"/>
          <w:szCs w:val="22"/>
        </w:rPr>
        <w:t xml:space="preserve">min zu halten. Die Durchführung </w:t>
      </w:r>
      <w:r w:rsidR="003F6D11" w:rsidRPr="0036515C">
        <w:rPr>
          <w:sz w:val="22"/>
          <w:szCs w:val="22"/>
        </w:rPr>
        <w:t>pro</w:t>
      </w:r>
      <w:r w:rsidRPr="0036515C">
        <w:rPr>
          <w:sz w:val="22"/>
          <w:szCs w:val="22"/>
        </w:rPr>
        <w:t xml:space="preserve"> Termin beträgt in etwa</w:t>
      </w:r>
      <w:r w:rsidR="003F6D11" w:rsidRPr="0036515C">
        <w:rPr>
          <w:sz w:val="22"/>
          <w:szCs w:val="22"/>
        </w:rPr>
        <w:t xml:space="preserve"> 3 h. Während einer Sitzung fungiert e</w:t>
      </w:r>
      <w:r w:rsidRPr="0036515C">
        <w:rPr>
          <w:sz w:val="22"/>
          <w:szCs w:val="22"/>
        </w:rPr>
        <w:t xml:space="preserve">ine Person aus der 4er Gruppe als Lehrperson, die anderen drei </w:t>
      </w:r>
      <w:proofErr w:type="spellStart"/>
      <w:proofErr w:type="gramStart"/>
      <w:r w:rsidRPr="0036515C">
        <w:rPr>
          <w:sz w:val="22"/>
          <w:szCs w:val="22"/>
        </w:rPr>
        <w:t>Proband</w:t>
      </w:r>
      <w:r w:rsidR="003F6D11" w:rsidRPr="0036515C">
        <w:rPr>
          <w:sz w:val="22"/>
          <w:szCs w:val="22"/>
        </w:rPr>
        <w:t>:</w:t>
      </w:r>
      <w:r w:rsidRPr="0036515C">
        <w:rPr>
          <w:sz w:val="22"/>
          <w:szCs w:val="22"/>
        </w:rPr>
        <w:t>innen</w:t>
      </w:r>
      <w:proofErr w:type="spellEnd"/>
      <w:proofErr w:type="gramEnd"/>
      <w:r w:rsidRPr="0036515C">
        <w:rPr>
          <w:sz w:val="22"/>
          <w:szCs w:val="22"/>
        </w:rPr>
        <w:t xml:space="preserve"> agieren als Unterrichtsklasse. </w:t>
      </w:r>
      <w:r w:rsidR="003F6D11" w:rsidRPr="0036515C">
        <w:rPr>
          <w:sz w:val="22"/>
          <w:szCs w:val="22"/>
        </w:rPr>
        <w:t>„Die Klasse“</w:t>
      </w:r>
      <w:r w:rsidRPr="0036515C">
        <w:rPr>
          <w:sz w:val="22"/>
          <w:szCs w:val="22"/>
        </w:rPr>
        <w:t xml:space="preserve"> </w:t>
      </w:r>
      <w:r w:rsidR="003F6D11" w:rsidRPr="0036515C">
        <w:rPr>
          <w:sz w:val="22"/>
          <w:szCs w:val="22"/>
        </w:rPr>
        <w:t xml:space="preserve">erhält </w:t>
      </w:r>
      <w:r w:rsidRPr="0036515C">
        <w:rPr>
          <w:sz w:val="22"/>
          <w:szCs w:val="22"/>
        </w:rPr>
        <w:t xml:space="preserve">in einem </w:t>
      </w:r>
      <w:del w:id="7" w:author="Deiglmayr, Anne" w:date="2021-04-13T15:36:00Z">
        <w:r w:rsidRPr="0036515C" w:rsidDel="00697E43">
          <w:rPr>
            <w:sz w:val="22"/>
            <w:szCs w:val="22"/>
          </w:rPr>
          <w:delText>vorher geschriebenen</w:delText>
        </w:r>
      </w:del>
      <w:ins w:id="8" w:author="Deiglmayr, Anne" w:date="2021-04-13T15:36:00Z">
        <w:r w:rsidR="00697E43">
          <w:rPr>
            <w:sz w:val="22"/>
            <w:szCs w:val="22"/>
          </w:rPr>
          <w:t>vorbereiteten</w:t>
        </w:r>
      </w:ins>
      <w:bookmarkStart w:id="9" w:name="_GoBack"/>
      <w:bookmarkEnd w:id="9"/>
      <w:r w:rsidRPr="0036515C">
        <w:rPr>
          <w:sz w:val="22"/>
          <w:szCs w:val="22"/>
        </w:rPr>
        <w:t xml:space="preserve"> Skript Verhaltensanweisungen, um typische Ereignisse und Störungen im Klassenzimmer zu simulieren (z. B. Kopf auf den Tisch legen, Schwatzen, aufs Handy schauen, etc.). </w:t>
      </w:r>
      <w:r w:rsidR="003F6D11" w:rsidRPr="0036515C">
        <w:rPr>
          <w:sz w:val="22"/>
          <w:szCs w:val="22"/>
        </w:rPr>
        <w:t>Während di</w:t>
      </w:r>
      <w:r w:rsidRPr="0036515C">
        <w:rPr>
          <w:sz w:val="22"/>
          <w:szCs w:val="22"/>
        </w:rPr>
        <w:t xml:space="preserve">e Unterrichtsstörungen </w:t>
      </w:r>
      <w:r w:rsidR="003F6D11" w:rsidRPr="0036515C">
        <w:rPr>
          <w:sz w:val="22"/>
          <w:szCs w:val="22"/>
        </w:rPr>
        <w:t xml:space="preserve">nur für „die Klasse“ sichtbar sind, soll die Lehrperson so natürlich wie möglich auf die Unterrichtsereignisse reagieren. </w:t>
      </w:r>
      <w:r w:rsidRPr="0036515C">
        <w:rPr>
          <w:sz w:val="22"/>
          <w:szCs w:val="22"/>
        </w:rPr>
        <w:t xml:space="preserve">Durch den Einsatz von mobilem Eye-Tracker wird </w:t>
      </w:r>
      <w:r w:rsidR="0036515C" w:rsidRPr="0036515C">
        <w:rPr>
          <w:sz w:val="22"/>
          <w:szCs w:val="22"/>
        </w:rPr>
        <w:t>das Blickverhalten</w:t>
      </w:r>
      <w:r w:rsidRPr="0036515C">
        <w:rPr>
          <w:sz w:val="22"/>
          <w:szCs w:val="22"/>
        </w:rPr>
        <w:t xml:space="preserve"> der</w:t>
      </w:r>
      <w:r w:rsidR="0036515C" w:rsidRPr="0036515C">
        <w:rPr>
          <w:sz w:val="22"/>
          <w:szCs w:val="22"/>
        </w:rPr>
        <w:t xml:space="preserve"> (angehenden) Lehrpersonen</w:t>
      </w:r>
      <w:r w:rsidRPr="0036515C">
        <w:rPr>
          <w:sz w:val="22"/>
          <w:szCs w:val="22"/>
        </w:rPr>
        <w:t xml:space="preserve"> während der Unterrichtslektion erfasst. Die weiteren Geräusche und Stimmen werden mithilfe eines Audiorekorders, der in der Mitte des Labors installiert wird, erfasst. Bewegungen, Mimik und Gesten der </w:t>
      </w:r>
      <w:proofErr w:type="spellStart"/>
      <w:proofErr w:type="gramStart"/>
      <w:r w:rsidRPr="0036515C">
        <w:rPr>
          <w:sz w:val="22"/>
          <w:szCs w:val="22"/>
        </w:rPr>
        <w:t>Proband</w:t>
      </w:r>
      <w:r w:rsidR="0036515C" w:rsidRPr="0036515C">
        <w:rPr>
          <w:sz w:val="22"/>
          <w:szCs w:val="22"/>
        </w:rPr>
        <w:t>:</w:t>
      </w:r>
      <w:r w:rsidRPr="0036515C">
        <w:rPr>
          <w:sz w:val="22"/>
          <w:szCs w:val="22"/>
        </w:rPr>
        <w:t>innen</w:t>
      </w:r>
      <w:proofErr w:type="spellEnd"/>
      <w:proofErr w:type="gramEnd"/>
      <w:r w:rsidRPr="0036515C">
        <w:rPr>
          <w:sz w:val="22"/>
          <w:szCs w:val="22"/>
        </w:rPr>
        <w:t xml:space="preserve"> werden von vier Kameras aus verschiedenen Winkeln aufgenommen. Eine Kamera wird so installiert, dass sie seitlich das Klassengeschehen filmt. Zwei weitere Kameras werden zum einen an der Tafel, zum anderen am Ende des Labors angebracht, um die Lehrperson und Klasse von vorne bzw. hinten aufzunehmen. Darüber hinaus ist es angedacht, die vierte Kamera so anzubringen, dass nur Mimik und Gestik der Lehrperson erfasst wird, was eine teilautomatisierte Analyse der Bewegungsabläufe ermöglicht.</w:t>
      </w:r>
      <w:r w:rsidR="0036515C" w:rsidRPr="0036515C">
        <w:rPr>
          <w:sz w:val="22"/>
          <w:szCs w:val="22"/>
        </w:rPr>
        <w:t xml:space="preserve"> </w:t>
      </w:r>
      <w:r w:rsidR="008C74C3">
        <w:rPr>
          <w:sz w:val="22"/>
          <w:szCs w:val="22"/>
        </w:rPr>
        <w:t xml:space="preserve">Im Anschluss an jede Lektion beantworten die </w:t>
      </w:r>
      <w:proofErr w:type="spellStart"/>
      <w:proofErr w:type="gramStart"/>
      <w:r w:rsidR="008C74C3">
        <w:rPr>
          <w:sz w:val="22"/>
          <w:szCs w:val="22"/>
        </w:rPr>
        <w:t>Proband:innen</w:t>
      </w:r>
      <w:proofErr w:type="spellEnd"/>
      <w:proofErr w:type="gramEnd"/>
      <w:r w:rsidR="008C74C3">
        <w:rPr>
          <w:sz w:val="22"/>
          <w:szCs w:val="22"/>
        </w:rPr>
        <w:t xml:space="preserve"> </w:t>
      </w:r>
      <w:r w:rsidR="008C74C3" w:rsidRPr="0036515C">
        <w:rPr>
          <w:sz w:val="22"/>
          <w:szCs w:val="22"/>
        </w:rPr>
        <w:t xml:space="preserve">Items </w:t>
      </w:r>
      <w:r w:rsidR="008C74C3">
        <w:rPr>
          <w:sz w:val="22"/>
          <w:szCs w:val="22"/>
        </w:rPr>
        <w:t xml:space="preserve">aus </w:t>
      </w:r>
      <w:r w:rsidR="008C74C3" w:rsidRPr="0036515C">
        <w:rPr>
          <w:sz w:val="22"/>
          <w:szCs w:val="22"/>
        </w:rPr>
        <w:t>validierte</w:t>
      </w:r>
      <w:r w:rsidR="008C74C3">
        <w:rPr>
          <w:sz w:val="22"/>
          <w:szCs w:val="22"/>
        </w:rPr>
        <w:t>n</w:t>
      </w:r>
      <w:r w:rsidR="008C74C3" w:rsidRPr="0036515C">
        <w:rPr>
          <w:sz w:val="22"/>
          <w:szCs w:val="22"/>
        </w:rPr>
        <w:t xml:space="preserve"> Fragebögen zum Klassenmanagement</w:t>
      </w:r>
      <w:r w:rsidR="008C74C3">
        <w:rPr>
          <w:sz w:val="22"/>
          <w:szCs w:val="22"/>
        </w:rPr>
        <w:t xml:space="preserve"> und Präsenzverhalten der Lehrperson. </w:t>
      </w:r>
      <w:r w:rsidRPr="0036515C">
        <w:rPr>
          <w:sz w:val="22"/>
          <w:szCs w:val="22"/>
        </w:rPr>
        <w:t xml:space="preserve">Die auf Video </w:t>
      </w:r>
      <w:r w:rsidRPr="0036515C">
        <w:rPr>
          <w:sz w:val="22"/>
          <w:szCs w:val="22"/>
        </w:rPr>
        <w:lastRenderedPageBreak/>
        <w:t xml:space="preserve">aufgenommenen Lektionen werden in einem post-hoc Verfahren von vorher trainierten </w:t>
      </w:r>
      <w:proofErr w:type="spellStart"/>
      <w:r w:rsidRPr="0036515C">
        <w:rPr>
          <w:sz w:val="22"/>
          <w:szCs w:val="22"/>
        </w:rPr>
        <w:t>Rater</w:t>
      </w:r>
      <w:r w:rsidR="0036515C">
        <w:rPr>
          <w:sz w:val="22"/>
          <w:szCs w:val="22"/>
        </w:rPr>
        <w:t>:</w:t>
      </w:r>
      <w:r w:rsidRPr="0036515C">
        <w:rPr>
          <w:sz w:val="22"/>
          <w:szCs w:val="22"/>
        </w:rPr>
        <w:t>innen</w:t>
      </w:r>
      <w:proofErr w:type="spellEnd"/>
      <w:r w:rsidRPr="0036515C">
        <w:rPr>
          <w:sz w:val="22"/>
          <w:szCs w:val="22"/>
        </w:rPr>
        <w:t xml:space="preserve"> kodiert</w:t>
      </w:r>
      <w:r w:rsidR="0036515C" w:rsidRPr="0036515C">
        <w:rPr>
          <w:sz w:val="22"/>
          <w:szCs w:val="22"/>
        </w:rPr>
        <w:t>.</w:t>
      </w:r>
    </w:p>
    <w:sectPr w:rsidR="00756399" w:rsidRPr="0036515C" w:rsidSect="005F45FA">
      <w:footerReference w:type="default" r:id="rId8"/>
      <w:pgSz w:w="11906" w:h="16838"/>
      <w:pgMar w:top="1417" w:right="1416"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C60A0F" w14:textId="77777777" w:rsidR="00F0675F" w:rsidRDefault="00F0675F" w:rsidP="002D05CF">
      <w:r>
        <w:separator/>
      </w:r>
    </w:p>
  </w:endnote>
  <w:endnote w:type="continuationSeparator" w:id="0">
    <w:p w14:paraId="670D445B" w14:textId="77777777" w:rsidR="00F0675F" w:rsidRDefault="00F0675F" w:rsidP="002D0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6227044"/>
      <w:docPartObj>
        <w:docPartGallery w:val="Page Numbers (Bottom of Page)"/>
        <w:docPartUnique/>
      </w:docPartObj>
    </w:sdtPr>
    <w:sdtEndPr/>
    <w:sdtContent>
      <w:p w14:paraId="7080F966" w14:textId="7C37711E" w:rsidR="00CB588F" w:rsidRDefault="00CB588F">
        <w:pPr>
          <w:pStyle w:val="Fuzeile"/>
          <w:jc w:val="right"/>
        </w:pPr>
        <w:r>
          <w:fldChar w:fldCharType="begin"/>
        </w:r>
        <w:r>
          <w:instrText>PAGE   \* MERGEFORMAT</w:instrText>
        </w:r>
        <w:r>
          <w:fldChar w:fldCharType="separate"/>
        </w:r>
        <w:r>
          <w:t>2</w:t>
        </w:r>
        <w:r>
          <w:fldChar w:fldCharType="end"/>
        </w:r>
      </w:p>
    </w:sdtContent>
  </w:sdt>
  <w:p w14:paraId="639F0B4A" w14:textId="77777777" w:rsidR="00CB588F" w:rsidRDefault="00CB588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C8740" w14:textId="77777777" w:rsidR="00F0675F" w:rsidRDefault="00F0675F" w:rsidP="002D05CF">
      <w:r>
        <w:separator/>
      </w:r>
    </w:p>
  </w:footnote>
  <w:footnote w:type="continuationSeparator" w:id="0">
    <w:p w14:paraId="35187114" w14:textId="77777777" w:rsidR="00F0675F" w:rsidRDefault="00F0675F" w:rsidP="002D05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A5437"/>
    <w:multiLevelType w:val="hybridMultilevel"/>
    <w:tmpl w:val="F46A1D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F65548"/>
    <w:multiLevelType w:val="hybridMultilevel"/>
    <w:tmpl w:val="C832AC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447A9B"/>
    <w:multiLevelType w:val="multilevel"/>
    <w:tmpl w:val="A684AFC0"/>
    <w:lvl w:ilvl="0">
      <w:start w:val="1"/>
      <w:numFmt w:val="decimal"/>
      <w:lvlText w:val="%1."/>
      <w:lvlJc w:val="left"/>
      <w:pPr>
        <w:ind w:left="720" w:hanging="360"/>
      </w:pPr>
      <w:rPr>
        <w:rFonts w:hint="default"/>
      </w:rPr>
    </w:lvl>
    <w:lvl w:ilvl="1">
      <w:start w:val="1"/>
      <w:numFmt w:val="decimal"/>
      <w:isLgl/>
      <w:lvlText w:val="%1.%2"/>
      <w:lvlJc w:val="left"/>
      <w:pPr>
        <w:ind w:left="804" w:hanging="4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E6E56B2"/>
    <w:multiLevelType w:val="multilevel"/>
    <w:tmpl w:val="A684AFC0"/>
    <w:lvl w:ilvl="0">
      <w:start w:val="1"/>
      <w:numFmt w:val="decimal"/>
      <w:lvlText w:val="%1."/>
      <w:lvlJc w:val="left"/>
      <w:pPr>
        <w:ind w:left="720" w:hanging="360"/>
      </w:pPr>
      <w:rPr>
        <w:rFonts w:hint="default"/>
      </w:rPr>
    </w:lvl>
    <w:lvl w:ilvl="1">
      <w:start w:val="1"/>
      <w:numFmt w:val="decimal"/>
      <w:isLgl/>
      <w:lvlText w:val="%1.%2"/>
      <w:lvlJc w:val="left"/>
      <w:pPr>
        <w:ind w:left="804" w:hanging="4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ED23CFF"/>
    <w:multiLevelType w:val="hybridMultilevel"/>
    <w:tmpl w:val="756889B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36F48ED"/>
    <w:multiLevelType w:val="hybridMultilevel"/>
    <w:tmpl w:val="BD4ECB4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0B329DB"/>
    <w:multiLevelType w:val="hybridMultilevel"/>
    <w:tmpl w:val="BD4ECB4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83E3302"/>
    <w:multiLevelType w:val="hybridMultilevel"/>
    <w:tmpl w:val="E702C0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4"/>
  </w:num>
  <w:num w:numId="5">
    <w:abstractNumId w:val="0"/>
  </w:num>
  <w:num w:numId="6">
    <w:abstractNumId w:val="2"/>
  </w:num>
  <w:num w:numId="7">
    <w:abstractNumId w:val="3"/>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iglmayr, Anne">
    <w15:presenceInfo w15:providerId="AD" w15:userId="S-1-5-21-2361800232-213331468-3115616407-1902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825"/>
    <w:rsid w:val="000459E5"/>
    <w:rsid w:val="00073666"/>
    <w:rsid w:val="000B5925"/>
    <w:rsid w:val="000D3DD6"/>
    <w:rsid w:val="000F298B"/>
    <w:rsid w:val="000F2E1E"/>
    <w:rsid w:val="00102382"/>
    <w:rsid w:val="00151F3B"/>
    <w:rsid w:val="001B6DA8"/>
    <w:rsid w:val="001C6B50"/>
    <w:rsid w:val="001F67CC"/>
    <w:rsid w:val="002C213C"/>
    <w:rsid w:val="002D05CF"/>
    <w:rsid w:val="0032706C"/>
    <w:rsid w:val="00332B69"/>
    <w:rsid w:val="00332C6F"/>
    <w:rsid w:val="0036515C"/>
    <w:rsid w:val="00385583"/>
    <w:rsid w:val="003A2B98"/>
    <w:rsid w:val="003D1083"/>
    <w:rsid w:val="003F6D11"/>
    <w:rsid w:val="004059C8"/>
    <w:rsid w:val="00431590"/>
    <w:rsid w:val="00440267"/>
    <w:rsid w:val="00497862"/>
    <w:rsid w:val="004A232B"/>
    <w:rsid w:val="004B2164"/>
    <w:rsid w:val="004B6B86"/>
    <w:rsid w:val="005350B2"/>
    <w:rsid w:val="00567C99"/>
    <w:rsid w:val="005859BE"/>
    <w:rsid w:val="005B2970"/>
    <w:rsid w:val="005F45FA"/>
    <w:rsid w:val="006701D2"/>
    <w:rsid w:val="00697E43"/>
    <w:rsid w:val="00712275"/>
    <w:rsid w:val="007529E6"/>
    <w:rsid w:val="00756399"/>
    <w:rsid w:val="00771393"/>
    <w:rsid w:val="00803825"/>
    <w:rsid w:val="0085282C"/>
    <w:rsid w:val="008C74C3"/>
    <w:rsid w:val="008F64C2"/>
    <w:rsid w:val="008F6B94"/>
    <w:rsid w:val="009363C6"/>
    <w:rsid w:val="00981F8F"/>
    <w:rsid w:val="009967D7"/>
    <w:rsid w:val="00A33788"/>
    <w:rsid w:val="00A46D30"/>
    <w:rsid w:val="00A72FB6"/>
    <w:rsid w:val="00A8546B"/>
    <w:rsid w:val="00AA1E70"/>
    <w:rsid w:val="00B17B5D"/>
    <w:rsid w:val="00B7524D"/>
    <w:rsid w:val="00B75774"/>
    <w:rsid w:val="00B8205C"/>
    <w:rsid w:val="00BD41C3"/>
    <w:rsid w:val="00C11282"/>
    <w:rsid w:val="00C25EE4"/>
    <w:rsid w:val="00C73CD8"/>
    <w:rsid w:val="00C8468F"/>
    <w:rsid w:val="00CB588F"/>
    <w:rsid w:val="00CC34E6"/>
    <w:rsid w:val="00DB5F8F"/>
    <w:rsid w:val="00DF638E"/>
    <w:rsid w:val="00E25972"/>
    <w:rsid w:val="00E71DB8"/>
    <w:rsid w:val="00EA76C2"/>
    <w:rsid w:val="00F0675F"/>
    <w:rsid w:val="00F1111F"/>
    <w:rsid w:val="00F502CD"/>
    <w:rsid w:val="00F53E3E"/>
    <w:rsid w:val="00F63B8E"/>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F488C"/>
  <w15:chartTrackingRefBased/>
  <w15:docId w15:val="{04746ECD-E2A4-4B2F-BCCF-01CDA27D4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03825"/>
    <w:pPr>
      <w:spacing w:after="0" w:line="240" w:lineRule="auto"/>
    </w:pPr>
    <w:rPr>
      <w:rFonts w:ascii="Times New Roman" w:eastAsia="Times New Roman" w:hAnsi="Times New Roman" w:cs="Times New Roman"/>
      <w:sz w:val="20"/>
      <w:szCs w:val="20"/>
      <w:lang w:eastAsia="de-DE"/>
    </w:rPr>
  </w:style>
  <w:style w:type="paragraph" w:styleId="berschrift1">
    <w:name w:val="heading 1"/>
    <w:basedOn w:val="Standard"/>
    <w:next w:val="Standard"/>
    <w:link w:val="berschrift1Zchn"/>
    <w:uiPriority w:val="9"/>
    <w:qFormat/>
    <w:rsid w:val="008038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0382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75639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semiHidden/>
    <w:rsid w:val="00803825"/>
    <w:pPr>
      <w:tabs>
        <w:tab w:val="center" w:pos="4536"/>
        <w:tab w:val="right" w:pos="9072"/>
      </w:tabs>
    </w:pPr>
    <w:rPr>
      <w:sz w:val="12"/>
      <w:szCs w:val="12"/>
    </w:rPr>
  </w:style>
  <w:style w:type="character" w:customStyle="1" w:styleId="KopfzeileZchn">
    <w:name w:val="Kopfzeile Zchn"/>
    <w:basedOn w:val="Absatz-Standardschriftart"/>
    <w:link w:val="Kopfzeile"/>
    <w:semiHidden/>
    <w:rsid w:val="00803825"/>
    <w:rPr>
      <w:rFonts w:ascii="Times New Roman" w:eastAsia="Times New Roman" w:hAnsi="Times New Roman" w:cs="Times New Roman"/>
      <w:sz w:val="12"/>
      <w:szCs w:val="12"/>
      <w:lang w:eastAsia="de-DE"/>
    </w:rPr>
  </w:style>
  <w:style w:type="character" w:customStyle="1" w:styleId="berschrift2Zchn">
    <w:name w:val="Überschrift 2 Zchn"/>
    <w:basedOn w:val="Absatz-Standardschriftart"/>
    <w:link w:val="berschrift2"/>
    <w:uiPriority w:val="9"/>
    <w:rsid w:val="00803825"/>
    <w:rPr>
      <w:rFonts w:asciiTheme="majorHAnsi" w:eastAsiaTheme="majorEastAsia" w:hAnsiTheme="majorHAnsi" w:cstheme="majorBidi"/>
      <w:color w:val="2F5496" w:themeColor="accent1" w:themeShade="BF"/>
      <w:sz w:val="26"/>
      <w:szCs w:val="26"/>
      <w:lang w:eastAsia="de-DE"/>
    </w:rPr>
  </w:style>
  <w:style w:type="character" w:customStyle="1" w:styleId="berschrift1Zchn">
    <w:name w:val="Überschrift 1 Zchn"/>
    <w:basedOn w:val="Absatz-Standardschriftart"/>
    <w:link w:val="berschrift1"/>
    <w:uiPriority w:val="9"/>
    <w:rsid w:val="00803825"/>
    <w:rPr>
      <w:rFonts w:asciiTheme="majorHAnsi" w:eastAsiaTheme="majorEastAsia" w:hAnsiTheme="majorHAnsi" w:cstheme="majorBidi"/>
      <w:color w:val="2F5496" w:themeColor="accent1" w:themeShade="BF"/>
      <w:sz w:val="32"/>
      <w:szCs w:val="32"/>
      <w:lang w:eastAsia="de-DE"/>
    </w:rPr>
  </w:style>
  <w:style w:type="paragraph" w:styleId="Listenabsatz">
    <w:name w:val="List Paragraph"/>
    <w:basedOn w:val="Standard"/>
    <w:uiPriority w:val="34"/>
    <w:qFormat/>
    <w:rsid w:val="00803825"/>
    <w:pPr>
      <w:ind w:left="720"/>
      <w:contextualSpacing/>
    </w:pPr>
  </w:style>
  <w:style w:type="paragraph" w:styleId="Funotentext">
    <w:name w:val="footnote text"/>
    <w:basedOn w:val="Standard"/>
    <w:link w:val="FunotentextZchn"/>
    <w:uiPriority w:val="99"/>
    <w:semiHidden/>
    <w:unhideWhenUsed/>
    <w:rsid w:val="002D05CF"/>
  </w:style>
  <w:style w:type="character" w:customStyle="1" w:styleId="FunotentextZchn">
    <w:name w:val="Fußnotentext Zchn"/>
    <w:basedOn w:val="Absatz-Standardschriftart"/>
    <w:link w:val="Funotentext"/>
    <w:uiPriority w:val="99"/>
    <w:semiHidden/>
    <w:rsid w:val="002D05CF"/>
    <w:rPr>
      <w:rFonts w:ascii="Times New Roman" w:eastAsia="Times New Roman" w:hAnsi="Times New Roman" w:cs="Times New Roman"/>
      <w:sz w:val="20"/>
      <w:szCs w:val="20"/>
      <w:lang w:eastAsia="de-DE"/>
    </w:rPr>
  </w:style>
  <w:style w:type="character" w:styleId="Funotenzeichen">
    <w:name w:val="footnote reference"/>
    <w:basedOn w:val="Absatz-Standardschriftart"/>
    <w:uiPriority w:val="99"/>
    <w:semiHidden/>
    <w:unhideWhenUsed/>
    <w:rsid w:val="002D05CF"/>
    <w:rPr>
      <w:vertAlign w:val="superscript"/>
    </w:rPr>
  </w:style>
  <w:style w:type="character" w:styleId="Kommentarzeichen">
    <w:name w:val="annotation reference"/>
    <w:basedOn w:val="Absatz-Standardschriftart"/>
    <w:uiPriority w:val="99"/>
    <w:semiHidden/>
    <w:unhideWhenUsed/>
    <w:rsid w:val="002C213C"/>
    <w:rPr>
      <w:sz w:val="16"/>
      <w:szCs w:val="16"/>
    </w:rPr>
  </w:style>
  <w:style w:type="paragraph" w:styleId="Kommentartext">
    <w:name w:val="annotation text"/>
    <w:basedOn w:val="Standard"/>
    <w:link w:val="KommentartextZchn"/>
    <w:uiPriority w:val="99"/>
    <w:semiHidden/>
    <w:unhideWhenUsed/>
    <w:rsid w:val="002C213C"/>
  </w:style>
  <w:style w:type="character" w:customStyle="1" w:styleId="KommentartextZchn">
    <w:name w:val="Kommentartext Zchn"/>
    <w:basedOn w:val="Absatz-Standardschriftart"/>
    <w:link w:val="Kommentartext"/>
    <w:uiPriority w:val="99"/>
    <w:semiHidden/>
    <w:rsid w:val="002C213C"/>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2C213C"/>
    <w:rPr>
      <w:b/>
      <w:bCs/>
    </w:rPr>
  </w:style>
  <w:style w:type="character" w:customStyle="1" w:styleId="KommentarthemaZchn">
    <w:name w:val="Kommentarthema Zchn"/>
    <w:basedOn w:val="KommentartextZchn"/>
    <w:link w:val="Kommentarthema"/>
    <w:uiPriority w:val="99"/>
    <w:semiHidden/>
    <w:rsid w:val="002C213C"/>
    <w:rPr>
      <w:rFonts w:ascii="Times New Roman" w:eastAsia="Times New Roman" w:hAnsi="Times New Roman" w:cs="Times New Roman"/>
      <w:b/>
      <w:bCs/>
      <w:sz w:val="20"/>
      <w:szCs w:val="20"/>
      <w:lang w:eastAsia="de-DE"/>
    </w:rPr>
  </w:style>
  <w:style w:type="paragraph" w:styleId="Sprechblasentext">
    <w:name w:val="Balloon Text"/>
    <w:basedOn w:val="Standard"/>
    <w:link w:val="SprechblasentextZchn"/>
    <w:uiPriority w:val="99"/>
    <w:semiHidden/>
    <w:unhideWhenUsed/>
    <w:rsid w:val="002C213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C213C"/>
    <w:rPr>
      <w:rFonts w:ascii="Segoe UI" w:eastAsia="Times New Roman" w:hAnsi="Segoe UI" w:cs="Segoe UI"/>
      <w:sz w:val="18"/>
      <w:szCs w:val="18"/>
      <w:lang w:eastAsia="de-DE"/>
    </w:rPr>
  </w:style>
  <w:style w:type="paragraph" w:styleId="Fuzeile">
    <w:name w:val="footer"/>
    <w:basedOn w:val="Standard"/>
    <w:link w:val="FuzeileZchn"/>
    <w:uiPriority w:val="99"/>
    <w:unhideWhenUsed/>
    <w:rsid w:val="003D1083"/>
    <w:pPr>
      <w:tabs>
        <w:tab w:val="center" w:pos="4536"/>
        <w:tab w:val="right" w:pos="9072"/>
      </w:tabs>
    </w:pPr>
  </w:style>
  <w:style w:type="character" w:customStyle="1" w:styleId="FuzeileZchn">
    <w:name w:val="Fußzeile Zchn"/>
    <w:basedOn w:val="Absatz-Standardschriftart"/>
    <w:link w:val="Fuzeile"/>
    <w:uiPriority w:val="99"/>
    <w:rsid w:val="003D1083"/>
    <w:rPr>
      <w:rFonts w:ascii="Times New Roman" w:eastAsia="Times New Roman" w:hAnsi="Times New Roman" w:cs="Times New Roman"/>
      <w:sz w:val="20"/>
      <w:szCs w:val="20"/>
      <w:lang w:eastAsia="de-DE"/>
    </w:rPr>
  </w:style>
  <w:style w:type="character" w:customStyle="1" w:styleId="berschrift3Zchn">
    <w:name w:val="Überschrift 3 Zchn"/>
    <w:basedOn w:val="Absatz-Standardschriftart"/>
    <w:link w:val="berschrift3"/>
    <w:uiPriority w:val="9"/>
    <w:semiHidden/>
    <w:rsid w:val="00756399"/>
    <w:rPr>
      <w:rFonts w:asciiTheme="majorHAnsi" w:eastAsiaTheme="majorEastAsia" w:hAnsiTheme="majorHAnsi" w:cstheme="majorBidi"/>
      <w:color w:val="1F3763" w:themeColor="accent1" w:themeShade="7F"/>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42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479</Words>
  <Characters>3020</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Deiglmayr, Anne</cp:lastModifiedBy>
  <cp:revision>2</cp:revision>
  <dcterms:created xsi:type="dcterms:W3CDTF">2021-04-13T13:36:00Z</dcterms:created>
  <dcterms:modified xsi:type="dcterms:W3CDTF">2021-04-13T13:36:00Z</dcterms:modified>
</cp:coreProperties>
</file>