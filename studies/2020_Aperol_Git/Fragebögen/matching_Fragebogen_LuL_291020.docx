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9EB6B" w14:textId="77777777" w:rsidR="00A37786" w:rsidRDefault="00A37786" w:rsidP="00A37786">
      <w:pPr>
        <w:jc w:val="both"/>
        <w:rPr>
          <w:rFonts w:asciiTheme="majorBidi" w:hAnsiTheme="majorBidi" w:cstheme="majorBidi"/>
        </w:rPr>
      </w:pPr>
    </w:p>
    <w:p w14:paraId="6749374B" w14:textId="77777777" w:rsidR="00A37786" w:rsidRPr="00D90F72" w:rsidRDefault="00A37786" w:rsidP="00A37786">
      <w:pPr>
        <w:jc w:val="both"/>
        <w:rPr>
          <w:b/>
        </w:rPr>
      </w:pPr>
      <w:r w:rsidRPr="00D90F72">
        <w:rPr>
          <w:b/>
        </w:rPr>
        <w:t xml:space="preserve">Liebe </w:t>
      </w:r>
      <w:r>
        <w:rPr>
          <w:b/>
        </w:rPr>
        <w:t>Lehre</w:t>
      </w:r>
      <w:r w:rsidRPr="00D90F72">
        <w:rPr>
          <w:b/>
        </w:rPr>
        <w:t xml:space="preserve">rinnen, liebe </w:t>
      </w:r>
      <w:r>
        <w:rPr>
          <w:b/>
        </w:rPr>
        <w:t>Lehr</w:t>
      </w:r>
      <w:r w:rsidRPr="00D90F72">
        <w:rPr>
          <w:b/>
        </w:rPr>
        <w:t>er,</w:t>
      </w:r>
    </w:p>
    <w:p w14:paraId="7EDB26C3" w14:textId="77777777" w:rsidR="00A37786" w:rsidRPr="00D90F72" w:rsidRDefault="00A37786" w:rsidP="00A37786">
      <w:pPr>
        <w:jc w:val="both"/>
      </w:pPr>
    </w:p>
    <w:p w14:paraId="386B03F9" w14:textId="1AE73EFE" w:rsidR="00A37786" w:rsidRDefault="00A37786" w:rsidP="008208E1">
      <w:pPr>
        <w:jc w:val="both"/>
      </w:pPr>
      <w:bookmarkStart w:id="0" w:name="_Hlk54278902"/>
      <w:r w:rsidRPr="00D90F72">
        <w:t xml:space="preserve">zuerst einmal möchte ich mich herzlich bei </w:t>
      </w:r>
      <w:r>
        <w:t>Ihnen</w:t>
      </w:r>
      <w:r w:rsidRPr="00D90F72">
        <w:t xml:space="preserve"> dafür bedanken, dass </w:t>
      </w:r>
      <w:r>
        <w:t>Sie</w:t>
      </w:r>
      <w:r w:rsidRPr="00D90F72">
        <w:t xml:space="preserve"> an dieser Befragung teilnehm</w:t>
      </w:r>
      <w:r>
        <w:t>en</w:t>
      </w:r>
      <w:r w:rsidRPr="00D90F72">
        <w:t xml:space="preserve">! </w:t>
      </w:r>
      <w:r>
        <w:t>Sie</w:t>
      </w:r>
      <w:r w:rsidRPr="00D90F72">
        <w:t xml:space="preserve"> </w:t>
      </w:r>
      <w:r>
        <w:t>werden nun</w:t>
      </w:r>
      <w:r w:rsidRPr="00D90F72">
        <w:t xml:space="preserve"> eine Reihe von Aussagen bewerten. Bitte l</w:t>
      </w:r>
      <w:r>
        <w:t>esen</w:t>
      </w:r>
      <w:r w:rsidRPr="00D90F72">
        <w:t xml:space="preserve"> </w:t>
      </w:r>
      <w:r>
        <w:t>Sie sich</w:t>
      </w:r>
      <w:r w:rsidRPr="00D90F72">
        <w:t xml:space="preserve"> die Aussagen sorgfältig durch und entscheide</w:t>
      </w:r>
      <w:r>
        <w:t>n</w:t>
      </w:r>
      <w:r w:rsidRPr="00D90F72">
        <w:t xml:space="preserve"> dann, in welchem Ausmaß die Aussage auf </w:t>
      </w:r>
      <w:r>
        <w:t>Sie</w:t>
      </w:r>
      <w:r w:rsidRPr="00D90F72">
        <w:t xml:space="preserve"> zutrifft, bzw. in welchem Ausmaß </w:t>
      </w:r>
      <w:r>
        <w:t>Sie</w:t>
      </w:r>
      <w:r w:rsidRPr="00D90F72">
        <w:t xml:space="preserve"> der Aussage zustimm</w:t>
      </w:r>
      <w:r>
        <w:t>en</w:t>
      </w:r>
      <w:r w:rsidRPr="00D90F72">
        <w:t>.</w:t>
      </w:r>
    </w:p>
    <w:p w14:paraId="34684C4C" w14:textId="77777777" w:rsidR="007A4227" w:rsidRPr="00D90F72" w:rsidRDefault="007A4227" w:rsidP="008208E1">
      <w:pPr>
        <w:jc w:val="both"/>
      </w:pPr>
    </w:p>
    <w:p w14:paraId="306B49B3" w14:textId="77777777" w:rsidR="00953E90" w:rsidRDefault="00A37786" w:rsidP="008208E1">
      <w:pPr>
        <w:jc w:val="both"/>
      </w:pPr>
      <w:r>
        <w:t>Sie</w:t>
      </w:r>
      <w:r w:rsidRPr="00D90F72">
        <w:t xml:space="preserve"> </w:t>
      </w:r>
      <w:r>
        <w:t>können</w:t>
      </w:r>
      <w:r w:rsidRPr="00D90F72">
        <w:t xml:space="preserve"> </w:t>
      </w:r>
      <w:r>
        <w:t>Ihre</w:t>
      </w:r>
      <w:r w:rsidRPr="00D90F72">
        <w:t xml:space="preserve"> Antworten von „1 = trifft gar nicht zu“ über Zwischenstufen bis „6 = trifft genau zu“ abstufen. Je höher die Zahl, desto mehr trifft die Aussage auf </w:t>
      </w:r>
      <w:r>
        <w:t>Sie</w:t>
      </w:r>
      <w:r w:rsidRPr="00D90F72">
        <w:t xml:space="preserve"> zu bzw. umso mehr stimm</w:t>
      </w:r>
      <w:r>
        <w:t>en</w:t>
      </w:r>
      <w:r w:rsidRPr="00D90F72">
        <w:t xml:space="preserve"> </w:t>
      </w:r>
      <w:r>
        <w:t>Sie</w:t>
      </w:r>
      <w:r w:rsidRPr="00D90F72">
        <w:t xml:space="preserve"> der Aussage z</w:t>
      </w:r>
      <w:r>
        <w:t>u.</w:t>
      </w:r>
    </w:p>
    <w:p w14:paraId="7C84281E" w14:textId="2043D807" w:rsidR="00A37786" w:rsidRDefault="00A37786" w:rsidP="008208E1">
      <w:pPr>
        <w:jc w:val="both"/>
      </w:pPr>
      <w:r w:rsidRPr="00D90F72">
        <w:t xml:space="preserve"> </w:t>
      </w:r>
      <w:r w:rsidRPr="00D90F72">
        <w:br/>
        <w:t xml:space="preserve">Die Antworten auf unsere Fragen können nicht richtig oder falsch sein. Es geht um </w:t>
      </w:r>
      <w:r w:rsidR="006A6EB3">
        <w:t>Ihre</w:t>
      </w:r>
      <w:r w:rsidRPr="00D90F72">
        <w:t xml:space="preserve"> Auffassungen, Meinungen und Gewohnheiten. Wenn </w:t>
      </w:r>
      <w:r w:rsidR="006A6EB3">
        <w:t>Sie</w:t>
      </w:r>
      <w:r w:rsidRPr="00D90F72">
        <w:t xml:space="preserve"> </w:t>
      </w:r>
      <w:r w:rsidR="006A6EB3">
        <w:t>sich</w:t>
      </w:r>
      <w:r w:rsidRPr="00D90F72">
        <w:t xml:space="preserve"> in </w:t>
      </w:r>
      <w:r w:rsidR="006A6EB3">
        <w:t>Ihren</w:t>
      </w:r>
      <w:r w:rsidRPr="00D90F72">
        <w:t xml:space="preserve"> Antworten nicht ganz sicher </w:t>
      </w:r>
      <w:r w:rsidR="006A6EB3">
        <w:t>sind</w:t>
      </w:r>
      <w:r w:rsidRPr="00D90F72">
        <w:t>, ist das nicht schlimm. Die meisten Fragen können und sollen „aus dem Bauch heraus“ beantwortet werden.</w:t>
      </w:r>
    </w:p>
    <w:p w14:paraId="65C344E8" w14:textId="77777777" w:rsidR="007A4227" w:rsidRPr="00D90F72" w:rsidRDefault="007A4227" w:rsidP="008208E1">
      <w:pPr>
        <w:jc w:val="both"/>
      </w:pPr>
    </w:p>
    <w:p w14:paraId="7503FDBB" w14:textId="77777777" w:rsidR="00A37786" w:rsidRPr="00D90F72" w:rsidRDefault="00A37786" w:rsidP="008208E1">
      <w:pPr>
        <w:jc w:val="both"/>
      </w:pPr>
      <w:r w:rsidRPr="00D90F72">
        <w:t xml:space="preserve">Da </w:t>
      </w:r>
      <w:r w:rsidR="006A6EB3">
        <w:t>Ihre</w:t>
      </w:r>
      <w:r w:rsidRPr="00D90F72">
        <w:t xml:space="preserve"> Antworten anonym sind, erfährt keiner, was </w:t>
      </w:r>
      <w:r w:rsidR="006A6EB3">
        <w:t>Sie</w:t>
      </w:r>
      <w:r w:rsidRPr="00D90F72">
        <w:t xml:space="preserve"> geantwortet habt – weder </w:t>
      </w:r>
      <w:r w:rsidR="006A6EB3">
        <w:t>Ihre</w:t>
      </w:r>
      <w:r w:rsidRPr="00D90F72">
        <w:t xml:space="preserve"> </w:t>
      </w:r>
      <w:r w:rsidR="006A6EB3">
        <w:t>Schüler</w:t>
      </w:r>
      <w:r w:rsidRPr="00D90F72">
        <w:t xml:space="preserve">, noch </w:t>
      </w:r>
      <w:r w:rsidR="006A6EB3">
        <w:t>deren</w:t>
      </w:r>
      <w:r w:rsidRPr="00D90F72">
        <w:t xml:space="preserve"> Eltern </w:t>
      </w:r>
      <w:r w:rsidR="006A6EB3">
        <w:t xml:space="preserve">oder Ihre Vorgesetzten </w:t>
      </w:r>
      <w:r w:rsidRPr="00D90F72">
        <w:t>werden diesen Fragebogen zu sehen bekommen. Deshalb könn</w:t>
      </w:r>
      <w:r w:rsidR="006A6EB3">
        <w:t>en</w:t>
      </w:r>
      <w:r w:rsidRPr="00D90F72">
        <w:t xml:space="preserve"> </w:t>
      </w:r>
      <w:r w:rsidR="006A6EB3">
        <w:t>Sie</w:t>
      </w:r>
      <w:r w:rsidRPr="00D90F72">
        <w:t xml:space="preserve"> ganz ehrlich antworten. Deshalb bi</w:t>
      </w:r>
      <w:r w:rsidR="006A6EB3">
        <w:t xml:space="preserve">tten wir Sie </w:t>
      </w:r>
      <w:r w:rsidRPr="00D90F72">
        <w:t xml:space="preserve">nun </w:t>
      </w:r>
      <w:r w:rsidR="00933CFA">
        <w:t xml:space="preserve">erneut, </w:t>
      </w:r>
      <w:r w:rsidR="006A6EB3">
        <w:t>Ihren</w:t>
      </w:r>
      <w:r w:rsidRPr="00D90F72">
        <w:t xml:space="preserve"> Code</w:t>
      </w:r>
      <w:r w:rsidR="006A6EB3">
        <w:t xml:space="preserve"> zu bilden. </w:t>
      </w:r>
      <w:r w:rsidRPr="00D90F72">
        <w:t>Schreib</w:t>
      </w:r>
      <w:r w:rsidR="006A6EB3">
        <w:t>en</w:t>
      </w:r>
      <w:r w:rsidRPr="00D90F72">
        <w:t xml:space="preserve"> </w:t>
      </w:r>
      <w:r w:rsidR="006A6EB3">
        <w:t xml:space="preserve">Sie </w:t>
      </w:r>
      <w:r w:rsidRPr="00D90F72">
        <w:t xml:space="preserve">bitte nur </w:t>
      </w:r>
      <w:r w:rsidR="006A6EB3">
        <w:t>Ihren</w:t>
      </w:r>
      <w:r w:rsidRPr="00D90F72">
        <w:t xml:space="preserve"> Code auf den Fragebogen und nicht </w:t>
      </w:r>
      <w:r w:rsidR="006A6EB3">
        <w:t>Ihren</w:t>
      </w:r>
      <w:r w:rsidRPr="00D90F72">
        <w:t xml:space="preserve"> Namen.</w:t>
      </w:r>
    </w:p>
    <w:p w14:paraId="3529F26F" w14:textId="77777777" w:rsidR="00A37786" w:rsidRPr="00D90F72" w:rsidRDefault="00A37786" w:rsidP="00741FBF"/>
    <w:p w14:paraId="25465DC6" w14:textId="77777777" w:rsidR="00A37786" w:rsidRPr="00933CFA" w:rsidRDefault="00741FBF" w:rsidP="00741FBF">
      <w:r w:rsidRPr="00933CFA">
        <w:t xml:space="preserve">Bitte tragen Sie </w:t>
      </w:r>
      <w:r w:rsidR="00A37786" w:rsidRPr="00933CFA">
        <w:t xml:space="preserve">jetzt </w:t>
      </w:r>
      <w:r w:rsidRPr="00933CFA">
        <w:t>Ihren eigenen</w:t>
      </w:r>
      <w:r w:rsidR="00A37786" w:rsidRPr="00933CFA">
        <w:t xml:space="preserve"> Code hier ein!</w:t>
      </w:r>
    </w:p>
    <w:tbl>
      <w:tblPr>
        <w:tblStyle w:val="Tabellenraster"/>
        <w:tblW w:w="9072" w:type="dxa"/>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7655"/>
        <w:gridCol w:w="709"/>
        <w:gridCol w:w="708"/>
      </w:tblGrid>
      <w:tr w:rsidR="00A37786" w:rsidRPr="00D90F72" w14:paraId="45CA63A9" w14:textId="77777777" w:rsidTr="00741FBF">
        <w:trPr>
          <w:trHeight w:val="340"/>
        </w:trPr>
        <w:tc>
          <w:tcPr>
            <w:tcW w:w="7655" w:type="dxa"/>
          </w:tcPr>
          <w:p w14:paraId="1788396B" w14:textId="77777777" w:rsidR="00A37786" w:rsidRPr="00D90F72" w:rsidRDefault="00A37786" w:rsidP="00741FBF">
            <w:r w:rsidRPr="00D90F72">
              <w:t>Ersten beiden Buchstaben des Vornamens der Mutter</w:t>
            </w:r>
          </w:p>
        </w:tc>
        <w:tc>
          <w:tcPr>
            <w:tcW w:w="709" w:type="dxa"/>
            <w:shd w:val="clear" w:color="auto" w:fill="F2F2F2" w:themeFill="background1" w:themeFillShade="F2"/>
          </w:tcPr>
          <w:p w14:paraId="600F7218" w14:textId="77777777" w:rsidR="00A37786" w:rsidRPr="00D90F72" w:rsidRDefault="00A37786" w:rsidP="00741FBF">
            <w:pPr>
              <w:jc w:val="center"/>
              <w:rPr>
                <w:b/>
              </w:rPr>
            </w:pPr>
          </w:p>
        </w:tc>
        <w:tc>
          <w:tcPr>
            <w:tcW w:w="708" w:type="dxa"/>
            <w:shd w:val="clear" w:color="auto" w:fill="F2F2F2" w:themeFill="background1" w:themeFillShade="F2"/>
          </w:tcPr>
          <w:p w14:paraId="4B98F3B6" w14:textId="77777777" w:rsidR="00A37786" w:rsidRPr="00D90F72" w:rsidRDefault="00A37786" w:rsidP="00741FBF">
            <w:pPr>
              <w:jc w:val="center"/>
              <w:rPr>
                <w:b/>
              </w:rPr>
            </w:pPr>
          </w:p>
        </w:tc>
      </w:tr>
      <w:tr w:rsidR="00A37786" w:rsidRPr="00D90F72" w14:paraId="3779F9DE" w14:textId="77777777" w:rsidTr="00741FBF">
        <w:trPr>
          <w:trHeight w:val="340"/>
        </w:trPr>
        <w:tc>
          <w:tcPr>
            <w:tcW w:w="7655" w:type="dxa"/>
          </w:tcPr>
          <w:p w14:paraId="005E1C5F" w14:textId="77777777" w:rsidR="00A37786" w:rsidRPr="00D90F72" w:rsidRDefault="00A37786" w:rsidP="00741FBF">
            <w:r w:rsidRPr="00D90F72">
              <w:t>Ersten beiden Buchstaben des Vornamens des Vaters</w:t>
            </w:r>
          </w:p>
        </w:tc>
        <w:tc>
          <w:tcPr>
            <w:tcW w:w="709" w:type="dxa"/>
            <w:shd w:val="clear" w:color="auto" w:fill="F2F2F2" w:themeFill="background1" w:themeFillShade="F2"/>
          </w:tcPr>
          <w:p w14:paraId="3573110D" w14:textId="77777777" w:rsidR="00A37786" w:rsidRPr="00D90F72" w:rsidRDefault="00A37786" w:rsidP="00741FBF">
            <w:pPr>
              <w:jc w:val="center"/>
              <w:rPr>
                <w:b/>
              </w:rPr>
            </w:pPr>
          </w:p>
        </w:tc>
        <w:tc>
          <w:tcPr>
            <w:tcW w:w="708" w:type="dxa"/>
            <w:shd w:val="clear" w:color="auto" w:fill="F2F2F2" w:themeFill="background1" w:themeFillShade="F2"/>
          </w:tcPr>
          <w:p w14:paraId="1A61DD78" w14:textId="77777777" w:rsidR="00A37786" w:rsidRPr="00D90F72" w:rsidRDefault="00A37786" w:rsidP="00741FBF">
            <w:pPr>
              <w:jc w:val="center"/>
              <w:rPr>
                <w:b/>
              </w:rPr>
            </w:pPr>
          </w:p>
        </w:tc>
      </w:tr>
      <w:tr w:rsidR="00A37786" w:rsidRPr="00D90F72" w14:paraId="580B443F" w14:textId="77777777" w:rsidTr="00741FBF">
        <w:trPr>
          <w:trHeight w:val="340"/>
        </w:trPr>
        <w:tc>
          <w:tcPr>
            <w:tcW w:w="7655" w:type="dxa"/>
          </w:tcPr>
          <w:p w14:paraId="5D73991B" w14:textId="2029FC37" w:rsidR="00A37786" w:rsidRPr="00D90F72" w:rsidRDefault="00A37786" w:rsidP="00741FBF">
            <w:r w:rsidRPr="00D90F72">
              <w:t>Der TAG</w:t>
            </w:r>
            <w:r w:rsidR="00EA3530">
              <w:t>,</w:t>
            </w:r>
            <w:r w:rsidRPr="00D90F72">
              <w:t xml:space="preserve"> an </w:t>
            </w:r>
            <w:r w:rsidR="006A6EB3" w:rsidRPr="00D90F72">
              <w:t xml:space="preserve">dem </w:t>
            </w:r>
            <w:r w:rsidR="006A6EB3">
              <w:t>Sie</w:t>
            </w:r>
            <w:r w:rsidR="006A6EB3" w:rsidRPr="00D90F72">
              <w:t xml:space="preserve"> Geburtstag h</w:t>
            </w:r>
            <w:r w:rsidR="006A6EB3">
              <w:t>aben</w:t>
            </w:r>
          </w:p>
        </w:tc>
        <w:tc>
          <w:tcPr>
            <w:tcW w:w="709" w:type="dxa"/>
            <w:shd w:val="clear" w:color="auto" w:fill="F2F2F2" w:themeFill="background1" w:themeFillShade="F2"/>
          </w:tcPr>
          <w:p w14:paraId="36C58A62" w14:textId="77777777" w:rsidR="00A37786" w:rsidRPr="00D90F72" w:rsidRDefault="00A37786" w:rsidP="00741FBF">
            <w:pPr>
              <w:jc w:val="center"/>
              <w:rPr>
                <w:b/>
              </w:rPr>
            </w:pPr>
          </w:p>
        </w:tc>
        <w:tc>
          <w:tcPr>
            <w:tcW w:w="708" w:type="dxa"/>
            <w:shd w:val="clear" w:color="auto" w:fill="F2F2F2" w:themeFill="background1" w:themeFillShade="F2"/>
          </w:tcPr>
          <w:p w14:paraId="535AA8D1" w14:textId="77777777" w:rsidR="00A37786" w:rsidRPr="00D90F72" w:rsidRDefault="00A37786" w:rsidP="00741FBF">
            <w:pPr>
              <w:jc w:val="center"/>
              <w:rPr>
                <w:b/>
              </w:rPr>
            </w:pPr>
          </w:p>
        </w:tc>
      </w:tr>
      <w:bookmarkEnd w:id="0"/>
    </w:tbl>
    <w:p w14:paraId="43461B6C" w14:textId="77777777" w:rsidR="00A37786" w:rsidRPr="00D90F72" w:rsidRDefault="00A37786" w:rsidP="00741FBF">
      <w:pPr>
        <w:rPr>
          <w:b/>
        </w:rPr>
      </w:pPr>
    </w:p>
    <w:p w14:paraId="7396E5B5" w14:textId="77777777" w:rsidR="00A37786" w:rsidRPr="00933CFA" w:rsidRDefault="00A37786">
      <w:pPr>
        <w:spacing w:before="120" w:after="120" w:line="276" w:lineRule="auto"/>
        <w:pPrChange w:id="1" w:author="Lotz, Christin" w:date="2020-10-26T13:23:00Z">
          <w:pPr>
            <w:spacing w:line="276" w:lineRule="auto"/>
          </w:pPr>
        </w:pPrChange>
      </w:pPr>
      <w:r w:rsidRPr="00933CFA">
        <w:t>Weiterhin sind noch folgende Informationen wichtig:</w:t>
      </w:r>
    </w:p>
    <w:p w14:paraId="7EF74B09" w14:textId="77777777" w:rsidR="00A37786" w:rsidRPr="00D90F72" w:rsidRDefault="00A37786">
      <w:pPr>
        <w:spacing w:before="120" w:after="120" w:line="276" w:lineRule="auto"/>
        <w:pPrChange w:id="2" w:author="Lotz, Christin" w:date="2020-10-26T13:23:00Z">
          <w:pPr>
            <w:spacing w:line="276" w:lineRule="auto"/>
          </w:pPr>
        </w:pPrChange>
      </w:pPr>
    </w:p>
    <w:p w14:paraId="700682E4" w14:textId="35EEAFDE" w:rsidR="00933CFA" w:rsidRDefault="00933CFA">
      <w:pPr>
        <w:spacing w:before="120" w:after="120" w:line="276" w:lineRule="auto"/>
        <w:pPrChange w:id="3" w:author="Lotz, Christin" w:date="2020-10-26T13:23:00Z">
          <w:pPr>
            <w:spacing w:line="276" w:lineRule="auto"/>
          </w:pPr>
        </w:pPrChange>
      </w:pPr>
      <w:r w:rsidRPr="00933CFA">
        <w:t>Geschlecht</w:t>
      </w:r>
      <w:r>
        <w:t>:</w:t>
      </w:r>
      <w:r w:rsidRPr="00933CFA">
        <w:tab/>
      </w:r>
      <w:r>
        <w:tab/>
      </w:r>
      <w:r>
        <w:tab/>
      </w:r>
      <w:r w:rsidR="00A37786" w:rsidRPr="00D90F72">
        <w:sym w:font="Wingdings" w:char="F06F"/>
      </w:r>
      <w:r w:rsidR="00A37786" w:rsidRPr="00933CFA">
        <w:t xml:space="preserve"> weiblich</w:t>
      </w:r>
      <w:r w:rsidR="00A37786" w:rsidRPr="00933CFA">
        <w:tab/>
      </w:r>
      <w:r w:rsidR="00A37786" w:rsidRPr="00D90F72">
        <w:sym w:font="Wingdings" w:char="F06F"/>
      </w:r>
      <w:r w:rsidR="00A37786" w:rsidRPr="00933CFA">
        <w:t xml:space="preserve"> männlich</w:t>
      </w:r>
      <w:r w:rsidR="007A4227">
        <w:tab/>
      </w:r>
      <w:r w:rsidR="00EA3530">
        <w:t xml:space="preserve">  </w:t>
      </w:r>
      <w:r w:rsidR="007A4227" w:rsidRPr="00D90F72">
        <w:sym w:font="Wingdings" w:char="F06F"/>
      </w:r>
      <w:r w:rsidR="007A4227" w:rsidRPr="00933CFA">
        <w:t xml:space="preserve"> </w:t>
      </w:r>
      <w:r w:rsidR="007A4227">
        <w:t xml:space="preserve">divers </w:t>
      </w:r>
      <w:r w:rsidR="00EA3530">
        <w:tab/>
      </w:r>
      <w:r w:rsidR="007A4227" w:rsidRPr="00D90F72">
        <w:sym w:font="Wingdings" w:char="F06F"/>
      </w:r>
      <w:r w:rsidR="007A4227" w:rsidRPr="00933CFA">
        <w:t xml:space="preserve"> </w:t>
      </w:r>
      <w:r w:rsidR="007A4227">
        <w:t>keine Angabe</w:t>
      </w:r>
      <w:r w:rsidR="007A4227">
        <w:tab/>
      </w:r>
    </w:p>
    <w:p w14:paraId="44D850F3" w14:textId="3A893E2D" w:rsidR="00A37786" w:rsidRPr="00933CFA" w:rsidRDefault="00933CFA">
      <w:pPr>
        <w:spacing w:before="120" w:after="120" w:line="276" w:lineRule="auto"/>
        <w:pPrChange w:id="4" w:author="Lotz, Christin" w:date="2020-10-26T13:23:00Z">
          <w:pPr>
            <w:spacing w:line="276" w:lineRule="auto"/>
          </w:pPr>
        </w:pPrChange>
      </w:pPr>
      <w:r>
        <w:t>Alter in Jahren:</w:t>
      </w:r>
      <w:r>
        <w:tab/>
      </w:r>
      <w:r>
        <w:tab/>
      </w:r>
      <w:r w:rsidR="00C35D7F">
        <w:tab/>
      </w:r>
      <w:r w:rsidR="00C35D7F">
        <w:tab/>
      </w:r>
      <w:r>
        <w:t>________</w:t>
      </w:r>
    </w:p>
    <w:p w14:paraId="33DA558E" w14:textId="77777777" w:rsidR="00D31B48" w:rsidRDefault="00933CFA" w:rsidP="00D31B48">
      <w:pPr>
        <w:spacing w:before="120" w:after="120" w:line="276" w:lineRule="auto"/>
        <w:rPr>
          <w:ins w:id="5" w:author="Lotz, Christin" w:date="2020-10-26T13:23:00Z"/>
          <w:rFonts w:eastAsiaTheme="minorHAnsi"/>
          <w:lang w:eastAsia="en-US"/>
        </w:rPr>
      </w:pPr>
      <w:commentRangeStart w:id="6"/>
      <w:r>
        <w:rPr>
          <w:rFonts w:eastAsiaTheme="minorHAnsi"/>
          <w:lang w:eastAsia="en-US"/>
        </w:rPr>
        <w:t xml:space="preserve">Berufserfahrung </w:t>
      </w:r>
      <w:commentRangeEnd w:id="6"/>
      <w:r>
        <w:rPr>
          <w:rStyle w:val="Kommentarzeichen"/>
        </w:rPr>
        <w:commentReference w:id="6"/>
      </w:r>
      <w:r>
        <w:rPr>
          <w:rFonts w:eastAsiaTheme="minorHAnsi"/>
          <w:lang w:eastAsia="en-US"/>
        </w:rPr>
        <w:t>als Lehrkraft in Jahren:</w:t>
      </w:r>
      <w:r>
        <w:rPr>
          <w:rFonts w:eastAsiaTheme="minorHAnsi"/>
          <w:lang w:eastAsia="en-US"/>
        </w:rPr>
        <w:tab/>
        <w:t>________</w:t>
      </w:r>
    </w:p>
    <w:p w14:paraId="39A65850" w14:textId="40D7DA31" w:rsidR="00A37786" w:rsidRDefault="0004165D">
      <w:pPr>
        <w:spacing w:before="120" w:after="120" w:line="276" w:lineRule="auto"/>
        <w:rPr>
          <w:ins w:id="7" w:author="Lotz, Christin" w:date="2020-10-26T13:21:00Z"/>
          <w:rFonts w:eastAsiaTheme="minorHAnsi"/>
          <w:lang w:eastAsia="en-US"/>
        </w:rPr>
        <w:pPrChange w:id="8" w:author="Lotz, Christin" w:date="2020-10-26T13:23:00Z">
          <w:pPr>
            <w:spacing w:after="160" w:line="276" w:lineRule="auto"/>
          </w:pPr>
        </w:pPrChange>
      </w:pPr>
      <w:ins w:id="9" w:author="Lotz, Christin" w:date="2020-10-26T13:21:00Z">
        <w:r>
          <w:rPr>
            <w:rFonts w:eastAsiaTheme="minorHAnsi"/>
            <w:lang w:eastAsia="en-US"/>
          </w:rPr>
          <w:t>Welche Fächer unterrichten Sie?</w:t>
        </w:r>
        <w:r w:rsidR="00D31B48">
          <w:rPr>
            <w:rFonts w:eastAsiaTheme="minorHAnsi"/>
            <w:lang w:eastAsia="en-US"/>
          </w:rPr>
          <w:tab/>
          <w:t>1. Fach ________________________</w:t>
        </w:r>
      </w:ins>
    </w:p>
    <w:p w14:paraId="688F72F3" w14:textId="1041C692" w:rsidR="00D31B48" w:rsidRDefault="00D31B48">
      <w:pPr>
        <w:spacing w:before="120" w:after="120" w:line="276" w:lineRule="auto"/>
        <w:rPr>
          <w:ins w:id="10" w:author="Lotz, Christin" w:date="2020-10-26T13:22:00Z"/>
          <w:rFonts w:asciiTheme="majorBidi" w:hAnsiTheme="majorBidi" w:cstheme="majorBidi"/>
        </w:rPr>
        <w:pPrChange w:id="11" w:author="Lotz, Christin" w:date="2020-10-26T13:23:00Z">
          <w:pPr>
            <w:spacing w:after="160" w:line="276" w:lineRule="auto"/>
          </w:pPr>
        </w:pPrChange>
      </w:pPr>
      <w:ins w:id="12" w:author="Lotz, Christin" w:date="2020-10-26T13:21:00Z">
        <w:r>
          <w:rPr>
            <w:rFonts w:asciiTheme="majorBidi" w:hAnsiTheme="majorBidi" w:cstheme="majorBidi"/>
          </w:rPr>
          <w:tab/>
        </w:r>
      </w:ins>
      <w:ins w:id="13" w:author="Lotz, Christin" w:date="2020-10-26T13:22:00Z">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t>2. Fach ________________________</w:t>
        </w:r>
      </w:ins>
    </w:p>
    <w:p w14:paraId="466B9699" w14:textId="7FE0DEF3" w:rsidR="00D31B48" w:rsidRDefault="00D31B48">
      <w:pPr>
        <w:spacing w:before="120" w:after="120" w:line="276" w:lineRule="auto"/>
        <w:rPr>
          <w:rFonts w:asciiTheme="majorBidi" w:hAnsiTheme="majorBidi" w:cstheme="majorBidi"/>
        </w:rPr>
      </w:pPr>
      <w:ins w:id="14" w:author="Lotz, Christin" w:date="2020-10-26T13:22:00Z">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t>3. Fach ________________________</w:t>
        </w:r>
      </w:ins>
    </w:p>
    <w:p w14:paraId="70D613D9" w14:textId="7E3ABACE" w:rsidR="00C35D7F" w:rsidRDefault="00C35D7F" w:rsidP="00C35D7F">
      <w:pPr>
        <w:spacing w:before="120" w:after="120" w:line="276" w:lineRule="auto"/>
        <w:rPr>
          <w:rFonts w:asciiTheme="majorBidi" w:hAnsiTheme="majorBidi" w:cstheme="majorBidi"/>
        </w:rPr>
      </w:pPr>
      <w:r>
        <w:rPr>
          <w:rFonts w:asciiTheme="majorBidi" w:hAnsiTheme="majorBidi" w:cstheme="majorBidi"/>
        </w:rPr>
        <w:t>Seit wie vielen Jahren unterrichten Sie in dieser Klasse? _______</w:t>
      </w:r>
    </w:p>
    <w:p w14:paraId="1063E283" w14:textId="52CAC4A1" w:rsidR="00E44E4C" w:rsidRPr="00EA3530" w:rsidRDefault="00CB6AF1" w:rsidP="00EA3530">
      <w:pPr>
        <w:spacing w:before="120" w:after="120" w:line="276" w:lineRule="auto"/>
        <w:rPr>
          <w:rFonts w:asciiTheme="majorBidi" w:hAnsiTheme="majorBidi" w:cstheme="majorBidi"/>
        </w:rPr>
      </w:pPr>
      <w:commentRangeStart w:id="15"/>
      <w:r>
        <w:rPr>
          <w:rFonts w:asciiTheme="majorBidi" w:hAnsiTheme="majorBidi" w:cstheme="majorBidi"/>
        </w:rPr>
        <w:t>…</w:t>
      </w:r>
      <w:commentRangeEnd w:id="15"/>
      <w:r>
        <w:rPr>
          <w:rStyle w:val="Kommentarzeichen"/>
        </w:rPr>
        <w:commentReference w:id="15"/>
      </w:r>
      <w:r w:rsidR="00741FBF">
        <w:rPr>
          <w:rFonts w:asciiTheme="majorBidi" w:hAnsiTheme="majorBidi" w:cstheme="majorBidi"/>
        </w:rPr>
        <w:br w:type="page"/>
      </w:r>
      <w:bookmarkStart w:id="16" w:name="_Hlk54879934"/>
      <w:r w:rsidR="00E44E4C" w:rsidRPr="00D1541A">
        <w:rPr>
          <w:rFonts w:asciiTheme="majorBidi" w:hAnsiTheme="majorBidi" w:cstheme="majorBidi"/>
          <w:b/>
          <w:bCs/>
          <w:sz w:val="22"/>
        </w:rPr>
        <w:lastRenderedPageBreak/>
        <w:t>(</w:t>
      </w:r>
      <w:r w:rsidR="007A4227">
        <w:rPr>
          <w:rFonts w:asciiTheme="majorBidi" w:hAnsiTheme="majorBidi" w:cstheme="majorBidi"/>
          <w:b/>
          <w:bCs/>
          <w:sz w:val="22"/>
        </w:rPr>
        <w:t xml:space="preserve">abgewandelt, </w:t>
      </w:r>
      <w:r w:rsidR="00E44E4C" w:rsidRPr="00D1541A">
        <w:rPr>
          <w:rFonts w:asciiTheme="majorBidi" w:hAnsiTheme="majorBidi" w:cstheme="majorBidi"/>
          <w:b/>
          <w:bCs/>
          <w:sz w:val="22"/>
        </w:rPr>
        <w:t>EMU, Helmke</w:t>
      </w:r>
      <w:r w:rsidR="00460E2D" w:rsidRPr="00D1541A">
        <w:rPr>
          <w:rFonts w:asciiTheme="majorBidi" w:hAnsiTheme="majorBidi" w:cstheme="majorBidi"/>
          <w:b/>
          <w:bCs/>
          <w:sz w:val="22"/>
        </w:rPr>
        <w:t xml:space="preserve"> et al.,</w:t>
      </w:r>
      <w:r w:rsidR="00E44E4C" w:rsidRPr="00D1541A">
        <w:rPr>
          <w:rFonts w:asciiTheme="majorBidi" w:hAnsiTheme="majorBidi" w:cstheme="majorBidi"/>
          <w:b/>
          <w:bCs/>
          <w:sz w:val="22"/>
        </w:rPr>
        <w:t xml:space="preserve"> 2014</w:t>
      </w:r>
      <w:r w:rsidR="00460E2D" w:rsidRPr="00D1541A">
        <w:rPr>
          <w:rFonts w:asciiTheme="majorBidi" w:hAnsiTheme="majorBidi" w:cstheme="majorBidi"/>
          <w:b/>
          <w:bCs/>
          <w:sz w:val="22"/>
        </w:rPr>
        <w:t>)</w:t>
      </w:r>
    </w:p>
    <w:tbl>
      <w:tblPr>
        <w:tblW w:w="9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422"/>
        <w:gridCol w:w="593"/>
        <w:gridCol w:w="133"/>
        <w:gridCol w:w="681"/>
        <w:gridCol w:w="681"/>
        <w:gridCol w:w="82"/>
        <w:gridCol w:w="1043"/>
      </w:tblGrid>
      <w:tr w:rsidR="002F6D58" w:rsidRPr="005968C0" w14:paraId="4ACDEE62" w14:textId="77777777" w:rsidTr="00334B5F">
        <w:trPr>
          <w:cantSplit/>
          <w:trHeight w:val="135"/>
        </w:trPr>
        <w:tc>
          <w:tcPr>
            <w:tcW w:w="0" w:type="auto"/>
            <w:tcBorders>
              <w:top w:val="nil"/>
              <w:left w:val="nil"/>
              <w:bottom w:val="single" w:sz="2" w:space="0" w:color="auto"/>
              <w:right w:val="single" w:sz="4" w:space="0" w:color="auto"/>
            </w:tcBorders>
          </w:tcPr>
          <w:bookmarkEnd w:id="16"/>
          <w:p w14:paraId="48B4811D" w14:textId="250028C0" w:rsidR="002F6D58" w:rsidRPr="005968C0" w:rsidRDefault="00DB4683" w:rsidP="00933CFA">
            <w:pPr>
              <w:rPr>
                <w:rFonts w:asciiTheme="majorBidi" w:hAnsiTheme="majorBidi" w:cstheme="majorBidi"/>
              </w:rPr>
            </w:pPr>
            <w:r w:rsidRPr="005968C0">
              <w:rPr>
                <w:rFonts w:asciiTheme="majorBidi" w:hAnsiTheme="majorBidi" w:cstheme="majorBidi"/>
                <w:bCs/>
              </w:rPr>
              <w:t>Bi</w:t>
            </w:r>
            <w:r w:rsidR="00460E2D">
              <w:rPr>
                <w:rFonts w:asciiTheme="majorBidi" w:hAnsiTheme="majorBidi" w:cstheme="majorBidi"/>
                <w:bCs/>
              </w:rPr>
              <w:t>t</w:t>
            </w:r>
            <w:r w:rsidRPr="005968C0">
              <w:rPr>
                <w:rFonts w:asciiTheme="majorBidi" w:hAnsiTheme="majorBidi" w:cstheme="majorBidi"/>
                <w:bCs/>
              </w:rPr>
              <w:t>te schätzen Sie Ihre Unterrichtsstunde ein!</w:t>
            </w:r>
          </w:p>
        </w:tc>
        <w:tc>
          <w:tcPr>
            <w:tcW w:w="593" w:type="dxa"/>
            <w:tcBorders>
              <w:top w:val="single" w:sz="4" w:space="0" w:color="auto"/>
              <w:left w:val="single" w:sz="4" w:space="0" w:color="auto"/>
              <w:bottom w:val="single" w:sz="2" w:space="0" w:color="auto"/>
              <w:right w:val="single" w:sz="4" w:space="0" w:color="auto"/>
            </w:tcBorders>
            <w:vAlign w:val="center"/>
          </w:tcPr>
          <w:p w14:paraId="4FCA1BE3" w14:textId="77777777" w:rsidR="002F6D58" w:rsidRPr="005968C0" w:rsidRDefault="002F6D58" w:rsidP="00933CFA">
            <w:pPr>
              <w:pStyle w:val="Kopfzeile"/>
              <w:tabs>
                <w:tab w:val="clear" w:pos="4536"/>
                <w:tab w:val="clear" w:pos="9072"/>
              </w:tabs>
              <w:jc w:val="center"/>
              <w:rPr>
                <w:rFonts w:asciiTheme="majorBidi" w:hAnsiTheme="majorBidi" w:cstheme="majorBidi"/>
                <w:sz w:val="16"/>
                <w:szCs w:val="16"/>
              </w:rPr>
            </w:pPr>
            <w:r w:rsidRPr="005968C0">
              <w:rPr>
                <w:rFonts w:asciiTheme="majorBidi" w:hAnsiTheme="majorBidi" w:cstheme="majorBidi"/>
                <w:sz w:val="16"/>
                <w:szCs w:val="16"/>
              </w:rPr>
              <w:t>trifft nicht zu</w:t>
            </w:r>
          </w:p>
        </w:tc>
        <w:tc>
          <w:tcPr>
            <w:tcW w:w="1577" w:type="dxa"/>
            <w:gridSpan w:val="4"/>
            <w:tcBorders>
              <w:top w:val="single" w:sz="4" w:space="0" w:color="auto"/>
              <w:left w:val="single" w:sz="4" w:space="0" w:color="auto"/>
              <w:bottom w:val="single" w:sz="2" w:space="0" w:color="auto"/>
              <w:right w:val="single" w:sz="4" w:space="0" w:color="auto"/>
            </w:tcBorders>
            <w:vAlign w:val="center"/>
          </w:tcPr>
          <w:p w14:paraId="179CB1F4" w14:textId="77777777" w:rsidR="002F6D58" w:rsidRPr="005968C0" w:rsidRDefault="002F6D58" w:rsidP="00933CFA">
            <w:pPr>
              <w:pStyle w:val="Kopfzeile"/>
              <w:tabs>
                <w:tab w:val="clear" w:pos="4536"/>
                <w:tab w:val="clear" w:pos="9072"/>
              </w:tabs>
              <w:jc w:val="center"/>
              <w:rPr>
                <w:rFonts w:asciiTheme="majorBidi" w:hAnsiTheme="majorBidi" w:cstheme="majorBidi"/>
                <w:sz w:val="20"/>
                <w:szCs w:val="20"/>
              </w:rPr>
            </w:pPr>
          </w:p>
          <w:p w14:paraId="716392FD" w14:textId="77777777" w:rsidR="002F6D58" w:rsidRPr="005968C0" w:rsidRDefault="002F6D58" w:rsidP="00933CFA">
            <w:pPr>
              <w:pStyle w:val="Kopfzeile"/>
              <w:tabs>
                <w:tab w:val="clear" w:pos="4536"/>
                <w:tab w:val="clear" w:pos="9072"/>
              </w:tabs>
              <w:jc w:val="center"/>
              <w:rPr>
                <w:rFonts w:asciiTheme="majorBidi" w:hAnsiTheme="majorBidi" w:cstheme="majorBidi"/>
                <w:b/>
              </w:rPr>
            </w:pPr>
            <w:r w:rsidRPr="005968C0">
              <w:rPr>
                <w:rFonts w:asciiTheme="majorBidi" w:hAnsiTheme="majorBidi" w:cstheme="majorBidi"/>
                <w:b/>
              </w:rPr>
              <w:t>.     .     .     .</w:t>
            </w:r>
          </w:p>
          <w:p w14:paraId="140ADA57" w14:textId="77777777" w:rsidR="002F6D58" w:rsidRPr="005968C0" w:rsidRDefault="002F6D58" w:rsidP="00933CFA">
            <w:pPr>
              <w:pStyle w:val="Kopfzeile"/>
              <w:tabs>
                <w:tab w:val="clear" w:pos="4536"/>
                <w:tab w:val="clear" w:pos="9072"/>
              </w:tabs>
              <w:jc w:val="center"/>
              <w:rPr>
                <w:rFonts w:asciiTheme="majorBidi" w:hAnsiTheme="majorBidi" w:cstheme="majorBidi"/>
                <w:sz w:val="20"/>
                <w:szCs w:val="20"/>
              </w:rPr>
            </w:pPr>
          </w:p>
        </w:tc>
        <w:tc>
          <w:tcPr>
            <w:tcW w:w="1043" w:type="dxa"/>
            <w:tcBorders>
              <w:top w:val="single" w:sz="4" w:space="0" w:color="auto"/>
              <w:left w:val="single" w:sz="4" w:space="0" w:color="auto"/>
              <w:bottom w:val="single" w:sz="2" w:space="0" w:color="auto"/>
              <w:right w:val="single" w:sz="4" w:space="0" w:color="auto"/>
            </w:tcBorders>
            <w:vAlign w:val="center"/>
          </w:tcPr>
          <w:p w14:paraId="7F66FAC4" w14:textId="77777777" w:rsidR="002F6D58" w:rsidRPr="005968C0" w:rsidRDefault="002F6D58" w:rsidP="00933CFA">
            <w:pPr>
              <w:jc w:val="center"/>
              <w:rPr>
                <w:rFonts w:asciiTheme="majorBidi" w:hAnsiTheme="majorBidi" w:cstheme="majorBidi"/>
                <w:sz w:val="20"/>
                <w:szCs w:val="20"/>
              </w:rPr>
            </w:pPr>
          </w:p>
          <w:p w14:paraId="2CAF3621" w14:textId="77777777" w:rsidR="002F6D58" w:rsidRPr="005968C0" w:rsidRDefault="002F6D58" w:rsidP="00933CFA">
            <w:pPr>
              <w:jc w:val="center"/>
              <w:rPr>
                <w:rFonts w:asciiTheme="majorBidi" w:hAnsiTheme="majorBidi" w:cstheme="majorBidi"/>
                <w:sz w:val="20"/>
                <w:szCs w:val="20"/>
              </w:rPr>
            </w:pPr>
            <w:r w:rsidRPr="005968C0">
              <w:rPr>
                <w:rFonts w:asciiTheme="majorBidi" w:hAnsiTheme="majorBidi" w:cstheme="majorBidi"/>
                <w:sz w:val="16"/>
                <w:szCs w:val="16"/>
              </w:rPr>
              <w:t>trifft genau zu</w:t>
            </w:r>
          </w:p>
          <w:p w14:paraId="58BC4C74" w14:textId="77777777" w:rsidR="002F6D58" w:rsidRPr="005968C0" w:rsidRDefault="002F6D58" w:rsidP="00933CFA">
            <w:pPr>
              <w:pStyle w:val="Kopfzeile"/>
              <w:tabs>
                <w:tab w:val="clear" w:pos="4536"/>
                <w:tab w:val="clear" w:pos="9072"/>
              </w:tabs>
              <w:jc w:val="center"/>
              <w:rPr>
                <w:rFonts w:asciiTheme="majorBidi" w:hAnsiTheme="majorBidi" w:cstheme="majorBidi"/>
                <w:sz w:val="20"/>
                <w:szCs w:val="20"/>
              </w:rPr>
            </w:pPr>
          </w:p>
        </w:tc>
      </w:tr>
      <w:tr w:rsidR="007A4227" w:rsidRPr="005968C0" w14:paraId="340C7DF1"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47032AF2" w14:textId="3C067C50" w:rsidR="007A4227" w:rsidRPr="005968C0" w:rsidRDefault="007A4227" w:rsidP="007A4227">
            <w:pPr>
              <w:spacing w:before="120"/>
              <w:rPr>
                <w:rFonts w:asciiTheme="majorBidi" w:hAnsiTheme="majorBidi" w:cstheme="majorBidi"/>
              </w:rPr>
            </w:pPr>
            <w:r w:rsidRPr="008F729A">
              <w:t>Die gesamte Unterrichtssequenz wurde für den Inhalt verwendet.</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5F936166" w14:textId="77777777" w:rsidR="007A4227" w:rsidRPr="005968C0" w:rsidRDefault="007A4227" w:rsidP="007A4227">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7A4227" w:rsidRPr="005968C0" w14:paraId="686C738B"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6215169F" w14:textId="44F2CF80" w:rsidR="007A4227" w:rsidRPr="005968C0" w:rsidRDefault="007A4227" w:rsidP="007A4227">
            <w:pPr>
              <w:spacing w:before="120"/>
              <w:rPr>
                <w:rFonts w:asciiTheme="majorBidi" w:hAnsiTheme="majorBidi" w:cstheme="majorBidi"/>
              </w:rPr>
            </w:pPr>
            <w:r w:rsidRPr="008F729A">
              <w:t>Ich habe alles mitbekommen, was in der Klasse passiert ist.</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5E11B57D" w14:textId="77777777" w:rsidR="007A4227" w:rsidRPr="005968C0" w:rsidRDefault="007A4227" w:rsidP="007A4227">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7A4227" w:rsidRPr="005968C0" w14:paraId="306CF0F7"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7F236A39" w14:textId="30164B64" w:rsidR="007A4227" w:rsidRPr="005968C0" w:rsidRDefault="007A4227" w:rsidP="007A4227">
            <w:pPr>
              <w:spacing w:before="120"/>
              <w:rPr>
                <w:rFonts w:asciiTheme="majorBidi" w:hAnsiTheme="majorBidi" w:cstheme="majorBidi"/>
              </w:rPr>
            </w:pPr>
            <w:r w:rsidRPr="008F729A">
              <w:t>Den Lernenden war jederzeit klar, was sie tun sollten.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0CAEFEAD" w14:textId="77777777" w:rsidR="007A4227" w:rsidRPr="005968C0" w:rsidRDefault="007A4227" w:rsidP="007A4227">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7A4227" w:rsidRPr="005968C0" w14:paraId="743D6C27"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62FF33DB" w14:textId="4E57A297" w:rsidR="007A4227" w:rsidRPr="005968C0" w:rsidRDefault="007A4227" w:rsidP="007A4227">
            <w:pPr>
              <w:spacing w:before="120"/>
              <w:rPr>
                <w:rFonts w:asciiTheme="majorBidi" w:hAnsiTheme="majorBidi" w:cstheme="majorBidi"/>
              </w:rPr>
            </w:pPr>
            <w:r w:rsidRPr="008F729A">
              <w:t>Die Lernenden konnten ungestört am Unterricht teilhaben.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737540A2" w14:textId="77777777" w:rsidR="007A4227" w:rsidRPr="005968C0" w:rsidRDefault="007A4227" w:rsidP="007A4227">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7A4227" w:rsidRPr="005968C0" w14:paraId="33F0B2A0"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2361777F" w14:textId="792B116C" w:rsidR="007A4227" w:rsidRPr="005968C0" w:rsidRDefault="007A4227" w:rsidP="007A4227">
            <w:pPr>
              <w:spacing w:before="120"/>
              <w:rPr>
                <w:rFonts w:asciiTheme="majorBidi" w:hAnsiTheme="majorBidi" w:cstheme="majorBidi"/>
              </w:rPr>
            </w:pPr>
            <w:r w:rsidRPr="008F729A">
              <w:t xml:space="preserve">Die Lernenden </w:t>
            </w:r>
            <w:proofErr w:type="gramStart"/>
            <w:r w:rsidRPr="008F729A">
              <w:t>waren</w:t>
            </w:r>
            <w:proofErr w:type="gramEnd"/>
            <w:r w:rsidRPr="008F729A">
              <w:t xml:space="preserve"> die ganze Sequenz über aktiv bei der Sache.</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6D320B84" w14:textId="77777777" w:rsidR="007A4227" w:rsidRPr="005968C0" w:rsidRDefault="007A4227" w:rsidP="007A4227">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2F6D58" w:rsidRPr="005968C0" w14:paraId="6208F1B6"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34017EB7" w14:textId="2FF4FEBA" w:rsidR="002F6D58" w:rsidRPr="005968C0" w:rsidRDefault="007A4227" w:rsidP="00933CFA">
            <w:pPr>
              <w:spacing w:before="120"/>
              <w:rPr>
                <w:rFonts w:asciiTheme="majorBidi" w:hAnsiTheme="majorBidi" w:cstheme="majorBidi"/>
              </w:rPr>
            </w:pPr>
            <w:r w:rsidRPr="007A4227">
              <w:rPr>
                <w:rFonts w:asciiTheme="majorBidi" w:hAnsiTheme="majorBidi" w:cstheme="majorBidi"/>
              </w:rPr>
              <w:t>In der Unterrichtssequenz ist es mir gelungen, Regeln und Routinen transparent zu machen.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3866FD1C" w14:textId="77777777" w:rsidR="002F6D58" w:rsidRPr="005968C0" w:rsidRDefault="002F6D58" w:rsidP="00933CFA">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7A4227" w:rsidRPr="005968C0" w14:paraId="0CC35EBF"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0A7386EA" w14:textId="475F1F72" w:rsidR="007A4227" w:rsidRPr="005968C0" w:rsidRDefault="007A4227" w:rsidP="007A4227">
            <w:pPr>
              <w:spacing w:before="120"/>
              <w:rPr>
                <w:rFonts w:asciiTheme="majorBidi" w:hAnsiTheme="majorBidi" w:cstheme="majorBidi"/>
              </w:rPr>
            </w:pPr>
            <w:r w:rsidRPr="00DA0625">
              <w:t>Ich war freundlich zu den Lernenden.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0D0B7CE7" w14:textId="77777777" w:rsidR="007A4227" w:rsidRPr="005968C0" w:rsidRDefault="007A4227" w:rsidP="007A4227">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7A4227" w:rsidRPr="005968C0" w14:paraId="2C448DD2"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74D655F2" w14:textId="61F228C9" w:rsidR="007A4227" w:rsidRPr="005968C0" w:rsidRDefault="007A4227" w:rsidP="007A4227">
            <w:pPr>
              <w:spacing w:before="120"/>
              <w:rPr>
                <w:rFonts w:asciiTheme="majorBidi" w:hAnsiTheme="majorBidi" w:cstheme="majorBidi"/>
              </w:rPr>
            </w:pPr>
            <w:r w:rsidRPr="00DA0625">
              <w:t>Die unterrichteten Inhalte hatten etwas mit den Interessen/den Alltagserfahrungen/der Lebenswirklichkeit der Lernenden zu tun.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5DAC0B90" w14:textId="77777777" w:rsidR="007A4227" w:rsidRPr="005968C0" w:rsidRDefault="007A4227" w:rsidP="007A4227">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7A4227" w:rsidRPr="005968C0" w14:paraId="7FCBA48B"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766AE96B" w14:textId="6F15470D" w:rsidR="007A4227" w:rsidRPr="005968C0" w:rsidRDefault="007A4227" w:rsidP="007A4227">
            <w:pPr>
              <w:spacing w:before="120"/>
              <w:rPr>
                <w:rFonts w:asciiTheme="majorBidi" w:hAnsiTheme="majorBidi" w:cstheme="majorBidi"/>
              </w:rPr>
            </w:pPr>
            <w:r w:rsidRPr="007A4227">
              <w:rPr>
                <w:rFonts w:asciiTheme="majorBidi" w:hAnsiTheme="majorBidi" w:cstheme="majorBidi"/>
              </w:rPr>
              <w:t>Ich habe Fehler nicht kritisiert, sondern als Lerngelegenheit betrachtet.</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7E899951" w14:textId="77777777" w:rsidR="007A4227" w:rsidRPr="005968C0" w:rsidRDefault="007A4227" w:rsidP="007A4227">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7A4227" w:rsidRPr="005968C0" w14:paraId="243496AD"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7C31FD47" w14:textId="122881DB" w:rsidR="007A4227" w:rsidRPr="005968C0" w:rsidRDefault="007A4227" w:rsidP="007A4227">
            <w:pPr>
              <w:spacing w:before="120"/>
              <w:rPr>
                <w:rFonts w:asciiTheme="majorBidi" w:hAnsiTheme="majorBidi" w:cstheme="majorBidi"/>
              </w:rPr>
            </w:pPr>
            <w:r w:rsidRPr="007A4227">
              <w:rPr>
                <w:rFonts w:asciiTheme="majorBidi" w:hAnsiTheme="majorBidi" w:cstheme="majorBidi"/>
              </w:rPr>
              <w:t>Ich habe die Lernenden ausreden lassen, wenn sie dran waren.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24CE94F1" w14:textId="77777777" w:rsidR="007A4227" w:rsidRPr="005968C0" w:rsidRDefault="007A4227" w:rsidP="007A4227">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DB4683" w:rsidRPr="005968C0" w14:paraId="10F58133"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10853C5F" w14:textId="2FAFE0E0" w:rsidR="00DB4683" w:rsidRPr="005968C0" w:rsidRDefault="007A4227" w:rsidP="00933CFA">
            <w:pPr>
              <w:spacing w:before="120"/>
              <w:rPr>
                <w:rFonts w:asciiTheme="majorBidi" w:hAnsiTheme="majorBidi" w:cstheme="majorBidi"/>
              </w:rPr>
            </w:pPr>
            <w:r w:rsidRPr="007A4227">
              <w:rPr>
                <w:rFonts w:asciiTheme="majorBidi" w:hAnsiTheme="majorBidi" w:cstheme="majorBidi"/>
              </w:rPr>
              <w:t>Wenn ich Fragen oder Aufgaben gestellt habe, habe ich den Lernenden ausreichend Zeit zum Überlegen gelassen.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6269D3F6" w14:textId="77777777" w:rsidR="00DB4683" w:rsidRPr="005968C0" w:rsidRDefault="00AD6C2B" w:rsidP="00933CFA">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7A4227" w:rsidRPr="005968C0" w14:paraId="0276C955"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356A4C88" w14:textId="61DB67E2" w:rsidR="007A4227" w:rsidRPr="005968C0" w:rsidRDefault="007A4227" w:rsidP="00933CFA">
            <w:pPr>
              <w:spacing w:before="120"/>
              <w:rPr>
                <w:rFonts w:asciiTheme="majorBidi" w:hAnsiTheme="majorBidi" w:cstheme="majorBidi"/>
              </w:rPr>
            </w:pPr>
            <w:commentRangeStart w:id="17"/>
            <w:r w:rsidRPr="007A4227">
              <w:rPr>
                <w:rFonts w:asciiTheme="majorBidi" w:hAnsiTheme="majorBidi" w:cstheme="majorBidi"/>
              </w:rPr>
              <w:t>Wenn ich Fragen oder Aufgaben gestellt habe, habe ich den Lernenden folgende Zeit zum Nachdenken gelassen:</w:t>
            </w:r>
          </w:p>
        </w:tc>
        <w:tc>
          <w:tcPr>
            <w:tcW w:w="726" w:type="dxa"/>
            <w:gridSpan w:val="2"/>
            <w:tcBorders>
              <w:top w:val="single" w:sz="2" w:space="0" w:color="auto"/>
              <w:left w:val="single" w:sz="4" w:space="0" w:color="auto"/>
              <w:bottom w:val="single" w:sz="2" w:space="0" w:color="auto"/>
              <w:right w:val="single" w:sz="2" w:space="0" w:color="auto"/>
            </w:tcBorders>
            <w:vAlign w:val="center"/>
          </w:tcPr>
          <w:p w14:paraId="09A0684F" w14:textId="5E2995C9" w:rsidR="007A4227" w:rsidRPr="005968C0" w:rsidRDefault="007A4227" w:rsidP="00933CFA">
            <w:pPr>
              <w:jc w:val="center"/>
              <w:rPr>
                <w:rFonts w:asciiTheme="majorBidi" w:hAnsiTheme="majorBidi" w:cstheme="majorBidi"/>
                <w:sz w:val="22"/>
                <w:szCs w:val="22"/>
              </w:rPr>
            </w:pPr>
            <w:r>
              <w:rPr>
                <w:rFonts w:ascii="Arial" w:hAnsi="Arial" w:cs="Arial"/>
                <w:sz w:val="18"/>
              </w:rPr>
              <w:t xml:space="preserve">1-5 </w:t>
            </w:r>
            <w:r>
              <w:rPr>
                <w:rFonts w:ascii="Arial" w:hAnsi="Arial" w:cs="Arial"/>
                <w:sz w:val="12"/>
              </w:rPr>
              <w:t>Sekunden</w:t>
            </w:r>
          </w:p>
        </w:tc>
        <w:tc>
          <w:tcPr>
            <w:tcW w:w="681" w:type="dxa"/>
            <w:tcBorders>
              <w:top w:val="single" w:sz="2" w:space="0" w:color="auto"/>
              <w:left w:val="single" w:sz="4" w:space="0" w:color="auto"/>
              <w:bottom w:val="single" w:sz="2" w:space="0" w:color="auto"/>
              <w:right w:val="single" w:sz="2" w:space="0" w:color="auto"/>
            </w:tcBorders>
            <w:vAlign w:val="center"/>
          </w:tcPr>
          <w:p w14:paraId="69CE613C" w14:textId="6E2F5927" w:rsidR="007A4227" w:rsidRPr="005968C0" w:rsidRDefault="007A4227" w:rsidP="00933CFA">
            <w:pPr>
              <w:jc w:val="center"/>
              <w:rPr>
                <w:rFonts w:asciiTheme="majorBidi" w:hAnsiTheme="majorBidi" w:cstheme="majorBidi"/>
                <w:sz w:val="22"/>
                <w:szCs w:val="22"/>
              </w:rPr>
            </w:pPr>
            <w:r>
              <w:rPr>
                <w:rFonts w:ascii="Arial" w:hAnsi="Arial" w:cs="Arial"/>
                <w:sz w:val="18"/>
              </w:rPr>
              <w:t xml:space="preserve">5-10 </w:t>
            </w:r>
            <w:r>
              <w:rPr>
                <w:rFonts w:ascii="Arial" w:hAnsi="Arial" w:cs="Arial"/>
                <w:sz w:val="12"/>
              </w:rPr>
              <w:t>Sekunden</w:t>
            </w:r>
          </w:p>
        </w:tc>
        <w:tc>
          <w:tcPr>
            <w:tcW w:w="681" w:type="dxa"/>
            <w:tcBorders>
              <w:top w:val="single" w:sz="2" w:space="0" w:color="auto"/>
              <w:left w:val="single" w:sz="4" w:space="0" w:color="auto"/>
              <w:bottom w:val="single" w:sz="2" w:space="0" w:color="auto"/>
              <w:right w:val="single" w:sz="2" w:space="0" w:color="auto"/>
            </w:tcBorders>
            <w:vAlign w:val="center"/>
          </w:tcPr>
          <w:p w14:paraId="2D752007" w14:textId="231216C6" w:rsidR="007A4227" w:rsidRPr="005968C0" w:rsidRDefault="007A4227" w:rsidP="00933CFA">
            <w:pPr>
              <w:jc w:val="center"/>
              <w:rPr>
                <w:rFonts w:asciiTheme="majorBidi" w:hAnsiTheme="majorBidi" w:cstheme="majorBidi"/>
                <w:sz w:val="22"/>
                <w:szCs w:val="22"/>
              </w:rPr>
            </w:pPr>
            <w:r>
              <w:rPr>
                <w:rFonts w:ascii="Arial" w:hAnsi="Arial" w:cs="Arial"/>
                <w:sz w:val="18"/>
              </w:rPr>
              <w:t xml:space="preserve">10-15 </w:t>
            </w:r>
            <w:r>
              <w:rPr>
                <w:rFonts w:ascii="Arial" w:hAnsi="Arial" w:cs="Arial"/>
                <w:sz w:val="12"/>
              </w:rPr>
              <w:t>Sekunden</w:t>
            </w:r>
          </w:p>
        </w:tc>
        <w:tc>
          <w:tcPr>
            <w:tcW w:w="1125" w:type="dxa"/>
            <w:gridSpan w:val="2"/>
            <w:tcBorders>
              <w:top w:val="single" w:sz="2" w:space="0" w:color="auto"/>
              <w:left w:val="single" w:sz="4" w:space="0" w:color="auto"/>
              <w:bottom w:val="single" w:sz="2" w:space="0" w:color="auto"/>
              <w:right w:val="single" w:sz="2" w:space="0" w:color="auto"/>
            </w:tcBorders>
            <w:vAlign w:val="center"/>
          </w:tcPr>
          <w:p w14:paraId="4A06D06D" w14:textId="5EB829F9" w:rsidR="007A4227" w:rsidRPr="005968C0" w:rsidRDefault="007A4227" w:rsidP="00933CFA">
            <w:pPr>
              <w:jc w:val="center"/>
              <w:rPr>
                <w:rFonts w:asciiTheme="majorBidi" w:hAnsiTheme="majorBidi" w:cstheme="majorBidi"/>
                <w:sz w:val="22"/>
                <w:szCs w:val="22"/>
              </w:rPr>
            </w:pPr>
            <w:r>
              <w:rPr>
                <w:rFonts w:ascii="Arial" w:hAnsi="Arial" w:cs="Arial"/>
                <w:sz w:val="18"/>
              </w:rPr>
              <w:t xml:space="preserve">15-30 </w:t>
            </w:r>
            <w:r>
              <w:rPr>
                <w:rFonts w:ascii="Arial" w:hAnsi="Arial" w:cs="Arial"/>
                <w:sz w:val="12"/>
              </w:rPr>
              <w:t>Sekunden</w:t>
            </w:r>
            <w:commentRangeEnd w:id="17"/>
            <w:r>
              <w:rPr>
                <w:rStyle w:val="Kommentarzeichen"/>
              </w:rPr>
              <w:commentReference w:id="17"/>
            </w:r>
          </w:p>
        </w:tc>
      </w:tr>
      <w:tr w:rsidR="00DB4683" w:rsidRPr="005968C0" w14:paraId="64B7EA8E"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22166C4A" w14:textId="2CFB1749" w:rsidR="00DB4683" w:rsidRPr="005968C0" w:rsidRDefault="007A4227" w:rsidP="00933CFA">
            <w:pPr>
              <w:spacing w:before="120"/>
              <w:rPr>
                <w:rFonts w:asciiTheme="majorBidi" w:hAnsiTheme="majorBidi" w:cstheme="majorBidi"/>
              </w:rPr>
            </w:pPr>
            <w:r w:rsidRPr="007A4227">
              <w:rPr>
                <w:rFonts w:asciiTheme="majorBidi" w:hAnsiTheme="majorBidi" w:cstheme="majorBidi"/>
              </w:rPr>
              <w:t>Meine Hinweise und Rückmeldungen waren für die Lernenden hilfreich.</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51452561" w14:textId="77777777" w:rsidR="00DB4683" w:rsidRPr="005968C0" w:rsidRDefault="00AD6C2B" w:rsidP="00933CFA">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DB4683" w:rsidRPr="005968C0" w14:paraId="055DFCE6"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7EAE2E23" w14:textId="50D3CF5A" w:rsidR="00DB4683" w:rsidRPr="005968C0" w:rsidRDefault="007A4227" w:rsidP="00933CFA">
            <w:pPr>
              <w:spacing w:before="120"/>
              <w:rPr>
                <w:rFonts w:asciiTheme="majorBidi" w:hAnsiTheme="majorBidi" w:cstheme="majorBidi"/>
              </w:rPr>
            </w:pPr>
            <w:r w:rsidRPr="007A4227">
              <w:rPr>
                <w:rFonts w:asciiTheme="majorBidi" w:hAnsiTheme="majorBidi" w:cstheme="majorBidi"/>
              </w:rPr>
              <w:t>Den Lernenden ist die Funktion dieser Sequenz bewusst geworden.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7B2CEBC6" w14:textId="77777777" w:rsidR="00DB4683" w:rsidRPr="005968C0" w:rsidRDefault="00AD6C2B" w:rsidP="00933CFA">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DB4683" w:rsidRPr="005968C0" w14:paraId="2A5EE6A2"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01BBC1AD" w14:textId="04D33086" w:rsidR="00DB4683" w:rsidRPr="005968C0" w:rsidRDefault="007A4227" w:rsidP="007A4227">
            <w:pPr>
              <w:spacing w:before="120"/>
              <w:rPr>
                <w:rFonts w:asciiTheme="majorBidi" w:hAnsiTheme="majorBidi" w:cstheme="majorBidi"/>
              </w:rPr>
            </w:pPr>
            <w:r w:rsidRPr="007A4227">
              <w:rPr>
                <w:rFonts w:asciiTheme="majorBidi" w:hAnsiTheme="majorBidi" w:cstheme="majorBidi"/>
              </w:rPr>
              <w:t>Ich habe so erklärt, dass die Lernenden alles verstanden haben.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1B01AD37" w14:textId="77777777" w:rsidR="00DB4683" w:rsidRPr="005968C0" w:rsidRDefault="00AD6C2B" w:rsidP="00933CFA">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460E2D" w:rsidRPr="005968C0" w14:paraId="14DEEC5D"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44E7D1F8" w14:textId="0FE3119E" w:rsidR="00460E2D" w:rsidRPr="005968C0" w:rsidRDefault="007A4227" w:rsidP="007A4227">
            <w:pPr>
              <w:spacing w:before="120"/>
              <w:rPr>
                <w:rFonts w:asciiTheme="majorBidi" w:hAnsiTheme="majorBidi" w:cstheme="majorBidi"/>
              </w:rPr>
            </w:pPr>
            <w:r w:rsidRPr="007A4227">
              <w:rPr>
                <w:rFonts w:asciiTheme="majorBidi" w:hAnsiTheme="majorBidi" w:cstheme="majorBidi"/>
              </w:rPr>
              <w:t>Der Unterrichtsinhalt wurde sichtbar gemacht, zum Beispiel durch Schaubild, Mindmap, Poster oder Zeichnung.</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0C6EE1F3" w14:textId="77777777" w:rsidR="00460E2D" w:rsidRPr="005968C0" w:rsidRDefault="00460E2D" w:rsidP="00E35BBB">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460E2D" w:rsidRPr="005968C0" w14:paraId="398EE905"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471E7165" w14:textId="62D876ED" w:rsidR="00460E2D" w:rsidRPr="005968C0" w:rsidRDefault="007A4227" w:rsidP="00E35BBB">
            <w:pPr>
              <w:spacing w:before="120"/>
              <w:rPr>
                <w:rFonts w:asciiTheme="majorBidi" w:hAnsiTheme="majorBidi" w:cstheme="majorBidi"/>
              </w:rPr>
            </w:pPr>
            <w:r w:rsidRPr="007A4227">
              <w:rPr>
                <w:rFonts w:asciiTheme="majorBidi" w:hAnsiTheme="majorBidi" w:cstheme="majorBidi"/>
              </w:rPr>
              <w:t>Die Lernenden haben sich mit eigenen Beiträgen am Unterrichtsgespräch beteiligt.</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75F0FFB6" w14:textId="77777777" w:rsidR="00460E2D" w:rsidRPr="005968C0" w:rsidRDefault="00460E2D" w:rsidP="00E35BBB">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7A4227" w:rsidRPr="005968C0" w14:paraId="60CE2212"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11DB23CF" w14:textId="3F6C979E" w:rsidR="007A4227" w:rsidRPr="007A4227" w:rsidRDefault="00334B5F" w:rsidP="00E35BBB">
            <w:pPr>
              <w:spacing w:before="120"/>
              <w:rPr>
                <w:rFonts w:asciiTheme="majorBidi" w:hAnsiTheme="majorBidi" w:cstheme="majorBidi"/>
              </w:rPr>
            </w:pPr>
            <w:r w:rsidRPr="00334B5F">
              <w:rPr>
                <w:rFonts w:asciiTheme="majorBidi" w:hAnsiTheme="majorBidi" w:cstheme="majorBidi"/>
              </w:rPr>
              <w:t>Sofern möglich, haben sich die Lernenden wechselseitig etwas erklärt, sich Fragen gestellt oder Rückmeldung gegeben.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1EF96616" w14:textId="336C6C85" w:rsidR="007A4227" w:rsidRPr="005968C0" w:rsidRDefault="007A4227" w:rsidP="00E35BBB">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7A4227" w:rsidRPr="005968C0" w14:paraId="75E485C4"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25B353A5" w14:textId="64BC488D" w:rsidR="007A4227" w:rsidRPr="007A4227" w:rsidRDefault="00334B5F" w:rsidP="00E35BBB">
            <w:pPr>
              <w:spacing w:before="120"/>
              <w:rPr>
                <w:rFonts w:asciiTheme="majorBidi" w:hAnsiTheme="majorBidi" w:cstheme="majorBidi"/>
              </w:rPr>
            </w:pPr>
            <w:r w:rsidRPr="00334B5F">
              <w:rPr>
                <w:rFonts w:asciiTheme="majorBidi" w:hAnsiTheme="majorBidi" w:cstheme="majorBidi"/>
              </w:rPr>
              <w:t>Es gab Fragen oder Aufgaben, bei denen die Lernenden richtig nachdenken mussten.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6B9CB54F" w14:textId="5362E5E2" w:rsidR="007A4227" w:rsidRPr="005968C0" w:rsidRDefault="007A4227" w:rsidP="00E35BBB">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1751A8C3"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754A4DC1" w14:textId="63B33EA4" w:rsidR="00334B5F" w:rsidRPr="00334B5F" w:rsidRDefault="00334B5F" w:rsidP="00334B5F">
            <w:pPr>
              <w:spacing w:before="120"/>
              <w:rPr>
                <w:rFonts w:asciiTheme="majorBidi" w:hAnsiTheme="majorBidi" w:cstheme="majorBidi"/>
              </w:rPr>
            </w:pPr>
            <w:r w:rsidRPr="00334B5F">
              <w:rPr>
                <w:rFonts w:asciiTheme="majorBidi" w:hAnsiTheme="majorBidi" w:cstheme="majorBidi"/>
              </w:rPr>
              <w:t>Die Lernenden wurden durch die Fragen oder Aufgaben während der Sequenz emotional/sozial/kognitiv gefordert.</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3E95E3D1" w14:textId="43F57FA4" w:rsidR="00334B5F" w:rsidRPr="005968C0" w:rsidRDefault="00334B5F" w:rsidP="00E35BBB">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4C9BBE9B"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06C37773" w14:textId="4E22715B" w:rsidR="00334B5F" w:rsidRPr="00334B5F" w:rsidRDefault="00334B5F" w:rsidP="00334B5F">
            <w:pPr>
              <w:spacing w:before="120"/>
              <w:rPr>
                <w:rFonts w:asciiTheme="majorBidi" w:hAnsiTheme="majorBidi" w:cstheme="majorBidi"/>
              </w:rPr>
            </w:pPr>
            <w:r w:rsidRPr="00334B5F">
              <w:rPr>
                <w:rFonts w:asciiTheme="majorBidi" w:hAnsiTheme="majorBidi" w:cstheme="majorBidi"/>
              </w:rPr>
              <w:t>Die Sequenz hat Lernende mit unterschiedlichen Lernvoraussetzungen und -niveaus angesprochen.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13CA228A" w14:textId="3C2E83FB" w:rsidR="00334B5F" w:rsidRPr="005968C0" w:rsidRDefault="00334B5F" w:rsidP="00E35BBB">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EA3530" w:rsidRPr="005968C0" w14:paraId="7B2DD5D5" w14:textId="77777777" w:rsidTr="001E1A29">
        <w:trPr>
          <w:trHeight w:val="397"/>
        </w:trPr>
        <w:tc>
          <w:tcPr>
            <w:tcW w:w="9635" w:type="dxa"/>
            <w:gridSpan w:val="7"/>
            <w:tcBorders>
              <w:top w:val="single" w:sz="2" w:space="0" w:color="auto"/>
              <w:left w:val="single" w:sz="4" w:space="0" w:color="auto"/>
              <w:bottom w:val="single" w:sz="2" w:space="0" w:color="auto"/>
              <w:right w:val="single" w:sz="2" w:space="0" w:color="auto"/>
            </w:tcBorders>
          </w:tcPr>
          <w:p w14:paraId="48A4F3E8" w14:textId="258C578A" w:rsidR="00EA3530" w:rsidRPr="00EA3530" w:rsidRDefault="00EA3530" w:rsidP="00EA3530">
            <w:pPr>
              <w:spacing w:after="160" w:line="256" w:lineRule="auto"/>
              <w:rPr>
                <w:rFonts w:asciiTheme="majorBidi" w:hAnsiTheme="majorBidi" w:cstheme="majorBidi"/>
                <w:b/>
                <w:bCs/>
              </w:rPr>
            </w:pPr>
            <w:r>
              <w:rPr>
                <w:rFonts w:asciiTheme="majorBidi" w:hAnsiTheme="majorBidi" w:cstheme="majorBidi"/>
                <w:b/>
                <w:bCs/>
              </w:rPr>
              <w:lastRenderedPageBreak/>
              <w:t>(abgeleitete Präsenzindikatoren nach Kiel, Frey &amp; Weiß, 2013)</w:t>
            </w:r>
          </w:p>
        </w:tc>
      </w:tr>
      <w:tr w:rsidR="00334B5F" w:rsidRPr="005968C0" w14:paraId="2850F132"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46384298" w14:textId="2F75AE02" w:rsidR="00334B5F" w:rsidRPr="00334B5F" w:rsidRDefault="00334B5F" w:rsidP="00334B5F">
            <w:pPr>
              <w:spacing w:before="120"/>
              <w:rPr>
                <w:rFonts w:asciiTheme="majorBidi" w:hAnsiTheme="majorBidi" w:cstheme="majorBidi"/>
              </w:rPr>
            </w:pPr>
            <w:r w:rsidRPr="00334B5F">
              <w:rPr>
                <w:rFonts w:asciiTheme="majorBidi" w:hAnsiTheme="majorBidi" w:cstheme="majorBidi"/>
              </w:rPr>
              <w:t>Ich stand gerade und aufrecht.</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775F912A" w14:textId="0ED34823"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44C442EC"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6BE700CF" w14:textId="4EC04578" w:rsidR="00334B5F" w:rsidRPr="00334B5F" w:rsidRDefault="00334B5F" w:rsidP="00334B5F">
            <w:pPr>
              <w:spacing w:before="120"/>
              <w:rPr>
                <w:rFonts w:asciiTheme="majorBidi" w:hAnsiTheme="majorBidi" w:cstheme="majorBidi"/>
              </w:rPr>
            </w:pPr>
            <w:r w:rsidRPr="00334B5F">
              <w:rPr>
                <w:rFonts w:asciiTheme="majorBidi" w:hAnsiTheme="majorBidi" w:cstheme="majorBidi"/>
              </w:rPr>
              <w:t>Ich habe den Lernenden direkt in die Augen geschaut.</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1816FBBD" w14:textId="57A63ECC"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727F7077"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6F31496D" w14:textId="566570FB" w:rsidR="00334B5F" w:rsidRPr="00334B5F" w:rsidRDefault="00334B5F" w:rsidP="00334B5F">
            <w:pPr>
              <w:spacing w:before="120"/>
              <w:rPr>
                <w:rFonts w:asciiTheme="majorBidi" w:hAnsiTheme="majorBidi" w:cstheme="majorBidi"/>
              </w:rPr>
            </w:pPr>
            <w:r w:rsidRPr="00334B5F">
              <w:rPr>
                <w:rFonts w:asciiTheme="majorBidi" w:hAnsiTheme="majorBidi" w:cstheme="majorBidi"/>
              </w:rPr>
              <w:t>Ich hatte die ganze Klasse im Blick.</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50DABC87" w14:textId="0D7C5270"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013E1814"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6A7159DE" w14:textId="680076DA" w:rsidR="00334B5F" w:rsidRPr="00334B5F" w:rsidRDefault="00334B5F" w:rsidP="00334B5F">
            <w:pPr>
              <w:spacing w:before="120"/>
              <w:rPr>
                <w:rFonts w:asciiTheme="majorBidi" w:hAnsiTheme="majorBidi" w:cstheme="majorBidi"/>
              </w:rPr>
            </w:pPr>
            <w:r w:rsidRPr="00334B5F">
              <w:rPr>
                <w:rFonts w:asciiTheme="majorBidi" w:hAnsiTheme="majorBidi" w:cstheme="majorBidi"/>
              </w:rPr>
              <w:t>Ich wusste immer genau, was in der Klasse vor sich geht.</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19919642" w14:textId="75733AD9"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38506A57"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49E71B04" w14:textId="21F99AB2" w:rsidR="00334B5F" w:rsidRPr="00334B5F" w:rsidRDefault="00334B5F" w:rsidP="00334B5F">
            <w:pPr>
              <w:spacing w:before="120"/>
              <w:rPr>
                <w:rFonts w:asciiTheme="majorBidi" w:hAnsiTheme="majorBidi" w:cstheme="majorBidi"/>
              </w:rPr>
            </w:pPr>
            <w:r w:rsidRPr="00334B5F">
              <w:rPr>
                <w:rFonts w:asciiTheme="majorBidi" w:hAnsiTheme="majorBidi" w:cstheme="majorBidi"/>
              </w:rPr>
              <w:t>Während der Sequenz habe ich mich im Raum bewegt.</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42044178" w14:textId="60A57E75"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46103EF4"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764C1056" w14:textId="5A77FED1" w:rsidR="00334B5F" w:rsidRPr="00334B5F" w:rsidRDefault="00334B5F" w:rsidP="00334B5F">
            <w:pPr>
              <w:spacing w:before="120"/>
              <w:rPr>
                <w:rFonts w:asciiTheme="majorBidi" w:hAnsiTheme="majorBidi" w:cstheme="majorBidi"/>
              </w:rPr>
            </w:pPr>
            <w:r>
              <w:rPr>
                <w:rFonts w:asciiTheme="majorBidi" w:hAnsiTheme="majorBidi" w:cstheme="majorBidi"/>
              </w:rPr>
              <w:t>D</w:t>
            </w:r>
            <w:r w:rsidRPr="00334B5F">
              <w:rPr>
                <w:rFonts w:asciiTheme="majorBidi" w:hAnsiTheme="majorBidi" w:cstheme="majorBidi"/>
              </w:rPr>
              <w:t>ie Gestik und Mimik unterstützten meinen Ausdruck.</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5F1BBC36" w14:textId="47F1306F"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6033285E"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6A219B37" w14:textId="355F64C7" w:rsidR="00334B5F" w:rsidRPr="00334B5F" w:rsidRDefault="00334B5F" w:rsidP="00334B5F">
            <w:pPr>
              <w:spacing w:before="120"/>
              <w:rPr>
                <w:rFonts w:asciiTheme="majorBidi" w:hAnsiTheme="majorBidi" w:cstheme="majorBidi"/>
              </w:rPr>
            </w:pPr>
            <w:r>
              <w:rPr>
                <w:rFonts w:asciiTheme="majorBidi" w:hAnsiTheme="majorBidi" w:cstheme="majorBidi"/>
              </w:rPr>
              <w:t>I</w:t>
            </w:r>
            <w:r w:rsidRPr="00334B5F">
              <w:rPr>
                <w:rFonts w:asciiTheme="majorBidi" w:hAnsiTheme="majorBidi" w:cstheme="majorBidi"/>
              </w:rPr>
              <w:t>ch hatte den Eindruck, dass ich alle oft angesehen habe.</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264C8265" w14:textId="25A08986"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09251F23"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561DA03B" w14:textId="1431288E" w:rsidR="00334B5F" w:rsidRDefault="00334B5F" w:rsidP="00334B5F">
            <w:pPr>
              <w:spacing w:before="120"/>
              <w:rPr>
                <w:rFonts w:asciiTheme="majorBidi" w:hAnsiTheme="majorBidi" w:cstheme="majorBidi"/>
              </w:rPr>
            </w:pPr>
            <w:r w:rsidRPr="00334B5F">
              <w:rPr>
                <w:rFonts w:asciiTheme="majorBidi" w:hAnsiTheme="majorBidi" w:cstheme="majorBidi"/>
              </w:rPr>
              <w:t>Ich habe klar, deutlich und langsam gesprochen.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4998E20E" w14:textId="3E17679F"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012A39A1"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04DC425A" w14:textId="3826D96E" w:rsidR="00334B5F" w:rsidRDefault="00334B5F" w:rsidP="00334B5F">
            <w:pPr>
              <w:spacing w:before="120"/>
              <w:rPr>
                <w:rFonts w:asciiTheme="majorBidi" w:hAnsiTheme="majorBidi" w:cstheme="majorBidi"/>
              </w:rPr>
            </w:pPr>
            <w:r w:rsidRPr="00334B5F">
              <w:rPr>
                <w:rFonts w:asciiTheme="majorBidi" w:hAnsiTheme="majorBidi" w:cstheme="majorBidi"/>
              </w:rPr>
              <w:t>Ich habe mich klar und verständlich ausgedrückt.</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10EA2215" w14:textId="22EF0486"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183BE9B4"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06F7A65E" w14:textId="52F6A273" w:rsidR="00334B5F" w:rsidRDefault="00334B5F" w:rsidP="00334B5F">
            <w:pPr>
              <w:spacing w:before="120"/>
              <w:rPr>
                <w:rFonts w:asciiTheme="majorBidi" w:hAnsiTheme="majorBidi" w:cstheme="majorBidi"/>
              </w:rPr>
            </w:pPr>
            <w:r w:rsidRPr="00334B5F">
              <w:rPr>
                <w:rFonts w:asciiTheme="majorBidi" w:hAnsiTheme="majorBidi" w:cstheme="majorBidi"/>
              </w:rPr>
              <w:t>Die Impulse waren präzise, klar und kurz formuliert.</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65B6287B" w14:textId="468D4047"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6482D766"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02BF34C7" w14:textId="746E8779" w:rsidR="00334B5F" w:rsidRDefault="00334B5F" w:rsidP="00334B5F">
            <w:pPr>
              <w:spacing w:before="120"/>
              <w:rPr>
                <w:rFonts w:asciiTheme="majorBidi" w:hAnsiTheme="majorBidi" w:cstheme="majorBidi"/>
              </w:rPr>
            </w:pPr>
            <w:r w:rsidRPr="00334B5F">
              <w:rPr>
                <w:rFonts w:asciiTheme="majorBidi" w:hAnsiTheme="majorBidi" w:cstheme="majorBidi"/>
              </w:rPr>
              <w:t xml:space="preserve">Meine Einschätzung meines Redeanteils liegt bei </w:t>
            </w:r>
            <w:r>
              <w:rPr>
                <w:rFonts w:asciiTheme="majorBidi" w:hAnsiTheme="majorBidi" w:cstheme="majorBidi"/>
              </w:rPr>
              <w:t>…</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7C585A08" w14:textId="47F3C057" w:rsidR="00334B5F" w:rsidRPr="005968C0" w:rsidRDefault="00334B5F" w:rsidP="00334B5F">
            <w:pPr>
              <w:jc w:val="center"/>
              <w:rPr>
                <w:rFonts w:asciiTheme="majorBidi" w:hAnsiTheme="majorBidi" w:cstheme="majorBidi"/>
                <w:sz w:val="22"/>
                <w:szCs w:val="22"/>
              </w:rPr>
            </w:pPr>
            <w:r>
              <w:rPr>
                <w:rFonts w:asciiTheme="majorBidi" w:hAnsiTheme="majorBidi" w:cstheme="majorBidi"/>
                <w:sz w:val="22"/>
                <w:szCs w:val="22"/>
              </w:rPr>
              <w:softHyphen/>
            </w:r>
            <w:r>
              <w:rPr>
                <w:rFonts w:asciiTheme="majorBidi" w:hAnsiTheme="majorBidi" w:cstheme="majorBidi"/>
                <w:sz w:val="22"/>
                <w:szCs w:val="22"/>
              </w:rPr>
              <w:softHyphen/>
            </w:r>
            <w:r>
              <w:rPr>
                <w:rFonts w:asciiTheme="majorBidi" w:hAnsiTheme="majorBidi" w:cstheme="majorBidi"/>
                <w:sz w:val="22"/>
                <w:szCs w:val="22"/>
              </w:rPr>
              <w:softHyphen/>
            </w:r>
            <w:r>
              <w:rPr>
                <w:rFonts w:asciiTheme="majorBidi" w:hAnsiTheme="majorBidi" w:cstheme="majorBidi"/>
                <w:sz w:val="22"/>
                <w:szCs w:val="22"/>
              </w:rPr>
              <w:softHyphen/>
            </w:r>
            <w:r>
              <w:rPr>
                <w:rFonts w:asciiTheme="majorBidi" w:hAnsiTheme="majorBidi" w:cstheme="majorBidi"/>
                <w:sz w:val="22"/>
                <w:szCs w:val="22"/>
              </w:rPr>
              <w:softHyphen/>
            </w:r>
            <w:r>
              <w:rPr>
                <w:rFonts w:asciiTheme="majorBidi" w:hAnsiTheme="majorBidi" w:cstheme="majorBidi"/>
                <w:sz w:val="22"/>
                <w:szCs w:val="22"/>
              </w:rPr>
              <w:softHyphen/>
            </w:r>
            <w:r>
              <w:rPr>
                <w:rFonts w:asciiTheme="majorBidi" w:hAnsiTheme="majorBidi" w:cstheme="majorBidi"/>
                <w:sz w:val="22"/>
                <w:szCs w:val="22"/>
              </w:rPr>
              <w:softHyphen/>
            </w:r>
            <w:r>
              <w:rPr>
                <w:rFonts w:asciiTheme="majorBidi" w:hAnsiTheme="majorBidi" w:cstheme="majorBidi"/>
                <w:sz w:val="22"/>
                <w:szCs w:val="22"/>
              </w:rPr>
              <w:softHyphen/>
            </w:r>
            <w:r>
              <w:rPr>
                <w:rFonts w:asciiTheme="majorBidi" w:hAnsiTheme="majorBidi" w:cstheme="majorBidi"/>
                <w:sz w:val="22"/>
                <w:szCs w:val="22"/>
              </w:rPr>
              <w:softHyphen/>
            </w:r>
            <w:r>
              <w:rPr>
                <w:rFonts w:asciiTheme="majorBidi" w:hAnsiTheme="majorBidi" w:cstheme="majorBidi"/>
                <w:sz w:val="22"/>
                <w:szCs w:val="22"/>
              </w:rPr>
              <w:softHyphen/>
              <w:t>_____________ %.</w:t>
            </w:r>
          </w:p>
        </w:tc>
      </w:tr>
      <w:tr w:rsidR="00334B5F" w:rsidRPr="005968C0" w14:paraId="62BBB0A5"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5264C8A6" w14:textId="6FF94C09" w:rsidR="00334B5F" w:rsidRDefault="00334B5F" w:rsidP="00334B5F">
            <w:pPr>
              <w:spacing w:before="120"/>
              <w:rPr>
                <w:rFonts w:asciiTheme="majorBidi" w:hAnsiTheme="majorBidi" w:cstheme="majorBidi"/>
              </w:rPr>
            </w:pPr>
            <w:r w:rsidRPr="00334B5F">
              <w:rPr>
                <w:rFonts w:asciiTheme="majorBidi" w:hAnsiTheme="majorBidi" w:cstheme="majorBidi"/>
              </w:rPr>
              <w:t>Bei Unterrichtsstörungen habe ich oft nonverbale Signale, wie z. B. Stirnrunzeln oder mahnende Blicke, verwendet.</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7F7265E3" w14:textId="55749B75"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3171D57D"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18730EA9" w14:textId="237D9677" w:rsidR="00334B5F" w:rsidRDefault="00334B5F" w:rsidP="00334B5F">
            <w:pPr>
              <w:spacing w:before="120"/>
              <w:rPr>
                <w:rFonts w:asciiTheme="majorBidi" w:hAnsiTheme="majorBidi" w:cstheme="majorBidi"/>
              </w:rPr>
            </w:pPr>
            <w:r w:rsidRPr="00334B5F">
              <w:rPr>
                <w:rFonts w:asciiTheme="majorBidi" w:hAnsiTheme="majorBidi" w:cstheme="majorBidi"/>
              </w:rPr>
              <w:t>Bei Unterrichtsstörungen habe ich mich oft auf störende/unruhig werdende Lernende zubewegt, um sie zu ermahnen.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11061575" w14:textId="7717E7C9"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2DDC87AA"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67DFD7CD" w14:textId="0F59254B" w:rsidR="00334B5F" w:rsidRPr="00334B5F" w:rsidRDefault="00334B5F" w:rsidP="00334B5F">
            <w:pPr>
              <w:spacing w:before="120"/>
              <w:rPr>
                <w:rFonts w:asciiTheme="majorBidi" w:hAnsiTheme="majorBidi" w:cstheme="majorBidi"/>
              </w:rPr>
            </w:pPr>
            <w:r w:rsidRPr="00334B5F">
              <w:rPr>
                <w:rFonts w:asciiTheme="majorBidi" w:hAnsiTheme="majorBidi" w:cstheme="majorBidi"/>
              </w:rPr>
              <w:t>Bei Unterrichtsstörungen habe ich Störende direkt angesprochen.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1166BFE6" w14:textId="62605EF5"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6221226D"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68D371C0" w14:textId="0F318BF1" w:rsidR="00334B5F" w:rsidRPr="00334B5F" w:rsidRDefault="00334B5F" w:rsidP="00334B5F">
            <w:pPr>
              <w:spacing w:before="120"/>
              <w:rPr>
                <w:rFonts w:asciiTheme="majorBidi" w:hAnsiTheme="majorBidi" w:cstheme="majorBidi"/>
              </w:rPr>
            </w:pPr>
            <w:r w:rsidRPr="00334B5F">
              <w:rPr>
                <w:rFonts w:asciiTheme="majorBidi" w:hAnsiTheme="majorBidi" w:cstheme="majorBidi"/>
              </w:rPr>
              <w:t>Wenn ich auf Unterrichtsstörungen reagiert habe, habe ich das sofort getan.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12BFC625" w14:textId="2627C9F4"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0DF4C0F5"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78DF4115" w14:textId="4FAB2551" w:rsidR="00334B5F" w:rsidRPr="00334B5F" w:rsidRDefault="00334B5F" w:rsidP="00334B5F">
            <w:pPr>
              <w:spacing w:before="120"/>
              <w:rPr>
                <w:rFonts w:asciiTheme="majorBidi" w:hAnsiTheme="majorBidi" w:cstheme="majorBidi"/>
              </w:rPr>
            </w:pPr>
            <w:r w:rsidRPr="00334B5F">
              <w:rPr>
                <w:rFonts w:asciiTheme="majorBidi" w:hAnsiTheme="majorBidi" w:cstheme="majorBidi"/>
              </w:rPr>
              <w:t>Ich habe alle Unterrichtsstörungen während der Sequenz wahrgenommen.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27D0BD23" w14:textId="5F7B4D29" w:rsidR="00334B5F" w:rsidRPr="005968C0"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26909F9E"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6030FD69" w14:textId="79AA74EA" w:rsidR="00334B5F" w:rsidRPr="00334B5F" w:rsidRDefault="00334B5F" w:rsidP="00334B5F">
            <w:pPr>
              <w:spacing w:before="120"/>
              <w:rPr>
                <w:rFonts w:asciiTheme="majorBidi" w:hAnsiTheme="majorBidi" w:cstheme="majorBidi"/>
              </w:rPr>
            </w:pPr>
            <w:r w:rsidRPr="00334B5F">
              <w:rPr>
                <w:rFonts w:asciiTheme="majorBidi" w:hAnsiTheme="majorBidi" w:cstheme="majorBidi"/>
              </w:rPr>
              <w:t>Einige Unterrichtsstörungen habe ich bewusst ignoriert, Beispiele:</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52767C6F" w14:textId="0C54374B" w:rsidR="00334B5F" w:rsidRPr="005968C0" w:rsidRDefault="00334B5F" w:rsidP="00334B5F">
            <w:pPr>
              <w:jc w:val="center"/>
              <w:rPr>
                <w:rFonts w:asciiTheme="majorBidi" w:hAnsiTheme="majorBidi" w:cstheme="majorBidi"/>
                <w:sz w:val="22"/>
                <w:szCs w:val="22"/>
              </w:rPr>
            </w:pPr>
            <w:r>
              <w:rPr>
                <w:rFonts w:asciiTheme="majorBidi" w:hAnsiTheme="majorBidi" w:cstheme="majorBidi"/>
                <w:sz w:val="22"/>
                <w:szCs w:val="22"/>
              </w:rPr>
              <w:t>_________________________</w:t>
            </w:r>
          </w:p>
        </w:tc>
      </w:tr>
      <w:tr w:rsidR="00334B5F" w:rsidRPr="005968C0" w14:paraId="3CE51847"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1E205184" w14:textId="330B22C2" w:rsidR="00334B5F" w:rsidRPr="00334B5F" w:rsidRDefault="00334B5F" w:rsidP="00334B5F">
            <w:pPr>
              <w:spacing w:before="120"/>
              <w:rPr>
                <w:rFonts w:asciiTheme="majorBidi" w:hAnsiTheme="majorBidi" w:cstheme="majorBidi"/>
              </w:rPr>
            </w:pPr>
            <w:r w:rsidRPr="00334B5F">
              <w:rPr>
                <w:rFonts w:asciiTheme="majorBidi" w:hAnsiTheme="majorBidi" w:cstheme="majorBidi"/>
              </w:rPr>
              <w:t>Während der Sequenz habe ich mich sehr natürlich verhalten.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58E3F970" w14:textId="3D7BF030" w:rsidR="00334B5F"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133BB123"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2218535D" w14:textId="38764D8D" w:rsidR="00334B5F" w:rsidRPr="00334B5F" w:rsidRDefault="00334B5F" w:rsidP="00334B5F">
            <w:pPr>
              <w:spacing w:before="120"/>
              <w:rPr>
                <w:rFonts w:asciiTheme="majorBidi" w:hAnsiTheme="majorBidi" w:cstheme="majorBidi"/>
              </w:rPr>
            </w:pPr>
            <w:r w:rsidRPr="00334B5F">
              <w:rPr>
                <w:rFonts w:asciiTheme="majorBidi" w:hAnsiTheme="majorBidi" w:cstheme="majorBidi"/>
              </w:rPr>
              <w:t>Es war für mich kein Problem, vor einer fiktiven Klasse zu unterrichten.</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1A42E443" w14:textId="56BA2BEA" w:rsidR="00334B5F"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r w:rsidR="00334B5F" w:rsidRPr="005968C0" w14:paraId="365B477E" w14:textId="77777777" w:rsidTr="00334B5F">
        <w:trPr>
          <w:trHeight w:val="397"/>
        </w:trPr>
        <w:tc>
          <w:tcPr>
            <w:tcW w:w="0" w:type="auto"/>
            <w:tcBorders>
              <w:top w:val="single" w:sz="2" w:space="0" w:color="auto"/>
              <w:left w:val="single" w:sz="4" w:space="0" w:color="auto"/>
              <w:bottom w:val="single" w:sz="2" w:space="0" w:color="auto"/>
              <w:right w:val="single" w:sz="4" w:space="0" w:color="auto"/>
            </w:tcBorders>
          </w:tcPr>
          <w:p w14:paraId="2D436858" w14:textId="3C88FDAB" w:rsidR="00334B5F" w:rsidRPr="00334B5F" w:rsidRDefault="00334B5F" w:rsidP="00334B5F">
            <w:pPr>
              <w:spacing w:before="120"/>
              <w:rPr>
                <w:rFonts w:asciiTheme="majorBidi" w:hAnsiTheme="majorBidi" w:cstheme="majorBidi"/>
              </w:rPr>
            </w:pPr>
            <w:r w:rsidRPr="00334B5F">
              <w:rPr>
                <w:rFonts w:asciiTheme="majorBidi" w:hAnsiTheme="majorBidi" w:cstheme="majorBidi"/>
              </w:rPr>
              <w:t>Beim Unterrichten habe ich mich vor der fiktiven Klasse so verhalten, wie ich es auch in der Schule/Universität tun würde.</w:t>
            </w:r>
          </w:p>
        </w:tc>
        <w:tc>
          <w:tcPr>
            <w:tcW w:w="3213" w:type="dxa"/>
            <w:gridSpan w:val="6"/>
            <w:tcBorders>
              <w:top w:val="single" w:sz="2" w:space="0" w:color="auto"/>
              <w:left w:val="single" w:sz="4" w:space="0" w:color="auto"/>
              <w:bottom w:val="single" w:sz="2" w:space="0" w:color="auto"/>
              <w:right w:val="single" w:sz="2" w:space="0" w:color="auto"/>
            </w:tcBorders>
            <w:vAlign w:val="center"/>
          </w:tcPr>
          <w:p w14:paraId="0E06CFB7" w14:textId="3F339EFA" w:rsidR="00334B5F" w:rsidRDefault="00334B5F" w:rsidP="00334B5F">
            <w:pPr>
              <w:jc w:val="center"/>
              <w:rPr>
                <w:rFonts w:asciiTheme="majorBidi" w:hAnsiTheme="majorBidi" w:cstheme="majorBidi"/>
                <w:sz w:val="22"/>
                <w:szCs w:val="22"/>
              </w:rPr>
            </w:pPr>
            <w:r w:rsidRPr="005968C0">
              <w:rPr>
                <w:rFonts w:asciiTheme="majorBidi" w:hAnsiTheme="majorBidi" w:cstheme="majorBidi"/>
                <w:sz w:val="22"/>
                <w:szCs w:val="22"/>
              </w:rPr>
              <w:t>1 – 2 – 3 – 4 – 5 – 6</w:t>
            </w:r>
          </w:p>
        </w:tc>
      </w:tr>
    </w:tbl>
    <w:p w14:paraId="15C2A28E" w14:textId="77777777" w:rsidR="009128D3" w:rsidRPr="005968C0" w:rsidRDefault="009128D3" w:rsidP="00F7294B">
      <w:pPr>
        <w:pStyle w:val="DESICheckbox"/>
        <w:spacing w:before="0" w:after="0"/>
        <w:ind w:left="-70"/>
        <w:jc w:val="left"/>
        <w:rPr>
          <w:rFonts w:asciiTheme="majorBidi" w:hAnsiTheme="majorBidi" w:cstheme="majorBidi"/>
          <w:bCs/>
          <w:sz w:val="24"/>
          <w:szCs w:val="24"/>
        </w:rPr>
      </w:pPr>
    </w:p>
    <w:p w14:paraId="55CEA39E" w14:textId="6FB4F566" w:rsidR="000370EF" w:rsidRDefault="000370EF" w:rsidP="000370EF">
      <w:pPr>
        <w:spacing w:after="160" w:line="259" w:lineRule="auto"/>
        <w:rPr>
          <w:rFonts w:asciiTheme="majorBidi" w:hAnsiTheme="majorBidi" w:cstheme="majorBidi"/>
        </w:rPr>
        <w:sectPr w:rsidR="000370EF">
          <w:headerReference w:type="default" r:id="rId10"/>
          <w:footerReference w:type="default" r:id="rId11"/>
          <w:pgSz w:w="11906" w:h="16838"/>
          <w:pgMar w:top="1417" w:right="1417" w:bottom="1134" w:left="1417" w:header="708" w:footer="708" w:gutter="0"/>
          <w:cols w:space="708"/>
          <w:docGrid w:linePitch="360"/>
        </w:sectPr>
      </w:pPr>
    </w:p>
    <w:p w14:paraId="7655D82B" w14:textId="42282149" w:rsidR="000370EF" w:rsidRDefault="00334B5F">
      <w:pPr>
        <w:rPr>
          <w:rFonts w:asciiTheme="majorBidi" w:hAnsiTheme="majorBidi" w:cstheme="majorBidi"/>
        </w:rPr>
      </w:pPr>
      <w:r w:rsidRPr="00334B5F">
        <w:rPr>
          <w:rFonts w:asciiTheme="majorBidi" w:hAnsiTheme="majorBidi" w:cstheme="majorBidi"/>
          <w:highlight w:val="yellow"/>
        </w:rPr>
        <w:lastRenderedPageBreak/>
        <w:t>Es wäre zu überlegen, die von Christin für die Schulerhebung hinzugefügten Items auch für die Laborstudie zu benutzen</w:t>
      </w:r>
      <w:r>
        <w:rPr>
          <w:rFonts w:asciiTheme="majorBidi" w:hAnsiTheme="majorBidi" w:cstheme="majorBidi"/>
          <w:highlight w:val="yellow"/>
        </w:rPr>
        <w:t>? Oder wird es dann zu umfangreich?</w:t>
      </w:r>
    </w:p>
    <w:p w14:paraId="342C0B25" w14:textId="77777777" w:rsidR="00334B5F" w:rsidRDefault="00334B5F">
      <w:pPr>
        <w:rPr>
          <w:rFonts w:asciiTheme="majorBidi" w:hAnsiTheme="majorBidi" w:cstheme="majorBidi"/>
        </w:rPr>
      </w:pPr>
    </w:p>
    <w:p w14:paraId="6F104AFA" w14:textId="77777777" w:rsidR="004F149F" w:rsidRDefault="004F149F" w:rsidP="004F149F">
      <w:pPr>
        <w:rPr>
          <w:b/>
          <w:sz w:val="22"/>
          <w:szCs w:val="22"/>
        </w:rPr>
      </w:pPr>
      <w:r w:rsidRPr="00910B50">
        <w:rPr>
          <w:b/>
          <w:sz w:val="22"/>
          <w:szCs w:val="22"/>
        </w:rPr>
        <w:t xml:space="preserve">Erscheinungsformen von Unterrichtsstörungen </w:t>
      </w:r>
      <w:commentRangeStart w:id="18"/>
      <w:r w:rsidRPr="00910B50">
        <w:rPr>
          <w:b/>
          <w:sz w:val="22"/>
          <w:szCs w:val="22"/>
        </w:rPr>
        <w:t>(Nolting, 2010)</w:t>
      </w:r>
      <w:commentRangeEnd w:id="18"/>
      <w:r>
        <w:rPr>
          <w:rStyle w:val="Kommentarzeichen"/>
        </w:rPr>
        <w:commentReference w:id="18"/>
      </w:r>
    </w:p>
    <w:p w14:paraId="5F193AFA" w14:textId="77777777" w:rsidR="004F149F" w:rsidRDefault="004F149F" w:rsidP="00EA3530">
      <w:pPr>
        <w:tabs>
          <w:tab w:val="left" w:pos="13680"/>
        </w:tabs>
        <w:spacing w:line="276" w:lineRule="auto"/>
        <w:jc w:val="both"/>
        <w:rPr>
          <w:sz w:val="22"/>
          <w:szCs w:val="22"/>
        </w:rPr>
      </w:pPr>
      <w:r w:rsidRPr="00910B50">
        <w:rPr>
          <w:sz w:val="22"/>
          <w:szCs w:val="22"/>
        </w:rPr>
        <w:t xml:space="preserve">Auf dieser und der nächsten Seite </w:t>
      </w:r>
      <w:r>
        <w:rPr>
          <w:sz w:val="22"/>
          <w:szCs w:val="22"/>
        </w:rPr>
        <w:t>möchten wir erfahren</w:t>
      </w:r>
      <w:r w:rsidRPr="00910B50">
        <w:rPr>
          <w:sz w:val="22"/>
          <w:szCs w:val="22"/>
        </w:rPr>
        <w:t xml:space="preserve">, wie häufig die folgenden </w:t>
      </w:r>
      <w:r>
        <w:rPr>
          <w:sz w:val="22"/>
          <w:szCs w:val="22"/>
        </w:rPr>
        <w:t>Verhaltensweisen</w:t>
      </w:r>
      <w:r w:rsidRPr="00910B50">
        <w:rPr>
          <w:sz w:val="22"/>
          <w:szCs w:val="22"/>
        </w:rPr>
        <w:t xml:space="preserve"> in </w:t>
      </w:r>
      <w:r>
        <w:rPr>
          <w:sz w:val="22"/>
          <w:szCs w:val="22"/>
        </w:rPr>
        <w:t xml:space="preserve">Ihrem Unterricht </w:t>
      </w:r>
      <w:r w:rsidRPr="00910B50">
        <w:rPr>
          <w:sz w:val="22"/>
          <w:szCs w:val="22"/>
        </w:rPr>
        <w:t xml:space="preserve">vorkommen und als wie störend </w:t>
      </w:r>
      <w:r>
        <w:rPr>
          <w:sz w:val="22"/>
          <w:szCs w:val="22"/>
        </w:rPr>
        <w:t>Sie</w:t>
      </w:r>
      <w:r w:rsidRPr="00910B50">
        <w:rPr>
          <w:sz w:val="22"/>
          <w:szCs w:val="22"/>
        </w:rPr>
        <w:t xml:space="preserve"> sie empfinde</w:t>
      </w:r>
      <w:r>
        <w:rPr>
          <w:sz w:val="22"/>
          <w:szCs w:val="22"/>
        </w:rPr>
        <w:t>n</w:t>
      </w:r>
      <w:r w:rsidRPr="00910B50">
        <w:rPr>
          <w:sz w:val="22"/>
          <w:szCs w:val="22"/>
        </w:rPr>
        <w:t>. Be</w:t>
      </w:r>
      <w:r>
        <w:rPr>
          <w:sz w:val="22"/>
          <w:szCs w:val="22"/>
        </w:rPr>
        <w:t xml:space="preserve">züglich </w:t>
      </w:r>
      <w:r w:rsidRPr="00910B50">
        <w:rPr>
          <w:sz w:val="22"/>
          <w:szCs w:val="22"/>
        </w:rPr>
        <w:t>der Häufigkeit schätz</w:t>
      </w:r>
      <w:r>
        <w:rPr>
          <w:sz w:val="22"/>
          <w:szCs w:val="22"/>
        </w:rPr>
        <w:t>en</w:t>
      </w:r>
      <w:r w:rsidRPr="00910B50">
        <w:rPr>
          <w:sz w:val="22"/>
          <w:szCs w:val="22"/>
        </w:rPr>
        <w:t xml:space="preserve"> </w:t>
      </w:r>
      <w:r>
        <w:rPr>
          <w:sz w:val="22"/>
          <w:szCs w:val="22"/>
        </w:rPr>
        <w:t>Sie</w:t>
      </w:r>
      <w:r w:rsidRPr="00910B50">
        <w:rPr>
          <w:sz w:val="22"/>
          <w:szCs w:val="22"/>
        </w:rPr>
        <w:t xml:space="preserve"> bitte zunächst ein, wie oft </w:t>
      </w:r>
      <w:r>
        <w:rPr>
          <w:sz w:val="22"/>
          <w:szCs w:val="22"/>
        </w:rPr>
        <w:t xml:space="preserve">die </w:t>
      </w:r>
      <w:r w:rsidRPr="00910B50">
        <w:rPr>
          <w:sz w:val="22"/>
          <w:szCs w:val="22"/>
        </w:rPr>
        <w:t xml:space="preserve">im Folgenden aufgelisteten </w:t>
      </w:r>
      <w:r>
        <w:rPr>
          <w:sz w:val="22"/>
          <w:szCs w:val="22"/>
        </w:rPr>
        <w:t xml:space="preserve">Verhaltensweisen in Ihrem Unterricht </w:t>
      </w:r>
      <w:r w:rsidRPr="00910B50">
        <w:rPr>
          <w:sz w:val="22"/>
          <w:szCs w:val="22"/>
        </w:rPr>
        <w:t>im Allgemeinen</w:t>
      </w:r>
      <w:r>
        <w:rPr>
          <w:sz w:val="22"/>
          <w:szCs w:val="22"/>
        </w:rPr>
        <w:t xml:space="preserve"> (</w:t>
      </w:r>
      <w:r w:rsidRPr="00910B50">
        <w:rPr>
          <w:sz w:val="22"/>
          <w:szCs w:val="22"/>
        </w:rPr>
        <w:t>also in einer durchschnittlichen Unterrichtsstunde</w:t>
      </w:r>
      <w:r>
        <w:rPr>
          <w:sz w:val="22"/>
          <w:szCs w:val="22"/>
        </w:rPr>
        <w:t>, nicht in der Pause)</w:t>
      </w:r>
      <w:r w:rsidRPr="00EB63A0">
        <w:rPr>
          <w:sz w:val="22"/>
          <w:szCs w:val="22"/>
        </w:rPr>
        <w:t xml:space="preserve"> </w:t>
      </w:r>
      <w:r>
        <w:rPr>
          <w:sz w:val="22"/>
          <w:szCs w:val="22"/>
        </w:rPr>
        <w:t>vorkommen</w:t>
      </w:r>
      <w:r w:rsidRPr="00910B50">
        <w:rPr>
          <w:sz w:val="22"/>
          <w:szCs w:val="22"/>
        </w:rPr>
        <w:t xml:space="preserve">. </w:t>
      </w:r>
      <w:r>
        <w:rPr>
          <w:sz w:val="22"/>
          <w:szCs w:val="22"/>
        </w:rPr>
        <w:t>Danach</w:t>
      </w:r>
      <w:r w:rsidRPr="00910B50">
        <w:rPr>
          <w:sz w:val="22"/>
          <w:szCs w:val="22"/>
        </w:rPr>
        <w:t xml:space="preserve"> schätz</w:t>
      </w:r>
      <w:r>
        <w:rPr>
          <w:sz w:val="22"/>
          <w:szCs w:val="22"/>
        </w:rPr>
        <w:t>en Sie</w:t>
      </w:r>
      <w:r w:rsidRPr="00910B50">
        <w:rPr>
          <w:sz w:val="22"/>
          <w:szCs w:val="22"/>
        </w:rPr>
        <w:t xml:space="preserve"> bitte ein, wie oft </w:t>
      </w:r>
      <w:r>
        <w:rPr>
          <w:sz w:val="22"/>
          <w:szCs w:val="22"/>
        </w:rPr>
        <w:t>die</w:t>
      </w:r>
      <w:r w:rsidRPr="00910B50">
        <w:rPr>
          <w:sz w:val="22"/>
          <w:szCs w:val="22"/>
        </w:rPr>
        <w:t xml:space="preserve"> Verhaltensweisen in der </w:t>
      </w:r>
      <w:r>
        <w:rPr>
          <w:sz w:val="22"/>
          <w:szCs w:val="22"/>
        </w:rPr>
        <w:t>Unterrichtss</w:t>
      </w:r>
      <w:r w:rsidRPr="00910B50">
        <w:rPr>
          <w:sz w:val="22"/>
          <w:szCs w:val="22"/>
        </w:rPr>
        <w:t xml:space="preserve">tunde gerade eben </w:t>
      </w:r>
      <w:r>
        <w:rPr>
          <w:sz w:val="22"/>
          <w:szCs w:val="22"/>
        </w:rPr>
        <w:t>vorgekommen sind</w:t>
      </w:r>
      <w:r w:rsidRPr="00910B50">
        <w:rPr>
          <w:sz w:val="22"/>
          <w:szCs w:val="22"/>
        </w:rPr>
        <w:t xml:space="preserve">. </w:t>
      </w:r>
      <w:r>
        <w:rPr>
          <w:sz w:val="22"/>
          <w:szCs w:val="22"/>
        </w:rPr>
        <w:t>Sie</w:t>
      </w:r>
      <w:r w:rsidRPr="00E21F93">
        <w:rPr>
          <w:sz w:val="22"/>
          <w:szCs w:val="22"/>
        </w:rPr>
        <w:t xml:space="preserve"> k</w:t>
      </w:r>
      <w:r>
        <w:rPr>
          <w:sz w:val="22"/>
          <w:szCs w:val="22"/>
        </w:rPr>
        <w:t>önnen</w:t>
      </w:r>
      <w:r w:rsidRPr="00E21F93">
        <w:rPr>
          <w:sz w:val="22"/>
          <w:szCs w:val="22"/>
        </w:rPr>
        <w:t xml:space="preserve"> </w:t>
      </w:r>
      <w:r>
        <w:rPr>
          <w:sz w:val="22"/>
          <w:szCs w:val="22"/>
        </w:rPr>
        <w:t>Ihre</w:t>
      </w:r>
      <w:r w:rsidRPr="00E21F93">
        <w:rPr>
          <w:sz w:val="22"/>
          <w:szCs w:val="22"/>
        </w:rPr>
        <w:t xml:space="preserve"> Antworten von „1 = </w:t>
      </w:r>
      <w:r>
        <w:rPr>
          <w:sz w:val="22"/>
          <w:szCs w:val="22"/>
        </w:rPr>
        <w:t>kommt nie vor</w:t>
      </w:r>
      <w:r w:rsidRPr="00E21F93">
        <w:rPr>
          <w:sz w:val="22"/>
          <w:szCs w:val="22"/>
        </w:rPr>
        <w:t xml:space="preserve">“ über Zwischenstufen bis „6 = </w:t>
      </w:r>
      <w:r>
        <w:rPr>
          <w:sz w:val="22"/>
          <w:szCs w:val="22"/>
        </w:rPr>
        <w:t>kommt sehr häufig vor</w:t>
      </w:r>
      <w:r w:rsidRPr="00E21F93">
        <w:rPr>
          <w:sz w:val="22"/>
          <w:szCs w:val="22"/>
        </w:rPr>
        <w:t xml:space="preserve">“ abstufen. Je höher die Zahl, desto </w:t>
      </w:r>
      <w:r>
        <w:rPr>
          <w:sz w:val="22"/>
          <w:szCs w:val="22"/>
        </w:rPr>
        <w:t>häufiger kommt die Verhaltensweise in Ihrem Unterricht vor</w:t>
      </w:r>
      <w:r w:rsidRPr="00E21F93">
        <w:rPr>
          <w:sz w:val="22"/>
          <w:szCs w:val="22"/>
        </w:rPr>
        <w:t>.</w:t>
      </w:r>
    </w:p>
    <w:p w14:paraId="65F860DC" w14:textId="77777777" w:rsidR="004F149F" w:rsidRDefault="004F149F" w:rsidP="00EA3530">
      <w:pPr>
        <w:tabs>
          <w:tab w:val="left" w:pos="13680"/>
        </w:tabs>
        <w:spacing w:line="276" w:lineRule="auto"/>
        <w:jc w:val="both"/>
      </w:pPr>
      <w:r>
        <w:rPr>
          <w:sz w:val="22"/>
          <w:szCs w:val="22"/>
        </w:rPr>
        <w:t>Als nächstes interessiert uns, als wie störend Sie die Verhaltensweisen für sich und das Unterrichtsgeschehen empfinden. Dabei schätzen Sie bitte zunächst wieder ein, als wie störend Sie die Verhaltensweisen im Allgemeine</w:t>
      </w:r>
      <w:bookmarkStart w:id="19" w:name="_GoBack"/>
      <w:bookmarkEnd w:id="19"/>
      <w:r>
        <w:rPr>
          <w:sz w:val="22"/>
          <w:szCs w:val="22"/>
        </w:rPr>
        <w:t>n wahrnehmen und danach als wie störend Sie sie in der Stunde gerade eben empfanden. Sie</w:t>
      </w:r>
      <w:r w:rsidRPr="00E21F93">
        <w:rPr>
          <w:sz w:val="22"/>
          <w:szCs w:val="22"/>
        </w:rPr>
        <w:t xml:space="preserve"> k</w:t>
      </w:r>
      <w:r>
        <w:rPr>
          <w:sz w:val="22"/>
          <w:szCs w:val="22"/>
        </w:rPr>
        <w:t>önnen</w:t>
      </w:r>
      <w:r w:rsidRPr="00E21F93">
        <w:rPr>
          <w:sz w:val="22"/>
          <w:szCs w:val="22"/>
        </w:rPr>
        <w:t xml:space="preserve"> </w:t>
      </w:r>
      <w:r>
        <w:rPr>
          <w:sz w:val="22"/>
          <w:szCs w:val="22"/>
        </w:rPr>
        <w:t>Ihre</w:t>
      </w:r>
      <w:r w:rsidRPr="00E21F93">
        <w:rPr>
          <w:sz w:val="22"/>
          <w:szCs w:val="22"/>
        </w:rPr>
        <w:t xml:space="preserve"> Antworten von „1 = </w:t>
      </w:r>
      <w:r>
        <w:rPr>
          <w:sz w:val="22"/>
          <w:szCs w:val="22"/>
        </w:rPr>
        <w:t>gar nicht störend</w:t>
      </w:r>
      <w:r w:rsidRPr="00E21F93">
        <w:rPr>
          <w:sz w:val="22"/>
          <w:szCs w:val="22"/>
        </w:rPr>
        <w:t xml:space="preserve">“ über Zwischenstufen bis „6 = </w:t>
      </w:r>
      <w:r>
        <w:rPr>
          <w:sz w:val="22"/>
          <w:szCs w:val="22"/>
        </w:rPr>
        <w:t>sehr störend</w:t>
      </w:r>
      <w:r w:rsidRPr="00E21F93">
        <w:rPr>
          <w:sz w:val="22"/>
          <w:szCs w:val="22"/>
        </w:rPr>
        <w:t xml:space="preserve">“ abstufen. Je höher die Zahl, desto </w:t>
      </w:r>
      <w:r>
        <w:rPr>
          <w:sz w:val="22"/>
          <w:szCs w:val="22"/>
        </w:rPr>
        <w:t>störender empfinden Sie die Verhaltensweise für sich und das Unterrichtsgeschehen.</w:t>
      </w:r>
    </w:p>
    <w:p w14:paraId="04A8C22D" w14:textId="77777777" w:rsidR="004F149F" w:rsidRDefault="004F149F" w:rsidP="004F149F">
      <w:pPr>
        <w:rPr>
          <w:b/>
          <w:sz w:val="28"/>
          <w:szCs w:val="28"/>
        </w:rPr>
      </w:pPr>
    </w:p>
    <w:tbl>
      <w:tblPr>
        <w:tblW w:w="9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10"/>
        <w:gridCol w:w="518"/>
        <w:gridCol w:w="1417"/>
        <w:gridCol w:w="596"/>
        <w:gridCol w:w="701"/>
        <w:gridCol w:w="1134"/>
        <w:gridCol w:w="708"/>
      </w:tblGrid>
      <w:tr w:rsidR="00334B5F" w14:paraId="39CA361E" w14:textId="77777777" w:rsidTr="00334B5F">
        <w:trPr>
          <w:trHeight w:val="397"/>
        </w:trPr>
        <w:tc>
          <w:tcPr>
            <w:tcW w:w="4110" w:type="dxa"/>
            <w:vMerge w:val="restart"/>
            <w:tcBorders>
              <w:top w:val="nil"/>
              <w:left w:val="nil"/>
              <w:bottom w:val="single" w:sz="2" w:space="0" w:color="auto"/>
              <w:right w:val="single" w:sz="2" w:space="0" w:color="auto"/>
            </w:tcBorders>
          </w:tcPr>
          <w:p w14:paraId="592DDB30" w14:textId="77777777" w:rsidR="00334B5F" w:rsidRDefault="00334B5F" w:rsidP="00E44E4C">
            <w:pPr>
              <w:rPr>
                <w:sz w:val="22"/>
              </w:rPr>
            </w:pPr>
            <w:r>
              <w:br w:type="page"/>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325AA8D1" w14:textId="77777777" w:rsidR="00334B5F" w:rsidRPr="004F149F" w:rsidRDefault="00334B5F" w:rsidP="004F149F">
            <w:pPr>
              <w:pStyle w:val="berschrift4"/>
              <w:jc w:val="center"/>
              <w:rPr>
                <w:rFonts w:ascii="Times New Roman" w:hAnsi="Times New Roman"/>
                <w:b/>
                <w:i w:val="0"/>
                <w:color w:val="auto"/>
              </w:rPr>
            </w:pPr>
            <w:r w:rsidRPr="004F149F">
              <w:rPr>
                <w:rFonts w:ascii="Times New Roman" w:hAnsi="Times New Roman"/>
                <w:b/>
                <w:i w:val="0"/>
                <w:color w:val="auto"/>
              </w:rPr>
              <w:t>Wie häufig</w:t>
            </w:r>
            <w:r w:rsidRPr="004F149F">
              <w:rPr>
                <w:rFonts w:ascii="Times New Roman" w:hAnsi="Times New Roman"/>
                <w:i w:val="0"/>
                <w:color w:val="auto"/>
              </w:rPr>
              <w:t xml:space="preserve"> in der Unterrichtsstunde </w:t>
            </w:r>
            <w:r w:rsidRPr="00B748D2">
              <w:rPr>
                <w:rFonts w:ascii="Times New Roman" w:hAnsi="Times New Roman"/>
                <w:b/>
                <w:i w:val="0"/>
                <w:color w:val="auto"/>
              </w:rPr>
              <w:t>gerade eben</w:t>
            </w:r>
            <w:r w:rsidRPr="004F149F">
              <w:rPr>
                <w:rFonts w:ascii="Times New Roman" w:hAnsi="Times New Roman"/>
                <w:i w:val="0"/>
                <w:color w:val="auto"/>
              </w:rPr>
              <w:t>?</w:t>
            </w:r>
          </w:p>
        </w:tc>
        <w:tc>
          <w:tcPr>
            <w:tcW w:w="2543" w:type="dxa"/>
            <w:gridSpan w:val="3"/>
            <w:tcBorders>
              <w:top w:val="single" w:sz="2" w:space="0" w:color="auto"/>
              <w:left w:val="single" w:sz="2" w:space="0" w:color="auto"/>
              <w:bottom w:val="single" w:sz="2" w:space="0" w:color="auto"/>
              <w:right w:val="single" w:sz="2" w:space="0" w:color="auto"/>
            </w:tcBorders>
          </w:tcPr>
          <w:p w14:paraId="5518F70B" w14:textId="77777777" w:rsidR="00334B5F" w:rsidRPr="004F149F" w:rsidRDefault="00334B5F" w:rsidP="004F149F">
            <w:pPr>
              <w:pStyle w:val="berschrift4"/>
              <w:jc w:val="center"/>
              <w:rPr>
                <w:rFonts w:ascii="Times New Roman" w:hAnsi="Times New Roman"/>
                <w:b/>
                <w:i w:val="0"/>
                <w:color w:val="auto"/>
              </w:rPr>
            </w:pPr>
            <w:commentRangeStart w:id="20"/>
            <w:r w:rsidRPr="00B748D2">
              <w:rPr>
                <w:rFonts w:ascii="Times New Roman" w:hAnsi="Times New Roman"/>
                <w:b/>
                <w:i w:val="0"/>
                <w:color w:val="auto"/>
              </w:rPr>
              <w:t>Wie störend</w:t>
            </w:r>
            <w:r w:rsidRPr="004F149F">
              <w:rPr>
                <w:rFonts w:ascii="Times New Roman" w:hAnsi="Times New Roman"/>
                <w:i w:val="0"/>
                <w:color w:val="auto"/>
              </w:rPr>
              <w:t xml:space="preserve"> in der Unterrichtsstunde </w:t>
            </w:r>
            <w:r w:rsidRPr="00B748D2">
              <w:rPr>
                <w:rFonts w:ascii="Times New Roman" w:hAnsi="Times New Roman"/>
                <w:b/>
                <w:i w:val="0"/>
                <w:color w:val="auto"/>
              </w:rPr>
              <w:t>gerade eben</w:t>
            </w:r>
            <w:r w:rsidRPr="004F149F">
              <w:rPr>
                <w:rFonts w:ascii="Times New Roman" w:hAnsi="Times New Roman"/>
                <w:i w:val="0"/>
                <w:color w:val="auto"/>
              </w:rPr>
              <w:t>?</w:t>
            </w:r>
            <w:commentRangeEnd w:id="20"/>
            <w:r>
              <w:rPr>
                <w:rStyle w:val="Kommentarzeichen"/>
                <w:rFonts w:ascii="Times New Roman" w:eastAsia="Times New Roman" w:hAnsi="Times New Roman" w:cs="Times New Roman"/>
                <w:i w:val="0"/>
                <w:iCs w:val="0"/>
                <w:color w:val="auto"/>
              </w:rPr>
              <w:commentReference w:id="20"/>
            </w:r>
          </w:p>
        </w:tc>
      </w:tr>
      <w:tr w:rsidR="00334B5F" w14:paraId="07874A47" w14:textId="77777777" w:rsidTr="00334B5F">
        <w:trPr>
          <w:trHeight w:val="680"/>
        </w:trPr>
        <w:tc>
          <w:tcPr>
            <w:tcW w:w="4110" w:type="dxa"/>
            <w:vMerge/>
            <w:tcBorders>
              <w:top w:val="single" w:sz="2" w:space="0" w:color="auto"/>
              <w:left w:val="nil"/>
              <w:bottom w:val="single" w:sz="2" w:space="0" w:color="auto"/>
              <w:right w:val="single" w:sz="4" w:space="0" w:color="auto"/>
            </w:tcBorders>
          </w:tcPr>
          <w:p w14:paraId="1D8ADD90" w14:textId="77777777" w:rsidR="00334B5F" w:rsidRDefault="00334B5F" w:rsidP="00E44E4C">
            <w:pPr>
              <w:rPr>
                <w:sz w:val="22"/>
              </w:rPr>
            </w:pPr>
          </w:p>
        </w:tc>
        <w:tc>
          <w:tcPr>
            <w:tcW w:w="518" w:type="dxa"/>
            <w:tcBorders>
              <w:top w:val="single" w:sz="4" w:space="0" w:color="auto"/>
              <w:left w:val="single" w:sz="4" w:space="0" w:color="auto"/>
              <w:bottom w:val="single" w:sz="4" w:space="0" w:color="auto"/>
              <w:right w:val="single" w:sz="4" w:space="0" w:color="auto"/>
            </w:tcBorders>
            <w:vAlign w:val="center"/>
          </w:tcPr>
          <w:p w14:paraId="3BCD1020" w14:textId="77777777" w:rsidR="00334B5F" w:rsidRPr="00146A4E" w:rsidRDefault="00334B5F" w:rsidP="00E44E4C">
            <w:pPr>
              <w:pStyle w:val="Kopfzeile"/>
              <w:tabs>
                <w:tab w:val="clear" w:pos="4536"/>
                <w:tab w:val="clear" w:pos="9072"/>
              </w:tabs>
              <w:jc w:val="center"/>
              <w:rPr>
                <w:sz w:val="20"/>
                <w:szCs w:val="20"/>
              </w:rPr>
            </w:pPr>
            <w:r w:rsidRPr="006373E0">
              <w:rPr>
                <w:sz w:val="16"/>
                <w:szCs w:val="16"/>
              </w:rPr>
              <w:t>nie</w:t>
            </w:r>
          </w:p>
        </w:tc>
        <w:tc>
          <w:tcPr>
            <w:tcW w:w="1417" w:type="dxa"/>
            <w:tcBorders>
              <w:top w:val="single" w:sz="4" w:space="0" w:color="auto"/>
              <w:left w:val="single" w:sz="4" w:space="0" w:color="auto"/>
              <w:bottom w:val="single" w:sz="4" w:space="0" w:color="auto"/>
              <w:right w:val="single" w:sz="4" w:space="0" w:color="auto"/>
            </w:tcBorders>
            <w:vAlign w:val="center"/>
          </w:tcPr>
          <w:p w14:paraId="44F06761" w14:textId="77777777" w:rsidR="00334B5F" w:rsidRPr="00E75DCC" w:rsidRDefault="00334B5F" w:rsidP="00E44E4C">
            <w:pPr>
              <w:pStyle w:val="Kopfzeile"/>
              <w:tabs>
                <w:tab w:val="clear" w:pos="4536"/>
                <w:tab w:val="clear" w:pos="9072"/>
              </w:tabs>
              <w:jc w:val="center"/>
              <w:rPr>
                <w:b/>
              </w:rPr>
            </w:pPr>
            <w:r w:rsidRPr="00370078">
              <w:rPr>
                <w:b/>
              </w:rPr>
              <w:t>.    .    .    .</w:t>
            </w:r>
          </w:p>
        </w:tc>
        <w:tc>
          <w:tcPr>
            <w:tcW w:w="596" w:type="dxa"/>
            <w:tcBorders>
              <w:top w:val="single" w:sz="4" w:space="0" w:color="auto"/>
              <w:left w:val="single" w:sz="4" w:space="0" w:color="auto"/>
              <w:bottom w:val="single" w:sz="4" w:space="0" w:color="auto"/>
              <w:right w:val="single" w:sz="4" w:space="0" w:color="auto"/>
            </w:tcBorders>
            <w:vAlign w:val="center"/>
          </w:tcPr>
          <w:p w14:paraId="55BAC037" w14:textId="77777777" w:rsidR="00334B5F" w:rsidRPr="00C83B64" w:rsidRDefault="00334B5F" w:rsidP="00E44E4C">
            <w:pPr>
              <w:jc w:val="center"/>
              <w:rPr>
                <w:sz w:val="16"/>
                <w:szCs w:val="16"/>
              </w:rPr>
            </w:pPr>
            <w:r>
              <w:rPr>
                <w:sz w:val="16"/>
                <w:szCs w:val="16"/>
              </w:rPr>
              <w:t>sehr häufig</w:t>
            </w:r>
          </w:p>
        </w:tc>
        <w:tc>
          <w:tcPr>
            <w:tcW w:w="701" w:type="dxa"/>
            <w:tcBorders>
              <w:top w:val="single" w:sz="4" w:space="0" w:color="auto"/>
              <w:left w:val="single" w:sz="4" w:space="0" w:color="auto"/>
              <w:bottom w:val="single" w:sz="4" w:space="0" w:color="auto"/>
              <w:right w:val="single" w:sz="4" w:space="0" w:color="auto"/>
            </w:tcBorders>
            <w:vAlign w:val="center"/>
          </w:tcPr>
          <w:p w14:paraId="2904F5C3" w14:textId="77777777" w:rsidR="00334B5F" w:rsidRPr="00146A4E" w:rsidRDefault="00334B5F" w:rsidP="00E44E4C">
            <w:pPr>
              <w:pStyle w:val="Kopfzeile"/>
              <w:tabs>
                <w:tab w:val="clear" w:pos="4536"/>
                <w:tab w:val="clear" w:pos="9072"/>
              </w:tabs>
              <w:jc w:val="center"/>
              <w:rPr>
                <w:sz w:val="20"/>
                <w:szCs w:val="20"/>
              </w:rPr>
            </w:pPr>
            <w:r>
              <w:rPr>
                <w:sz w:val="16"/>
                <w:szCs w:val="16"/>
              </w:rPr>
              <w:t>gar nicht störend</w:t>
            </w:r>
          </w:p>
        </w:tc>
        <w:tc>
          <w:tcPr>
            <w:tcW w:w="1134" w:type="dxa"/>
            <w:tcBorders>
              <w:top w:val="single" w:sz="4" w:space="0" w:color="auto"/>
              <w:left w:val="single" w:sz="4" w:space="0" w:color="auto"/>
              <w:bottom w:val="single" w:sz="4" w:space="0" w:color="auto"/>
              <w:right w:val="single" w:sz="4" w:space="0" w:color="auto"/>
            </w:tcBorders>
            <w:vAlign w:val="center"/>
          </w:tcPr>
          <w:p w14:paraId="3E5513D4" w14:textId="77777777" w:rsidR="00334B5F" w:rsidRPr="00E75DCC" w:rsidRDefault="00334B5F" w:rsidP="00E44E4C">
            <w:pPr>
              <w:pStyle w:val="Kopfzeile"/>
              <w:tabs>
                <w:tab w:val="clear" w:pos="4536"/>
                <w:tab w:val="clear" w:pos="9072"/>
              </w:tabs>
              <w:jc w:val="center"/>
              <w:rPr>
                <w:b/>
              </w:rPr>
            </w:pPr>
            <w:r w:rsidRPr="00370078">
              <w:rPr>
                <w:b/>
              </w:rPr>
              <w:t>.    .    .    .</w:t>
            </w:r>
          </w:p>
        </w:tc>
        <w:tc>
          <w:tcPr>
            <w:tcW w:w="708" w:type="dxa"/>
            <w:tcBorders>
              <w:top w:val="single" w:sz="4" w:space="0" w:color="auto"/>
              <w:left w:val="single" w:sz="4" w:space="0" w:color="auto"/>
              <w:bottom w:val="single" w:sz="4" w:space="0" w:color="auto"/>
              <w:right w:val="single" w:sz="4" w:space="0" w:color="auto"/>
            </w:tcBorders>
            <w:vAlign w:val="center"/>
          </w:tcPr>
          <w:p w14:paraId="60E68B9F" w14:textId="77777777" w:rsidR="00334B5F" w:rsidRPr="00C83B64" w:rsidRDefault="00334B5F" w:rsidP="00E44E4C">
            <w:pPr>
              <w:jc w:val="center"/>
              <w:rPr>
                <w:sz w:val="16"/>
                <w:szCs w:val="16"/>
              </w:rPr>
            </w:pPr>
            <w:r>
              <w:rPr>
                <w:sz w:val="16"/>
                <w:szCs w:val="16"/>
              </w:rPr>
              <w:t>sehr störend</w:t>
            </w:r>
          </w:p>
        </w:tc>
      </w:tr>
      <w:tr w:rsidR="00334B5F" w:rsidRPr="00E21F93" w14:paraId="07AB10A8" w14:textId="77777777" w:rsidTr="00334B5F">
        <w:trPr>
          <w:trHeight w:val="397"/>
        </w:trPr>
        <w:tc>
          <w:tcPr>
            <w:tcW w:w="4110" w:type="dxa"/>
            <w:tcBorders>
              <w:top w:val="single" w:sz="2" w:space="0" w:color="auto"/>
              <w:left w:val="nil"/>
              <w:bottom w:val="single" w:sz="2" w:space="0" w:color="auto"/>
              <w:right w:val="single" w:sz="2" w:space="0" w:color="auto"/>
            </w:tcBorders>
          </w:tcPr>
          <w:p w14:paraId="6C392E67" w14:textId="77777777" w:rsidR="00334B5F" w:rsidRPr="00E21F93" w:rsidRDefault="00334B5F" w:rsidP="00E44E4C">
            <w:pPr>
              <w:spacing w:before="120"/>
              <w:rPr>
                <w:sz w:val="22"/>
                <w:szCs w:val="22"/>
              </w:rPr>
            </w:pPr>
            <w:r>
              <w:rPr>
                <w:sz w:val="22"/>
                <w:szCs w:val="22"/>
              </w:rPr>
              <w:t>Schwatzen mit dem Nachbarn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2BA37AFB"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7163406A"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3A8EEC9C" w14:textId="77777777" w:rsidTr="00334B5F">
        <w:trPr>
          <w:trHeight w:val="397"/>
        </w:trPr>
        <w:tc>
          <w:tcPr>
            <w:tcW w:w="4110" w:type="dxa"/>
            <w:tcBorders>
              <w:top w:val="single" w:sz="2" w:space="0" w:color="auto"/>
              <w:left w:val="nil"/>
              <w:bottom w:val="single" w:sz="2" w:space="0" w:color="auto"/>
              <w:right w:val="single" w:sz="2" w:space="0" w:color="auto"/>
            </w:tcBorders>
          </w:tcPr>
          <w:p w14:paraId="48AAB11B" w14:textId="77777777" w:rsidR="00334B5F" w:rsidRPr="00E21F93" w:rsidRDefault="00334B5F" w:rsidP="00E44E4C">
            <w:pPr>
              <w:spacing w:before="120"/>
              <w:rPr>
                <w:sz w:val="22"/>
                <w:szCs w:val="22"/>
              </w:rPr>
            </w:pPr>
            <w:r>
              <w:rPr>
                <w:sz w:val="22"/>
                <w:szCs w:val="22"/>
              </w:rPr>
              <w:t>Zwischenrufen (der Antwort</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155A6C13"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56F971C8"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6D8866AD" w14:textId="77777777" w:rsidTr="00334B5F">
        <w:trPr>
          <w:trHeight w:val="397"/>
        </w:trPr>
        <w:tc>
          <w:tcPr>
            <w:tcW w:w="4110" w:type="dxa"/>
            <w:tcBorders>
              <w:top w:val="single" w:sz="2" w:space="0" w:color="auto"/>
              <w:left w:val="nil"/>
              <w:bottom w:val="single" w:sz="2" w:space="0" w:color="auto"/>
              <w:right w:val="single" w:sz="2" w:space="0" w:color="auto"/>
            </w:tcBorders>
          </w:tcPr>
          <w:p w14:paraId="1817E62E" w14:textId="77777777" w:rsidR="00334B5F" w:rsidRPr="00E21F93" w:rsidRDefault="00334B5F" w:rsidP="00E44E4C">
            <w:pPr>
              <w:spacing w:before="120"/>
              <w:rPr>
                <w:sz w:val="22"/>
                <w:szCs w:val="22"/>
              </w:rPr>
            </w:pPr>
            <w:r>
              <w:rPr>
                <w:sz w:val="22"/>
                <w:szCs w:val="22"/>
              </w:rPr>
              <w:t>Zwischenrufen von irrelevanten Kommentaren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046AA492"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24FBDE35"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4DDE157D" w14:textId="77777777" w:rsidTr="00334B5F">
        <w:trPr>
          <w:trHeight w:val="397"/>
        </w:trPr>
        <w:tc>
          <w:tcPr>
            <w:tcW w:w="4110" w:type="dxa"/>
            <w:tcBorders>
              <w:top w:val="single" w:sz="2" w:space="0" w:color="auto"/>
              <w:left w:val="nil"/>
              <w:bottom w:val="single" w:sz="2" w:space="0" w:color="auto"/>
              <w:right w:val="single" w:sz="2" w:space="0" w:color="auto"/>
            </w:tcBorders>
          </w:tcPr>
          <w:p w14:paraId="24D7E95E" w14:textId="77777777" w:rsidR="00334B5F" w:rsidRPr="00E21F93" w:rsidRDefault="00334B5F" w:rsidP="00E44E4C">
            <w:pPr>
              <w:spacing w:before="120"/>
              <w:rPr>
                <w:sz w:val="22"/>
                <w:szCs w:val="22"/>
              </w:rPr>
            </w:pPr>
            <w:r>
              <w:rPr>
                <w:sz w:val="22"/>
                <w:szCs w:val="22"/>
              </w:rPr>
              <w:t>Lautes Fluchen)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1E8D84C2"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21D0446F"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229EA55D" w14:textId="77777777" w:rsidTr="00334B5F">
        <w:trPr>
          <w:trHeight w:val="397"/>
        </w:trPr>
        <w:tc>
          <w:tcPr>
            <w:tcW w:w="4110" w:type="dxa"/>
            <w:tcBorders>
              <w:top w:val="single" w:sz="2" w:space="0" w:color="auto"/>
              <w:left w:val="nil"/>
              <w:bottom w:val="single" w:sz="2" w:space="0" w:color="auto"/>
              <w:right w:val="single" w:sz="2" w:space="0" w:color="auto"/>
            </w:tcBorders>
          </w:tcPr>
          <w:p w14:paraId="5BEB3AF8" w14:textId="77777777" w:rsidR="00334B5F" w:rsidRPr="00E21F93" w:rsidRDefault="00334B5F" w:rsidP="00E44E4C">
            <w:pPr>
              <w:spacing w:before="120"/>
              <w:rPr>
                <w:sz w:val="22"/>
                <w:szCs w:val="22"/>
              </w:rPr>
            </w:pPr>
            <w:r>
              <w:rPr>
                <w:sz w:val="22"/>
                <w:szCs w:val="22"/>
              </w:rPr>
              <w:t>Summen, Singen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05A3743D"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57C45932"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1D232D97" w14:textId="77777777" w:rsidTr="00334B5F">
        <w:trPr>
          <w:trHeight w:val="397"/>
        </w:trPr>
        <w:tc>
          <w:tcPr>
            <w:tcW w:w="4110" w:type="dxa"/>
            <w:tcBorders>
              <w:top w:val="single" w:sz="2" w:space="0" w:color="auto"/>
              <w:left w:val="nil"/>
              <w:bottom w:val="single" w:sz="2" w:space="0" w:color="auto"/>
              <w:right w:val="single" w:sz="2" w:space="0" w:color="auto"/>
            </w:tcBorders>
          </w:tcPr>
          <w:p w14:paraId="3B3A9E3A" w14:textId="77777777" w:rsidR="00334B5F" w:rsidRPr="00E21F93" w:rsidRDefault="00334B5F" w:rsidP="00E44E4C">
            <w:pPr>
              <w:spacing w:before="120"/>
              <w:rPr>
                <w:sz w:val="22"/>
                <w:szCs w:val="22"/>
              </w:rPr>
            </w:pPr>
            <w:r>
              <w:rPr>
                <w:sz w:val="22"/>
                <w:szCs w:val="22"/>
              </w:rPr>
              <w:t xml:space="preserve">Schreien, </w:t>
            </w:r>
            <w:proofErr w:type="spellStart"/>
            <w:r>
              <w:rPr>
                <w:sz w:val="22"/>
                <w:szCs w:val="22"/>
              </w:rPr>
              <w:t>Gröhlen</w:t>
            </w:r>
            <w:proofErr w:type="spellEnd"/>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4DDA6FF0"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703E3279"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0EC7CC25" w14:textId="77777777" w:rsidTr="00334B5F">
        <w:trPr>
          <w:trHeight w:val="397"/>
        </w:trPr>
        <w:tc>
          <w:tcPr>
            <w:tcW w:w="4110" w:type="dxa"/>
            <w:tcBorders>
              <w:top w:val="single" w:sz="2" w:space="0" w:color="auto"/>
              <w:left w:val="nil"/>
              <w:bottom w:val="single" w:sz="2" w:space="0" w:color="auto"/>
              <w:right w:val="single" w:sz="2" w:space="0" w:color="auto"/>
            </w:tcBorders>
          </w:tcPr>
          <w:p w14:paraId="6998C767" w14:textId="77777777" w:rsidR="00334B5F" w:rsidRPr="00E21F93" w:rsidRDefault="00334B5F" w:rsidP="00E44E4C">
            <w:pPr>
              <w:spacing w:before="120"/>
              <w:rPr>
                <w:sz w:val="22"/>
                <w:szCs w:val="22"/>
              </w:rPr>
            </w:pPr>
            <w:r>
              <w:rPr>
                <w:sz w:val="22"/>
                <w:szCs w:val="22"/>
              </w:rPr>
              <w:t>Handyklingeltöne</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59CF5790"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137BC882"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5C0E7A41" w14:textId="77777777" w:rsidTr="00334B5F">
        <w:trPr>
          <w:trHeight w:val="397"/>
        </w:trPr>
        <w:tc>
          <w:tcPr>
            <w:tcW w:w="4110" w:type="dxa"/>
            <w:tcBorders>
              <w:top w:val="single" w:sz="2" w:space="0" w:color="auto"/>
              <w:left w:val="nil"/>
              <w:bottom w:val="single" w:sz="2" w:space="0" w:color="auto"/>
              <w:right w:val="single" w:sz="2" w:space="0" w:color="auto"/>
            </w:tcBorders>
          </w:tcPr>
          <w:p w14:paraId="21EF524D" w14:textId="77777777" w:rsidR="00334B5F" w:rsidRPr="00E21F93" w:rsidRDefault="00334B5F" w:rsidP="00E44E4C">
            <w:pPr>
              <w:spacing w:before="120"/>
              <w:rPr>
                <w:sz w:val="22"/>
                <w:szCs w:val="22"/>
              </w:rPr>
            </w:pPr>
            <w:r>
              <w:rPr>
                <w:sz w:val="22"/>
                <w:szCs w:val="22"/>
              </w:rPr>
              <w:t>Uhrenalarm*</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1395DCF6"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02F715DD"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70CCC2D4" w14:textId="77777777" w:rsidTr="00334B5F">
        <w:trPr>
          <w:trHeight w:val="397"/>
        </w:trPr>
        <w:tc>
          <w:tcPr>
            <w:tcW w:w="4110" w:type="dxa"/>
            <w:tcBorders>
              <w:top w:val="single" w:sz="2" w:space="0" w:color="auto"/>
              <w:left w:val="nil"/>
              <w:bottom w:val="single" w:sz="2" w:space="0" w:color="auto"/>
              <w:right w:val="single" w:sz="2" w:space="0" w:color="auto"/>
            </w:tcBorders>
          </w:tcPr>
          <w:p w14:paraId="3274E795" w14:textId="77777777" w:rsidR="00334B5F" w:rsidRPr="00E21F93" w:rsidRDefault="00334B5F" w:rsidP="00E44E4C">
            <w:pPr>
              <w:spacing w:before="120"/>
              <w:rPr>
                <w:sz w:val="22"/>
                <w:szCs w:val="22"/>
              </w:rPr>
            </w:pPr>
            <w:r>
              <w:rPr>
                <w:sz w:val="22"/>
                <w:szCs w:val="22"/>
              </w:rPr>
              <w:t>Schaukeln*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74189DFB"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7303B893"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083CFDA1" w14:textId="77777777" w:rsidTr="00334B5F">
        <w:trPr>
          <w:trHeight w:val="397"/>
        </w:trPr>
        <w:tc>
          <w:tcPr>
            <w:tcW w:w="4110" w:type="dxa"/>
            <w:tcBorders>
              <w:top w:val="single" w:sz="2" w:space="0" w:color="auto"/>
              <w:left w:val="nil"/>
              <w:bottom w:val="single" w:sz="2" w:space="0" w:color="auto"/>
              <w:right w:val="single" w:sz="2" w:space="0" w:color="auto"/>
            </w:tcBorders>
          </w:tcPr>
          <w:p w14:paraId="7A5B40B7" w14:textId="77777777" w:rsidR="00334B5F" w:rsidRPr="00E21F93" w:rsidRDefault="00334B5F" w:rsidP="00E44E4C">
            <w:pPr>
              <w:spacing w:before="120"/>
              <w:rPr>
                <w:sz w:val="22"/>
                <w:szCs w:val="22"/>
              </w:rPr>
            </w:pPr>
            <w:r>
              <w:rPr>
                <w:sz w:val="22"/>
                <w:szCs w:val="22"/>
              </w:rPr>
              <w:t>Zappeln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2570AD9A"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746600E3"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55322168" w14:textId="77777777" w:rsidTr="00334B5F">
        <w:trPr>
          <w:trHeight w:val="397"/>
        </w:trPr>
        <w:tc>
          <w:tcPr>
            <w:tcW w:w="4110" w:type="dxa"/>
            <w:tcBorders>
              <w:top w:val="single" w:sz="2" w:space="0" w:color="auto"/>
              <w:left w:val="nil"/>
              <w:bottom w:val="single" w:sz="2" w:space="0" w:color="auto"/>
              <w:right w:val="single" w:sz="2" w:space="0" w:color="auto"/>
            </w:tcBorders>
          </w:tcPr>
          <w:p w14:paraId="26DAB207" w14:textId="77777777" w:rsidR="00334B5F" w:rsidRPr="00E21F93" w:rsidRDefault="00334B5F" w:rsidP="00E44E4C">
            <w:pPr>
              <w:spacing w:before="120"/>
              <w:rPr>
                <w:sz w:val="22"/>
                <w:szCs w:val="22"/>
              </w:rPr>
            </w:pPr>
            <w:r>
              <w:rPr>
                <w:sz w:val="22"/>
                <w:szCs w:val="22"/>
              </w:rPr>
              <w:t>Mit Arbeitsmitteln (Stifte, Hefte usw.) spielen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4035E1C5"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5595217A"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0311382A" w14:textId="77777777" w:rsidTr="00334B5F">
        <w:trPr>
          <w:trHeight w:val="397"/>
        </w:trPr>
        <w:tc>
          <w:tcPr>
            <w:tcW w:w="4110" w:type="dxa"/>
            <w:tcBorders>
              <w:top w:val="single" w:sz="2" w:space="0" w:color="auto"/>
              <w:left w:val="nil"/>
              <w:bottom w:val="single" w:sz="2" w:space="0" w:color="auto"/>
              <w:right w:val="single" w:sz="2" w:space="0" w:color="auto"/>
            </w:tcBorders>
          </w:tcPr>
          <w:p w14:paraId="7F3875AF" w14:textId="77777777" w:rsidR="00334B5F" w:rsidRPr="00E21F93" w:rsidRDefault="00334B5F" w:rsidP="00E44E4C">
            <w:pPr>
              <w:spacing w:before="120"/>
              <w:rPr>
                <w:sz w:val="22"/>
                <w:szCs w:val="22"/>
              </w:rPr>
            </w:pPr>
            <w:r>
              <w:rPr>
                <w:sz w:val="22"/>
                <w:szCs w:val="22"/>
              </w:rPr>
              <w:t>Mit dem Stuhl kippeln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263C4590"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0CC52B0D"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64A4CD99" w14:textId="77777777" w:rsidTr="00334B5F">
        <w:trPr>
          <w:trHeight w:val="397"/>
        </w:trPr>
        <w:tc>
          <w:tcPr>
            <w:tcW w:w="4110" w:type="dxa"/>
            <w:tcBorders>
              <w:top w:val="single" w:sz="2" w:space="0" w:color="auto"/>
              <w:left w:val="nil"/>
              <w:bottom w:val="single" w:sz="2" w:space="0" w:color="auto"/>
              <w:right w:val="single" w:sz="2" w:space="0" w:color="auto"/>
            </w:tcBorders>
          </w:tcPr>
          <w:p w14:paraId="46A45DB4" w14:textId="77777777" w:rsidR="00334B5F" w:rsidRDefault="00334B5F" w:rsidP="00E44E4C">
            <w:pPr>
              <w:spacing w:before="120"/>
              <w:rPr>
                <w:sz w:val="22"/>
                <w:szCs w:val="22"/>
              </w:rPr>
            </w:pPr>
            <w:r>
              <w:rPr>
                <w:sz w:val="22"/>
                <w:szCs w:val="22"/>
              </w:rPr>
              <w:t>Aufstehen, Herumlaufen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12BE0152"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67C3FBEE"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0451FB06" w14:textId="77777777" w:rsidTr="00334B5F">
        <w:trPr>
          <w:trHeight w:val="397"/>
        </w:trPr>
        <w:tc>
          <w:tcPr>
            <w:tcW w:w="4110" w:type="dxa"/>
            <w:tcBorders>
              <w:top w:val="single" w:sz="2" w:space="0" w:color="auto"/>
              <w:left w:val="nil"/>
              <w:bottom w:val="single" w:sz="2" w:space="0" w:color="auto"/>
              <w:right w:val="single" w:sz="2" w:space="0" w:color="auto"/>
            </w:tcBorders>
          </w:tcPr>
          <w:p w14:paraId="21705541" w14:textId="77777777" w:rsidR="00334B5F" w:rsidRDefault="00334B5F" w:rsidP="00E44E4C">
            <w:pPr>
              <w:spacing w:before="120"/>
              <w:rPr>
                <w:sz w:val="22"/>
                <w:szCs w:val="22"/>
              </w:rPr>
            </w:pPr>
            <w:r>
              <w:rPr>
                <w:sz w:val="22"/>
                <w:szCs w:val="22"/>
              </w:rPr>
              <w:t>Umdrehen*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6391DB46"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2D111B53"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5FAF9B44" w14:textId="77777777" w:rsidTr="00334B5F">
        <w:trPr>
          <w:trHeight w:val="397"/>
        </w:trPr>
        <w:tc>
          <w:tcPr>
            <w:tcW w:w="4110" w:type="dxa"/>
            <w:tcBorders>
              <w:top w:val="single" w:sz="2" w:space="0" w:color="auto"/>
              <w:left w:val="nil"/>
              <w:bottom w:val="single" w:sz="2" w:space="0" w:color="auto"/>
              <w:right w:val="single" w:sz="2" w:space="0" w:color="auto"/>
            </w:tcBorders>
          </w:tcPr>
          <w:p w14:paraId="5817CDAD" w14:textId="77777777" w:rsidR="00334B5F" w:rsidRDefault="00334B5F" w:rsidP="00E44E4C">
            <w:pPr>
              <w:spacing w:before="120"/>
              <w:rPr>
                <w:sz w:val="22"/>
                <w:szCs w:val="22"/>
              </w:rPr>
            </w:pPr>
            <w:r>
              <w:rPr>
                <w:sz w:val="22"/>
                <w:szCs w:val="22"/>
              </w:rPr>
              <w:t>Tagträumen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696AD774"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02931595"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3E8CBAA7" w14:textId="77777777" w:rsidTr="00334B5F">
        <w:trPr>
          <w:trHeight w:val="397"/>
        </w:trPr>
        <w:tc>
          <w:tcPr>
            <w:tcW w:w="4110" w:type="dxa"/>
            <w:tcBorders>
              <w:top w:val="single" w:sz="2" w:space="0" w:color="auto"/>
              <w:left w:val="nil"/>
              <w:bottom w:val="single" w:sz="2" w:space="0" w:color="auto"/>
              <w:right w:val="single" w:sz="2" w:space="0" w:color="auto"/>
            </w:tcBorders>
          </w:tcPr>
          <w:p w14:paraId="6EE46B00" w14:textId="77777777" w:rsidR="00334B5F" w:rsidRDefault="00334B5F" w:rsidP="00E44E4C">
            <w:pPr>
              <w:spacing w:before="120"/>
              <w:rPr>
                <w:sz w:val="22"/>
                <w:szCs w:val="22"/>
              </w:rPr>
            </w:pPr>
            <w:r>
              <w:rPr>
                <w:sz w:val="22"/>
                <w:szCs w:val="22"/>
              </w:rPr>
              <w:t>Schlafen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647852FB"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611D5D2F"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233A9E3A" w14:textId="77777777" w:rsidTr="00334B5F">
        <w:trPr>
          <w:trHeight w:val="397"/>
        </w:trPr>
        <w:tc>
          <w:tcPr>
            <w:tcW w:w="4110" w:type="dxa"/>
            <w:tcBorders>
              <w:top w:val="single" w:sz="2" w:space="0" w:color="auto"/>
              <w:left w:val="nil"/>
              <w:bottom w:val="single" w:sz="2" w:space="0" w:color="auto"/>
              <w:right w:val="single" w:sz="2" w:space="0" w:color="auto"/>
            </w:tcBorders>
          </w:tcPr>
          <w:p w14:paraId="37E165B2" w14:textId="77777777" w:rsidR="00334B5F" w:rsidRDefault="00334B5F" w:rsidP="00E44E4C">
            <w:pPr>
              <w:spacing w:before="120"/>
              <w:rPr>
                <w:sz w:val="22"/>
                <w:szCs w:val="22"/>
              </w:rPr>
            </w:pPr>
            <w:r>
              <w:rPr>
                <w:sz w:val="22"/>
                <w:szCs w:val="22"/>
              </w:rPr>
              <w:lastRenderedPageBreak/>
              <w:t>Stofffremde Arbeiten erledigen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7756B3A3"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48453CCF"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5321EBB3" w14:textId="77777777" w:rsidTr="00334B5F">
        <w:trPr>
          <w:trHeight w:val="397"/>
        </w:trPr>
        <w:tc>
          <w:tcPr>
            <w:tcW w:w="4110" w:type="dxa"/>
            <w:tcBorders>
              <w:top w:val="single" w:sz="2" w:space="0" w:color="auto"/>
              <w:left w:val="nil"/>
              <w:bottom w:val="single" w:sz="2" w:space="0" w:color="auto"/>
              <w:right w:val="single" w:sz="2" w:space="0" w:color="auto"/>
            </w:tcBorders>
          </w:tcPr>
          <w:p w14:paraId="1AD4E66C" w14:textId="77777777" w:rsidR="00334B5F" w:rsidRDefault="00334B5F" w:rsidP="00E44E4C">
            <w:pPr>
              <w:spacing w:before="120"/>
              <w:rPr>
                <w:sz w:val="22"/>
                <w:szCs w:val="22"/>
              </w:rPr>
            </w:pPr>
            <w:r>
              <w:rPr>
                <w:sz w:val="22"/>
                <w:szCs w:val="22"/>
              </w:rPr>
              <w:t>Zum Fenster hinausschauen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1936D020"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7EC7D421"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5220889D" w14:textId="77777777" w:rsidTr="00334B5F">
        <w:trPr>
          <w:trHeight w:val="397"/>
        </w:trPr>
        <w:tc>
          <w:tcPr>
            <w:tcW w:w="4110" w:type="dxa"/>
            <w:tcBorders>
              <w:top w:val="single" w:sz="2" w:space="0" w:color="auto"/>
              <w:left w:val="nil"/>
              <w:bottom w:val="single" w:sz="2" w:space="0" w:color="auto"/>
              <w:right w:val="single" w:sz="2" w:space="0" w:color="auto"/>
            </w:tcBorders>
          </w:tcPr>
          <w:p w14:paraId="575C19A7" w14:textId="77777777" w:rsidR="00334B5F" w:rsidRDefault="00334B5F" w:rsidP="00E44E4C">
            <w:pPr>
              <w:spacing w:before="120"/>
              <w:rPr>
                <w:sz w:val="22"/>
                <w:szCs w:val="22"/>
              </w:rPr>
            </w:pPr>
            <w:r>
              <w:rPr>
                <w:sz w:val="22"/>
                <w:szCs w:val="22"/>
              </w:rPr>
              <w:t xml:space="preserve">(Handynutzung für Nachrichten, Spiele </w:t>
            </w:r>
            <w:proofErr w:type="spellStart"/>
            <w:r>
              <w:rPr>
                <w:sz w:val="22"/>
                <w:szCs w:val="22"/>
              </w:rPr>
              <w:t>usw</w:t>
            </w:r>
            <w:proofErr w:type="spellEnd"/>
            <w:r>
              <w:rPr>
                <w:sz w:val="22"/>
                <w:szCs w:val="22"/>
              </w:rPr>
              <w:t>)</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551AE00F"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799B33D6"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7DF7327B" w14:textId="77777777" w:rsidTr="00334B5F">
        <w:trPr>
          <w:trHeight w:val="397"/>
        </w:trPr>
        <w:tc>
          <w:tcPr>
            <w:tcW w:w="4110" w:type="dxa"/>
            <w:tcBorders>
              <w:top w:val="single" w:sz="2" w:space="0" w:color="auto"/>
              <w:left w:val="nil"/>
              <w:bottom w:val="single" w:sz="2" w:space="0" w:color="auto"/>
              <w:right w:val="single" w:sz="2" w:space="0" w:color="auto"/>
            </w:tcBorders>
          </w:tcPr>
          <w:p w14:paraId="4525C0C8" w14:textId="77777777" w:rsidR="00334B5F" w:rsidRDefault="00334B5F" w:rsidP="00E44E4C">
            <w:pPr>
              <w:spacing w:before="120"/>
              <w:rPr>
                <w:sz w:val="22"/>
                <w:szCs w:val="22"/>
              </w:rPr>
            </w:pPr>
            <w:r>
              <w:rPr>
                <w:sz w:val="22"/>
                <w:szCs w:val="22"/>
              </w:rPr>
              <w:t>Fehlende Unterrichtsmaterialen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3F37F88F"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082491BA"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3435E4B4" w14:textId="77777777" w:rsidTr="00334B5F">
        <w:trPr>
          <w:trHeight w:val="397"/>
        </w:trPr>
        <w:tc>
          <w:tcPr>
            <w:tcW w:w="4110" w:type="dxa"/>
            <w:tcBorders>
              <w:top w:val="single" w:sz="2" w:space="0" w:color="auto"/>
              <w:left w:val="nil"/>
              <w:bottom w:val="single" w:sz="2" w:space="0" w:color="auto"/>
              <w:right w:val="single" w:sz="2" w:space="0" w:color="auto"/>
            </w:tcBorders>
          </w:tcPr>
          <w:p w14:paraId="0F589571" w14:textId="77777777" w:rsidR="00334B5F" w:rsidRDefault="00334B5F" w:rsidP="00E44E4C">
            <w:pPr>
              <w:spacing w:before="120"/>
              <w:rPr>
                <w:sz w:val="22"/>
                <w:szCs w:val="22"/>
              </w:rPr>
            </w:pPr>
            <w:r>
              <w:rPr>
                <w:sz w:val="22"/>
                <w:szCs w:val="22"/>
              </w:rPr>
              <w:t>Unerledigte Arbeitsaufträge</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7AFD0700"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75721253"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5429044E" w14:textId="77777777" w:rsidTr="00334B5F">
        <w:trPr>
          <w:trHeight w:val="397"/>
        </w:trPr>
        <w:tc>
          <w:tcPr>
            <w:tcW w:w="4110" w:type="dxa"/>
            <w:tcBorders>
              <w:top w:val="single" w:sz="2" w:space="0" w:color="auto"/>
              <w:left w:val="nil"/>
              <w:bottom w:val="single" w:sz="2" w:space="0" w:color="auto"/>
              <w:right w:val="single" w:sz="2" w:space="0" w:color="auto"/>
            </w:tcBorders>
          </w:tcPr>
          <w:p w14:paraId="12938C42" w14:textId="77777777" w:rsidR="00334B5F" w:rsidRDefault="00334B5F" w:rsidP="00E44E4C">
            <w:pPr>
              <w:spacing w:before="120"/>
              <w:rPr>
                <w:sz w:val="22"/>
                <w:szCs w:val="22"/>
              </w:rPr>
            </w:pPr>
            <w:r>
              <w:rPr>
                <w:sz w:val="22"/>
                <w:szCs w:val="22"/>
              </w:rPr>
              <w:t>Fehlende Hausaufgaben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4739808F"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6DD9B606"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1A4C455E" w14:textId="77777777" w:rsidTr="00334B5F">
        <w:trPr>
          <w:trHeight w:val="397"/>
        </w:trPr>
        <w:tc>
          <w:tcPr>
            <w:tcW w:w="4110" w:type="dxa"/>
            <w:tcBorders>
              <w:top w:val="single" w:sz="2" w:space="0" w:color="auto"/>
              <w:left w:val="nil"/>
              <w:bottom w:val="single" w:sz="2" w:space="0" w:color="auto"/>
              <w:right w:val="single" w:sz="2" w:space="0" w:color="auto"/>
            </w:tcBorders>
          </w:tcPr>
          <w:p w14:paraId="4497158D" w14:textId="77777777" w:rsidR="00334B5F" w:rsidRDefault="00334B5F" w:rsidP="00E44E4C">
            <w:pPr>
              <w:spacing w:before="120"/>
              <w:rPr>
                <w:sz w:val="22"/>
                <w:szCs w:val="22"/>
              </w:rPr>
            </w:pPr>
            <w:r>
              <w:rPr>
                <w:sz w:val="22"/>
                <w:szCs w:val="22"/>
              </w:rPr>
              <w:t>Mitarbeitsverweigerung</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146D6519"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08074770"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214467D8" w14:textId="77777777" w:rsidTr="00334B5F">
        <w:trPr>
          <w:trHeight w:val="397"/>
        </w:trPr>
        <w:tc>
          <w:tcPr>
            <w:tcW w:w="4110" w:type="dxa"/>
            <w:tcBorders>
              <w:top w:val="single" w:sz="2" w:space="0" w:color="auto"/>
              <w:left w:val="nil"/>
              <w:bottom w:val="single" w:sz="2" w:space="0" w:color="auto"/>
              <w:right w:val="single" w:sz="2" w:space="0" w:color="auto"/>
            </w:tcBorders>
          </w:tcPr>
          <w:p w14:paraId="7B0DEB08" w14:textId="77777777" w:rsidR="00334B5F" w:rsidRDefault="00334B5F" w:rsidP="00E44E4C">
            <w:pPr>
              <w:spacing w:before="120"/>
              <w:rPr>
                <w:sz w:val="22"/>
                <w:szCs w:val="22"/>
              </w:rPr>
            </w:pPr>
            <w:r>
              <w:rPr>
                <w:sz w:val="22"/>
                <w:szCs w:val="22"/>
              </w:rPr>
              <w:t>Zuspätkommen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41B9EAA1"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6778D305"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4AB26982" w14:textId="77777777" w:rsidTr="00334B5F">
        <w:trPr>
          <w:trHeight w:val="397"/>
        </w:trPr>
        <w:tc>
          <w:tcPr>
            <w:tcW w:w="4110" w:type="dxa"/>
            <w:tcBorders>
              <w:top w:val="single" w:sz="2" w:space="0" w:color="auto"/>
              <w:left w:val="nil"/>
              <w:bottom w:val="single" w:sz="2" w:space="0" w:color="auto"/>
              <w:right w:val="single" w:sz="2" w:space="0" w:color="auto"/>
            </w:tcBorders>
          </w:tcPr>
          <w:p w14:paraId="58509B11" w14:textId="77777777" w:rsidR="00334B5F" w:rsidRDefault="00334B5F" w:rsidP="00E44E4C">
            <w:pPr>
              <w:spacing w:before="120"/>
              <w:rPr>
                <w:sz w:val="22"/>
                <w:szCs w:val="22"/>
              </w:rPr>
            </w:pPr>
            <w:r>
              <w:rPr>
                <w:sz w:val="22"/>
                <w:szCs w:val="22"/>
              </w:rPr>
              <w:t>Mitschüler verbal provozieren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366598EE"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4C21E09B"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2C677DCE" w14:textId="77777777" w:rsidTr="00334B5F">
        <w:trPr>
          <w:trHeight w:val="397"/>
        </w:trPr>
        <w:tc>
          <w:tcPr>
            <w:tcW w:w="4110" w:type="dxa"/>
            <w:tcBorders>
              <w:top w:val="single" w:sz="2" w:space="0" w:color="auto"/>
              <w:left w:val="nil"/>
              <w:bottom w:val="single" w:sz="2" w:space="0" w:color="auto"/>
              <w:right w:val="single" w:sz="2" w:space="0" w:color="auto"/>
            </w:tcBorders>
          </w:tcPr>
          <w:p w14:paraId="398679D7" w14:textId="77777777" w:rsidR="00334B5F" w:rsidRDefault="00334B5F" w:rsidP="00E44E4C">
            <w:pPr>
              <w:spacing w:before="120"/>
              <w:rPr>
                <w:sz w:val="22"/>
                <w:szCs w:val="22"/>
              </w:rPr>
            </w:pPr>
            <w:r>
              <w:rPr>
                <w:sz w:val="22"/>
                <w:szCs w:val="22"/>
              </w:rPr>
              <w:t>Mitschüler körperlich angreifen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6564B38C"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00FE0737"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53E01A89" w14:textId="77777777" w:rsidTr="00334B5F">
        <w:trPr>
          <w:trHeight w:val="397"/>
        </w:trPr>
        <w:tc>
          <w:tcPr>
            <w:tcW w:w="4110" w:type="dxa"/>
            <w:tcBorders>
              <w:top w:val="single" w:sz="2" w:space="0" w:color="auto"/>
              <w:left w:val="nil"/>
              <w:bottom w:val="single" w:sz="2" w:space="0" w:color="auto"/>
              <w:right w:val="single" w:sz="2" w:space="0" w:color="auto"/>
            </w:tcBorders>
          </w:tcPr>
          <w:p w14:paraId="195223DA" w14:textId="77777777" w:rsidR="00334B5F" w:rsidRDefault="00334B5F" w:rsidP="00E44E4C">
            <w:pPr>
              <w:spacing w:before="120"/>
              <w:rPr>
                <w:sz w:val="22"/>
                <w:szCs w:val="22"/>
              </w:rPr>
            </w:pPr>
            <w:r>
              <w:rPr>
                <w:sz w:val="22"/>
                <w:szCs w:val="22"/>
              </w:rPr>
              <w:t>Fremde Sachen wegnehmen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5AF3F1AF"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168A54B3"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099D5FD9" w14:textId="77777777" w:rsidTr="00334B5F">
        <w:trPr>
          <w:trHeight w:val="397"/>
        </w:trPr>
        <w:tc>
          <w:tcPr>
            <w:tcW w:w="4110" w:type="dxa"/>
            <w:tcBorders>
              <w:top w:val="single" w:sz="2" w:space="0" w:color="auto"/>
              <w:left w:val="nil"/>
              <w:bottom w:val="single" w:sz="2" w:space="0" w:color="auto"/>
              <w:right w:val="single" w:sz="2" w:space="0" w:color="auto"/>
            </w:tcBorders>
          </w:tcPr>
          <w:p w14:paraId="5766ECDC" w14:textId="77777777" w:rsidR="00334B5F" w:rsidRDefault="00334B5F" w:rsidP="00E44E4C">
            <w:pPr>
              <w:spacing w:before="120"/>
              <w:rPr>
                <w:sz w:val="22"/>
                <w:szCs w:val="22"/>
              </w:rPr>
            </w:pPr>
            <w:r>
              <w:rPr>
                <w:sz w:val="22"/>
                <w:szCs w:val="22"/>
              </w:rPr>
              <w:t>Sachen beschädigen, zerstören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77E04382"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75A6587B"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6E8138E0" w14:textId="77777777" w:rsidTr="00334B5F">
        <w:trPr>
          <w:trHeight w:val="397"/>
        </w:trPr>
        <w:tc>
          <w:tcPr>
            <w:tcW w:w="4110" w:type="dxa"/>
            <w:tcBorders>
              <w:top w:val="single" w:sz="2" w:space="0" w:color="auto"/>
              <w:left w:val="nil"/>
              <w:bottom w:val="single" w:sz="2" w:space="0" w:color="auto"/>
              <w:right w:val="single" w:sz="2" w:space="0" w:color="auto"/>
            </w:tcBorders>
          </w:tcPr>
          <w:p w14:paraId="7572B05E" w14:textId="77777777" w:rsidR="00334B5F" w:rsidRDefault="00334B5F" w:rsidP="00E44E4C">
            <w:pPr>
              <w:spacing w:before="120"/>
              <w:rPr>
                <w:sz w:val="22"/>
                <w:szCs w:val="22"/>
              </w:rPr>
            </w:pPr>
            <w:r>
              <w:rPr>
                <w:sz w:val="22"/>
                <w:szCs w:val="22"/>
              </w:rPr>
              <w:t>Wutausbruch</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27FB8CDE"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5E012F52"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103402CF" w14:textId="77777777" w:rsidTr="00334B5F">
        <w:trPr>
          <w:trHeight w:val="397"/>
        </w:trPr>
        <w:tc>
          <w:tcPr>
            <w:tcW w:w="4110" w:type="dxa"/>
            <w:tcBorders>
              <w:top w:val="single" w:sz="2" w:space="0" w:color="auto"/>
              <w:left w:val="nil"/>
              <w:bottom w:val="single" w:sz="2" w:space="0" w:color="auto"/>
              <w:right w:val="single" w:sz="2" w:space="0" w:color="auto"/>
            </w:tcBorders>
          </w:tcPr>
          <w:p w14:paraId="6E6FCC47" w14:textId="77777777" w:rsidR="00334B5F" w:rsidRDefault="00334B5F" w:rsidP="00E44E4C">
            <w:pPr>
              <w:spacing w:before="120"/>
              <w:rPr>
                <w:sz w:val="22"/>
                <w:szCs w:val="22"/>
              </w:rPr>
            </w:pPr>
            <w:r>
              <w:rPr>
                <w:sz w:val="22"/>
                <w:szCs w:val="22"/>
              </w:rPr>
              <w:t>Lehrer verbal angreifen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67057AE7"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7BCA0523"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73BF2B29" w14:textId="77777777" w:rsidTr="00334B5F">
        <w:trPr>
          <w:trHeight w:val="397"/>
        </w:trPr>
        <w:tc>
          <w:tcPr>
            <w:tcW w:w="4110" w:type="dxa"/>
            <w:tcBorders>
              <w:top w:val="single" w:sz="2" w:space="0" w:color="auto"/>
              <w:left w:val="nil"/>
              <w:bottom w:val="single" w:sz="2" w:space="0" w:color="auto"/>
              <w:right w:val="single" w:sz="2" w:space="0" w:color="auto"/>
            </w:tcBorders>
          </w:tcPr>
          <w:p w14:paraId="365C72AD" w14:textId="77777777" w:rsidR="00334B5F" w:rsidRDefault="00334B5F" w:rsidP="00E44E4C">
            <w:pPr>
              <w:spacing w:before="120"/>
              <w:rPr>
                <w:sz w:val="22"/>
                <w:szCs w:val="22"/>
              </w:rPr>
            </w:pPr>
            <w:r>
              <w:rPr>
                <w:sz w:val="22"/>
                <w:szCs w:val="22"/>
              </w:rPr>
              <w:t>Lehrer körperlich angreifen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35274FB5"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181188F0"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211D24AC" w14:textId="77777777" w:rsidTr="00334B5F">
        <w:trPr>
          <w:trHeight w:val="397"/>
        </w:trPr>
        <w:tc>
          <w:tcPr>
            <w:tcW w:w="4110" w:type="dxa"/>
            <w:tcBorders>
              <w:top w:val="single" w:sz="2" w:space="0" w:color="auto"/>
              <w:left w:val="nil"/>
              <w:bottom w:val="single" w:sz="2" w:space="0" w:color="auto"/>
              <w:right w:val="single" w:sz="2" w:space="0" w:color="auto"/>
            </w:tcBorders>
          </w:tcPr>
          <w:p w14:paraId="07E7CB25" w14:textId="77777777" w:rsidR="00334B5F" w:rsidRDefault="00334B5F" w:rsidP="00E44E4C">
            <w:pPr>
              <w:spacing w:before="120"/>
              <w:rPr>
                <w:sz w:val="22"/>
                <w:szCs w:val="22"/>
              </w:rPr>
            </w:pPr>
            <w:r>
              <w:rPr>
                <w:sz w:val="22"/>
                <w:szCs w:val="22"/>
              </w:rPr>
              <w:t>(Genervtes Stöhnen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7018BB18"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2E6CDB13"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34A7E813" w14:textId="77777777" w:rsidTr="00334B5F">
        <w:trPr>
          <w:trHeight w:val="397"/>
        </w:trPr>
        <w:tc>
          <w:tcPr>
            <w:tcW w:w="4110" w:type="dxa"/>
            <w:tcBorders>
              <w:top w:val="single" w:sz="2" w:space="0" w:color="auto"/>
              <w:left w:val="nil"/>
              <w:bottom w:val="single" w:sz="2" w:space="0" w:color="auto"/>
              <w:right w:val="single" w:sz="2" w:space="0" w:color="auto"/>
            </w:tcBorders>
          </w:tcPr>
          <w:p w14:paraId="761499DF" w14:textId="77777777" w:rsidR="00334B5F" w:rsidRDefault="00334B5F" w:rsidP="00E44E4C">
            <w:pPr>
              <w:spacing w:before="120"/>
              <w:rPr>
                <w:sz w:val="22"/>
                <w:szCs w:val="22"/>
              </w:rPr>
            </w:pPr>
            <w:r>
              <w:rPr>
                <w:sz w:val="22"/>
                <w:szCs w:val="22"/>
              </w:rPr>
              <w:t>Augenrollen und andere Gesten)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6F0C65B6"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22265C19" w14:textId="77777777" w:rsidR="00334B5F" w:rsidRPr="00E21F93" w:rsidRDefault="00334B5F" w:rsidP="00E44E4C">
            <w:pPr>
              <w:jc w:val="center"/>
              <w:rPr>
                <w:sz w:val="22"/>
                <w:szCs w:val="22"/>
              </w:rPr>
            </w:pPr>
            <w:r w:rsidRPr="00E21F93">
              <w:rPr>
                <w:sz w:val="22"/>
                <w:szCs w:val="22"/>
              </w:rPr>
              <w:t>1 – 2 – 3 – 4 – 5 – 6</w:t>
            </w:r>
          </w:p>
        </w:tc>
      </w:tr>
      <w:tr w:rsidR="00334B5F" w:rsidRPr="00E21F93" w14:paraId="58A247E6" w14:textId="77777777" w:rsidTr="00334B5F">
        <w:trPr>
          <w:trHeight w:val="397"/>
        </w:trPr>
        <w:tc>
          <w:tcPr>
            <w:tcW w:w="4110" w:type="dxa"/>
            <w:tcBorders>
              <w:top w:val="single" w:sz="2" w:space="0" w:color="auto"/>
              <w:left w:val="nil"/>
              <w:bottom w:val="single" w:sz="2" w:space="0" w:color="auto"/>
              <w:right w:val="single" w:sz="2" w:space="0" w:color="auto"/>
            </w:tcBorders>
          </w:tcPr>
          <w:p w14:paraId="287EF533" w14:textId="77777777" w:rsidR="00334B5F" w:rsidRDefault="00334B5F" w:rsidP="00E44E4C">
            <w:pPr>
              <w:spacing w:before="120"/>
              <w:rPr>
                <w:sz w:val="22"/>
                <w:szCs w:val="22"/>
              </w:rPr>
            </w:pPr>
            <w:r>
              <w:rPr>
                <w:sz w:val="22"/>
                <w:szCs w:val="22"/>
              </w:rPr>
              <w:t>(Kritzeln, Malen)</w:t>
            </w:r>
          </w:p>
        </w:tc>
        <w:tc>
          <w:tcPr>
            <w:tcW w:w="2531" w:type="dxa"/>
            <w:gridSpan w:val="3"/>
            <w:tcBorders>
              <w:top w:val="single" w:sz="2" w:space="0" w:color="auto"/>
              <w:left w:val="single" w:sz="2" w:space="0" w:color="auto"/>
              <w:bottom w:val="single" w:sz="2" w:space="0" w:color="auto"/>
              <w:right w:val="single" w:sz="2" w:space="0" w:color="auto"/>
            </w:tcBorders>
            <w:vAlign w:val="center"/>
          </w:tcPr>
          <w:p w14:paraId="4A0D1625" w14:textId="77777777" w:rsidR="00334B5F" w:rsidRPr="00E21F93" w:rsidRDefault="00334B5F" w:rsidP="00E44E4C">
            <w:pPr>
              <w:jc w:val="center"/>
              <w:rPr>
                <w:sz w:val="22"/>
                <w:szCs w:val="22"/>
              </w:rPr>
            </w:pPr>
            <w:r w:rsidRPr="00E21F93">
              <w:rPr>
                <w:sz w:val="22"/>
                <w:szCs w:val="22"/>
              </w:rPr>
              <w:t>1 – 2 – 3 – 4 – 5 – 6</w:t>
            </w:r>
          </w:p>
        </w:tc>
        <w:tc>
          <w:tcPr>
            <w:tcW w:w="2543" w:type="dxa"/>
            <w:gridSpan w:val="3"/>
            <w:tcBorders>
              <w:top w:val="single" w:sz="2" w:space="0" w:color="auto"/>
              <w:left w:val="single" w:sz="2" w:space="0" w:color="auto"/>
              <w:bottom w:val="single" w:sz="2" w:space="0" w:color="auto"/>
              <w:right w:val="single" w:sz="2" w:space="0" w:color="auto"/>
            </w:tcBorders>
            <w:vAlign w:val="center"/>
          </w:tcPr>
          <w:p w14:paraId="63233482" w14:textId="77777777" w:rsidR="00334B5F" w:rsidRPr="00E21F93" w:rsidRDefault="00334B5F" w:rsidP="00E44E4C">
            <w:pPr>
              <w:jc w:val="center"/>
              <w:rPr>
                <w:sz w:val="22"/>
                <w:szCs w:val="22"/>
              </w:rPr>
            </w:pPr>
            <w:r w:rsidRPr="00E21F93">
              <w:rPr>
                <w:sz w:val="22"/>
                <w:szCs w:val="22"/>
              </w:rPr>
              <w:t>1 – 2 – 3 – 4 – 5 – 6</w:t>
            </w:r>
          </w:p>
        </w:tc>
      </w:tr>
    </w:tbl>
    <w:p w14:paraId="64AD393D" w14:textId="77777777" w:rsidR="004F149F" w:rsidRPr="008725DD" w:rsidRDefault="004F149F" w:rsidP="004F149F">
      <w:pPr>
        <w:rPr>
          <w:b/>
          <w:sz w:val="28"/>
          <w:szCs w:val="28"/>
        </w:rPr>
      </w:pPr>
    </w:p>
    <w:p w14:paraId="6479CE92" w14:textId="77777777" w:rsidR="004F149F" w:rsidRDefault="004F149F" w:rsidP="004F149F">
      <w:pPr>
        <w:pStyle w:val="Titel"/>
        <w:pBdr>
          <w:top w:val="none" w:sz="0" w:space="0" w:color="auto"/>
          <w:left w:val="none" w:sz="0" w:space="0" w:color="auto"/>
          <w:bottom w:val="none" w:sz="0" w:space="0" w:color="auto"/>
          <w:right w:val="none" w:sz="0" w:space="0" w:color="auto"/>
        </w:pBdr>
        <w:spacing w:before="120"/>
        <w:ind w:right="-474"/>
        <w:jc w:val="left"/>
        <w:rPr>
          <w:bCs w:val="0"/>
          <w:sz w:val="28"/>
          <w:szCs w:val="28"/>
        </w:rPr>
      </w:pPr>
    </w:p>
    <w:p w14:paraId="2FF6A915" w14:textId="77777777" w:rsidR="004F149F" w:rsidRDefault="004F149F" w:rsidP="004F149F">
      <w:pPr>
        <w:spacing w:after="120"/>
        <w:rPr>
          <w:lang w:eastAsia="ja-JP"/>
        </w:rPr>
      </w:pPr>
      <w:r>
        <w:rPr>
          <w:lang w:eastAsia="ja-JP"/>
        </w:rPr>
        <w:t xml:space="preserve">Wie viele Schüler aus Ihrer Klasse stören regelmäßig den Unterricht? </w:t>
      </w:r>
      <w:r>
        <w:rPr>
          <w:lang w:eastAsia="ja-JP"/>
        </w:rPr>
        <w:tab/>
        <w:t>____ Schüler</w:t>
      </w:r>
    </w:p>
    <w:p w14:paraId="24C14FA4" w14:textId="77777777" w:rsidR="004F149F" w:rsidRDefault="004F149F" w:rsidP="004F149F">
      <w:pPr>
        <w:spacing w:after="120"/>
        <w:rPr>
          <w:lang w:eastAsia="ja-JP"/>
        </w:rPr>
      </w:pPr>
      <w:r>
        <w:rPr>
          <w:lang w:eastAsia="ja-JP"/>
        </w:rPr>
        <w:t xml:space="preserve">Wie viele Schüler haben gerade eben die Unterrichtsstunde gestört? </w:t>
      </w:r>
      <w:r>
        <w:rPr>
          <w:lang w:eastAsia="ja-JP"/>
        </w:rPr>
        <w:tab/>
        <w:t>____ Schüler</w:t>
      </w:r>
    </w:p>
    <w:p w14:paraId="27190538" w14:textId="77777777" w:rsidR="004F149F" w:rsidRDefault="004F149F" w:rsidP="004F149F">
      <w:pPr>
        <w:spacing w:after="120"/>
        <w:rPr>
          <w:lang w:eastAsia="ja-JP"/>
        </w:rPr>
      </w:pPr>
      <w:r>
        <w:rPr>
          <w:lang w:eastAsia="ja-JP"/>
        </w:rPr>
        <w:t xml:space="preserve">Wie viele Störungen ereigneten sich ungefähr in der Unterrichtsstunde gerade eben? </w:t>
      </w:r>
      <w:r>
        <w:rPr>
          <w:lang w:eastAsia="ja-JP"/>
        </w:rPr>
        <w:tab/>
        <w:t>ca. ____ Störungen</w:t>
      </w:r>
    </w:p>
    <w:p w14:paraId="05EA097E" w14:textId="77777777" w:rsidR="00B748D2" w:rsidRDefault="00B748D2" w:rsidP="004F149F">
      <w:pPr>
        <w:spacing w:after="120"/>
        <w:rPr>
          <w:lang w:eastAsia="ja-JP"/>
        </w:rPr>
      </w:pPr>
    </w:p>
    <w:p w14:paraId="7E7AD992" w14:textId="77777777" w:rsidR="00B748D2" w:rsidRDefault="00B748D2" w:rsidP="004F149F">
      <w:pPr>
        <w:spacing w:after="120"/>
        <w:rPr>
          <w:lang w:eastAsia="ja-JP"/>
        </w:rPr>
      </w:pPr>
    </w:p>
    <w:p w14:paraId="49F9BC16" w14:textId="64ADD102" w:rsidR="00B748D2" w:rsidRPr="00D90F72" w:rsidRDefault="00B748D2" w:rsidP="00B748D2">
      <w:pPr>
        <w:pStyle w:val="berschrift1"/>
        <w:jc w:val="center"/>
        <w:rPr>
          <w:rFonts w:ascii="Times New Roman" w:hAnsi="Times New Roman" w:cs="Times New Roman"/>
        </w:rPr>
      </w:pPr>
      <w:r w:rsidRPr="00D90F72">
        <w:rPr>
          <w:rFonts w:ascii="Times New Roman" w:hAnsi="Times New Roman" w:cs="Times New Roman"/>
        </w:rPr>
        <w:t xml:space="preserve">Vielen Dank für </w:t>
      </w:r>
      <w:r w:rsidR="00334B5F">
        <w:rPr>
          <w:rFonts w:ascii="Times New Roman" w:hAnsi="Times New Roman" w:cs="Times New Roman"/>
        </w:rPr>
        <w:t>Ihre</w:t>
      </w:r>
      <w:r w:rsidRPr="00D90F72">
        <w:rPr>
          <w:rFonts w:ascii="Times New Roman" w:hAnsi="Times New Roman" w:cs="Times New Roman"/>
        </w:rPr>
        <w:t xml:space="preserve"> Teilnahme!</w:t>
      </w:r>
    </w:p>
    <w:p w14:paraId="0CB17030" w14:textId="77777777" w:rsidR="00B748D2" w:rsidRDefault="00B748D2" w:rsidP="004F149F">
      <w:pPr>
        <w:spacing w:after="120"/>
        <w:rPr>
          <w:lang w:eastAsia="ja-JP"/>
        </w:rPr>
      </w:pPr>
    </w:p>
    <w:p w14:paraId="0E298CE6" w14:textId="0B017DAC" w:rsidR="00F7294B" w:rsidRPr="005968C0" w:rsidRDefault="00F7294B">
      <w:pPr>
        <w:rPr>
          <w:rFonts w:asciiTheme="majorBidi" w:hAnsiTheme="majorBidi" w:cstheme="majorBidi"/>
        </w:rPr>
      </w:pPr>
    </w:p>
    <w:sectPr w:rsidR="00F7294B" w:rsidRPr="005968C0" w:rsidSect="00334B5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Lotz, Christin" w:date="2020-10-26T12:32:00Z" w:initials="LC">
    <w:p w14:paraId="62384527" w14:textId="1F1CDE94" w:rsidR="00E44E4C" w:rsidRDefault="00E44E4C">
      <w:pPr>
        <w:pStyle w:val="Kommentartext"/>
      </w:pPr>
      <w:r>
        <w:rPr>
          <w:rStyle w:val="Kommentarzeichen"/>
        </w:rPr>
        <w:annotationRef/>
      </w:r>
      <w:r w:rsidR="007A4227">
        <w:t>Mit</w:t>
      </w:r>
      <w:r>
        <w:t xml:space="preserve"> oder ohne </w:t>
      </w:r>
      <w:proofErr w:type="spellStart"/>
      <w:r>
        <w:t>Ref</w:t>
      </w:r>
      <w:proofErr w:type="spellEnd"/>
      <w:r>
        <w:t>? Müsste das noch dazu spezifiziert werden?</w:t>
      </w:r>
    </w:p>
  </w:comment>
  <w:comment w:id="15" w:author="Lotz, Christin" w:date="2020-10-26T12:52:00Z" w:initials="LC">
    <w:p w14:paraId="544E1F1F" w14:textId="1CC0D09F" w:rsidR="00E44E4C" w:rsidRDefault="00E44E4C">
      <w:pPr>
        <w:pStyle w:val="Kommentartext"/>
      </w:pPr>
      <w:r>
        <w:rPr>
          <w:rStyle w:val="Kommentarzeichen"/>
        </w:rPr>
        <w:annotationRef/>
      </w:r>
      <w:r>
        <w:t>Welche demografischen Variablen interessieren uns noch?</w:t>
      </w:r>
    </w:p>
  </w:comment>
  <w:comment w:id="17" w:author="Klatt, Mandy" w:date="2020-10-29T16:43:00Z" w:initials="KM">
    <w:p w14:paraId="5A2F10CB" w14:textId="44B558C3" w:rsidR="007A4227" w:rsidRDefault="007A4227">
      <w:pPr>
        <w:pStyle w:val="Kommentartext"/>
      </w:pPr>
      <w:r>
        <w:rPr>
          <w:rStyle w:val="Kommentarzeichen"/>
        </w:rPr>
        <w:annotationRef/>
      </w:r>
      <w:r>
        <w:t xml:space="preserve">Kann ich die Frage einfach so stellen, obwohl sie eine andere Antwortskala hat? </w:t>
      </w:r>
    </w:p>
  </w:comment>
  <w:comment w:id="18" w:author="Lotz, Christin" w:date="2020-10-26T12:46:00Z" w:initials="LC">
    <w:p w14:paraId="23C1D990" w14:textId="77777777" w:rsidR="00E44E4C" w:rsidRDefault="00E44E4C" w:rsidP="004F149F">
      <w:pPr>
        <w:rPr>
          <w:sz w:val="22"/>
          <w:szCs w:val="22"/>
        </w:rPr>
      </w:pPr>
      <w:r>
        <w:rPr>
          <w:rStyle w:val="Kommentarzeichen"/>
        </w:rPr>
        <w:annotationRef/>
      </w:r>
      <w:r w:rsidRPr="004F149F">
        <w:rPr>
          <w:sz w:val="22"/>
          <w:szCs w:val="22"/>
        </w:rPr>
        <w:t xml:space="preserve">Störungen in () </w:t>
      </w:r>
      <w:r w:rsidRPr="004F149F">
        <w:rPr>
          <w:sz w:val="22"/>
          <w:szCs w:val="22"/>
        </w:rPr>
        <w:sym w:font="Wingdings" w:char="F0E0"/>
      </w:r>
      <w:r w:rsidRPr="004F149F">
        <w:rPr>
          <w:sz w:val="22"/>
          <w:szCs w:val="22"/>
        </w:rPr>
        <w:t xml:space="preserve"> von mir hinzugefügt;</w:t>
      </w:r>
    </w:p>
    <w:p w14:paraId="5EC42E78" w14:textId="6513A4FC" w:rsidR="00E44E4C" w:rsidRDefault="00E44E4C" w:rsidP="004F149F">
      <w:pPr>
        <w:rPr>
          <w:sz w:val="22"/>
          <w:szCs w:val="22"/>
        </w:rPr>
      </w:pPr>
      <w:r w:rsidRPr="004F149F">
        <w:rPr>
          <w:sz w:val="22"/>
          <w:szCs w:val="22"/>
        </w:rPr>
        <w:t xml:space="preserve">Störungen mit * </w:t>
      </w:r>
      <w:r w:rsidRPr="004F149F">
        <w:rPr>
          <w:sz w:val="22"/>
          <w:szCs w:val="22"/>
        </w:rPr>
        <w:sym w:font="Wingdings" w:char="F0E0"/>
      </w:r>
      <w:r w:rsidRPr="004F149F">
        <w:rPr>
          <w:sz w:val="22"/>
          <w:szCs w:val="22"/>
        </w:rPr>
        <w:t xml:space="preserve"> evtl. nicht mehr zeitgemäß/ zu unklar</w:t>
      </w:r>
    </w:p>
    <w:p w14:paraId="3DAD3F06" w14:textId="3A579D1A" w:rsidR="00E44E4C" w:rsidRDefault="00E44E4C" w:rsidP="004F149F">
      <w:pPr>
        <w:rPr>
          <w:sz w:val="22"/>
          <w:szCs w:val="22"/>
        </w:rPr>
      </w:pPr>
    </w:p>
    <w:p w14:paraId="4E32B2B4" w14:textId="20DA9B89" w:rsidR="00E44E4C" w:rsidRPr="004F149F" w:rsidRDefault="00E44E4C" w:rsidP="004F149F">
      <w:pPr>
        <w:rPr>
          <w:sz w:val="22"/>
          <w:szCs w:val="22"/>
        </w:rPr>
      </w:pPr>
      <w:r>
        <w:rPr>
          <w:sz w:val="22"/>
          <w:szCs w:val="22"/>
        </w:rPr>
        <w:t>Generell können wir hier nochmal überlegen, welche Items wir davon weglassen wollen.</w:t>
      </w:r>
    </w:p>
    <w:p w14:paraId="2737A489" w14:textId="77777777" w:rsidR="00E44E4C" w:rsidRDefault="00E44E4C">
      <w:pPr>
        <w:pStyle w:val="Kommentartext"/>
      </w:pPr>
    </w:p>
  </w:comment>
  <w:comment w:id="20" w:author="Lotz, Christin" w:date="2020-10-26T12:49:00Z" w:initials="LC">
    <w:p w14:paraId="5225E59C" w14:textId="77777777" w:rsidR="00334B5F" w:rsidRDefault="00334B5F">
      <w:pPr>
        <w:pStyle w:val="Kommentartext"/>
        <w:rPr>
          <w:noProof/>
        </w:rPr>
      </w:pPr>
      <w:r>
        <w:rPr>
          <w:rStyle w:val="Kommentarzeichen"/>
        </w:rPr>
        <w:annotationRef/>
      </w:r>
      <w:r>
        <w:rPr>
          <w:noProof/>
        </w:rPr>
        <w:t>Eigentlich würde ich gern noch 2 weitere Spalten hinzufügen , um zu erfragen, wie sicher sich die Lehrperson im Umgang mit den Verhaltensweisen gefühlt hat. Wieder aufgeteilt in 1 Spalte Sicherheit im Umgang im Allgemeinen und 1 Spalte Sicherheit im Umgang in der Stunde gerade eben.</w:t>
      </w:r>
    </w:p>
    <w:p w14:paraId="6E5B50AC" w14:textId="352358C0" w:rsidR="00334B5F" w:rsidRDefault="00334B5F">
      <w:pPr>
        <w:pStyle w:val="Kommentartext"/>
      </w:pPr>
      <w:r>
        <w:t>Ich würde aber gern Abwarten, wie viel Load diese Matrix bisher schon beim Kreuzen verursacht. Anschließend müsste auch noch geklärt werden, ob diese Matrix auch digital funktioniert (Displaygröße…)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384527" w15:done="0"/>
  <w15:commentEx w15:paraId="544E1F1F" w15:done="0"/>
  <w15:commentEx w15:paraId="5A2F10CB" w15:done="0"/>
  <w15:commentEx w15:paraId="2737A489" w15:done="0"/>
  <w15:commentEx w15:paraId="6E5B50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384527" w16cid:durableId="23414068"/>
  <w16cid:commentId w16cid:paraId="544E1F1F" w16cid:durableId="23414505"/>
  <w16cid:commentId w16cid:paraId="5A2F10CB" w16cid:durableId="23456FC9"/>
  <w16cid:commentId w16cid:paraId="2737A489" w16cid:durableId="23414391"/>
  <w16cid:commentId w16cid:paraId="6E5B50AC" w16cid:durableId="234144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20993" w14:textId="77777777" w:rsidR="00E44E4C" w:rsidRDefault="00E44E4C" w:rsidP="002F6D58">
      <w:r>
        <w:separator/>
      </w:r>
    </w:p>
  </w:endnote>
  <w:endnote w:type="continuationSeparator" w:id="0">
    <w:p w14:paraId="485F73E9" w14:textId="77777777" w:rsidR="00E44E4C" w:rsidRDefault="00E44E4C" w:rsidP="002F6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697709"/>
      <w:docPartObj>
        <w:docPartGallery w:val="Page Numbers (Bottom of Page)"/>
        <w:docPartUnique/>
      </w:docPartObj>
    </w:sdtPr>
    <w:sdtContent>
      <w:p w14:paraId="44F378A7" w14:textId="77777777" w:rsidR="00E44E4C" w:rsidRDefault="00E44E4C">
        <w:pPr>
          <w:pStyle w:val="Fuzeile"/>
          <w:jc w:val="right"/>
        </w:pPr>
        <w:r>
          <w:fldChar w:fldCharType="begin"/>
        </w:r>
        <w:r>
          <w:instrText>PAGE   \* MERGEFORMAT</w:instrText>
        </w:r>
        <w:r>
          <w:fldChar w:fldCharType="separate"/>
        </w:r>
        <w:r>
          <w:t>2</w:t>
        </w:r>
        <w:r>
          <w:fldChar w:fldCharType="end"/>
        </w:r>
      </w:p>
    </w:sdtContent>
  </w:sdt>
  <w:p w14:paraId="4B6889F7" w14:textId="77777777" w:rsidR="00E44E4C" w:rsidRDefault="00E44E4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78B67" w14:textId="77777777" w:rsidR="00E44E4C" w:rsidRDefault="00E44E4C" w:rsidP="002F6D58">
      <w:r>
        <w:separator/>
      </w:r>
    </w:p>
  </w:footnote>
  <w:footnote w:type="continuationSeparator" w:id="0">
    <w:p w14:paraId="37A0A1EF" w14:textId="77777777" w:rsidR="00E44E4C" w:rsidRDefault="00E44E4C" w:rsidP="002F6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BD73C" w14:textId="77777777" w:rsidR="00E44E4C" w:rsidRDefault="00E44E4C" w:rsidP="002F6D58">
    <w:pPr>
      <w:tabs>
        <w:tab w:val="left" w:pos="4593"/>
        <w:tab w:val="right" w:pos="9072"/>
      </w:tabs>
      <w:jc w:val="right"/>
      <w:rPr>
        <w:sz w:val="18"/>
        <w:szCs w:val="18"/>
      </w:rPr>
    </w:pPr>
    <w:r>
      <w:rPr>
        <w:noProof/>
      </w:rPr>
      <w:drawing>
        <wp:anchor distT="0" distB="0" distL="114300" distR="114300" simplePos="0" relativeHeight="251659264" behindDoc="1" locked="0" layoutInCell="1" allowOverlap="1" wp14:anchorId="5508061B" wp14:editId="2FDF124D">
          <wp:simplePos x="0" y="0"/>
          <wp:positionH relativeFrom="margin">
            <wp:align>left</wp:align>
          </wp:positionH>
          <wp:positionV relativeFrom="paragraph">
            <wp:posOffset>-105143</wp:posOffset>
          </wp:positionV>
          <wp:extent cx="1758315" cy="544830"/>
          <wp:effectExtent l="0" t="0" r="0" b="7620"/>
          <wp:wrapTight wrapText="bothSides">
            <wp:wrapPolygon edited="0">
              <wp:start x="1638" y="0"/>
              <wp:lineTo x="0" y="5287"/>
              <wp:lineTo x="0" y="15860"/>
              <wp:lineTo x="1638" y="21147"/>
              <wp:lineTo x="7957" y="21147"/>
              <wp:lineTo x="10063" y="21147"/>
              <wp:lineTo x="14743" y="15105"/>
              <wp:lineTo x="14509" y="12084"/>
              <wp:lineTo x="19424" y="9818"/>
              <wp:lineTo x="18956" y="5287"/>
              <wp:lineTo x="7957" y="0"/>
              <wp:lineTo x="1638" y="0"/>
            </wp:wrapPolygon>
          </wp:wrapTight>
          <wp:docPr id="2284" name="Bild 2284" descr="UniLeipzig_Logo_Web_RGB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UniLeipzig_Logo_Web_RGB_@2x"/>
                  <pic:cNvPicPr>
                    <a:picLocks noChangeAspect="1" noChangeArrowheads="1"/>
                  </pic:cNvPicPr>
                </pic:nvPicPr>
                <pic:blipFill>
                  <a:blip r:embed="rId1">
                    <a:extLst>
                      <a:ext uri="{28A0092B-C50C-407E-A947-70E740481C1C}">
                        <a14:useLocalDpi xmlns:a14="http://schemas.microsoft.com/office/drawing/2010/main" val="0"/>
                      </a:ext>
                    </a:extLst>
                  </a:blip>
                  <a:srcRect l="11128" t="17407" b="17537"/>
                  <a:stretch>
                    <a:fillRect/>
                  </a:stretch>
                </pic:blipFill>
                <pic:spPr bwMode="auto">
                  <a:xfrm>
                    <a:off x="0" y="0"/>
                    <a:ext cx="1758315" cy="544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6CF0FC" w14:textId="77777777" w:rsidR="00E44E4C" w:rsidRPr="00B03CD1" w:rsidRDefault="00E44E4C" w:rsidP="002F6D58">
    <w:pPr>
      <w:tabs>
        <w:tab w:val="left" w:pos="4593"/>
        <w:tab w:val="right" w:pos="9072"/>
      </w:tabs>
      <w:jc w:val="right"/>
      <w:rPr>
        <w:sz w:val="18"/>
        <w:szCs w:val="18"/>
      </w:rPr>
    </w:pPr>
    <w:r w:rsidRPr="00B03CD1">
      <w:rPr>
        <w:sz w:val="18"/>
        <w:szCs w:val="18"/>
      </w:rPr>
      <w:t xml:space="preserve">Erziehungswissenschaftliche Fakultät </w:t>
    </w:r>
  </w:p>
  <w:p w14:paraId="4065EBBB" w14:textId="77777777" w:rsidR="00E44E4C" w:rsidRPr="00B03CD1" w:rsidRDefault="00E44E4C" w:rsidP="002F6D58">
    <w:pPr>
      <w:tabs>
        <w:tab w:val="left" w:pos="4593"/>
        <w:tab w:val="right" w:pos="9072"/>
      </w:tabs>
      <w:jc w:val="right"/>
      <w:rPr>
        <w:b/>
        <w:sz w:val="18"/>
        <w:szCs w:val="18"/>
      </w:rPr>
    </w:pPr>
    <w:r w:rsidRPr="00B03CD1">
      <w:rPr>
        <w:b/>
        <w:sz w:val="18"/>
        <w:szCs w:val="18"/>
      </w:rPr>
      <w:t>Empirische Schul- und Unterrichtsforschung</w:t>
    </w:r>
  </w:p>
  <w:p w14:paraId="21114C43" w14:textId="77777777" w:rsidR="00E44E4C" w:rsidRDefault="00E44E4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52BC3"/>
    <w:multiLevelType w:val="hybridMultilevel"/>
    <w:tmpl w:val="8C2613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otz, Christin">
    <w15:presenceInfo w15:providerId="AD" w15:userId="S-1-5-21-2361800232-213331468-3115616407-311662"/>
  </w15:person>
  <w15:person w15:author="Klatt, Mandy">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D58"/>
    <w:rsid w:val="0000496D"/>
    <w:rsid w:val="000370EF"/>
    <w:rsid w:val="0004165D"/>
    <w:rsid w:val="00087EB3"/>
    <w:rsid w:val="000A1B13"/>
    <w:rsid w:val="00117AC7"/>
    <w:rsid w:val="0014697B"/>
    <w:rsid w:val="00161670"/>
    <w:rsid w:val="00203FCC"/>
    <w:rsid w:val="002D2D09"/>
    <w:rsid w:val="002F6D58"/>
    <w:rsid w:val="00334B5F"/>
    <w:rsid w:val="00460E2D"/>
    <w:rsid w:val="004F149F"/>
    <w:rsid w:val="005968C0"/>
    <w:rsid w:val="00634BF9"/>
    <w:rsid w:val="006A6EB3"/>
    <w:rsid w:val="006E6F65"/>
    <w:rsid w:val="00722DB2"/>
    <w:rsid w:val="00741FBF"/>
    <w:rsid w:val="007A4227"/>
    <w:rsid w:val="007E0DB0"/>
    <w:rsid w:val="007E2297"/>
    <w:rsid w:val="008208E1"/>
    <w:rsid w:val="008D092F"/>
    <w:rsid w:val="009128D3"/>
    <w:rsid w:val="00933CFA"/>
    <w:rsid w:val="00953E90"/>
    <w:rsid w:val="00955479"/>
    <w:rsid w:val="009936AD"/>
    <w:rsid w:val="009A0076"/>
    <w:rsid w:val="00A37786"/>
    <w:rsid w:val="00AD6C2B"/>
    <w:rsid w:val="00B748D2"/>
    <w:rsid w:val="00B80FA3"/>
    <w:rsid w:val="00C35D7F"/>
    <w:rsid w:val="00CB6AF1"/>
    <w:rsid w:val="00D1541A"/>
    <w:rsid w:val="00D31B48"/>
    <w:rsid w:val="00DB4683"/>
    <w:rsid w:val="00E44E4C"/>
    <w:rsid w:val="00EA3530"/>
    <w:rsid w:val="00F16BE7"/>
    <w:rsid w:val="00F53A06"/>
    <w:rsid w:val="00F7294B"/>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DB4F"/>
  <w15:chartTrackingRefBased/>
  <w15:docId w15:val="{5D0FC1B6-ADD4-4AF5-9080-4128F7F46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F6D58"/>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2F6D58"/>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ja-JP"/>
    </w:rPr>
  </w:style>
  <w:style w:type="paragraph" w:styleId="berschrift4">
    <w:name w:val="heading 4"/>
    <w:basedOn w:val="Standard"/>
    <w:next w:val="Standard"/>
    <w:link w:val="berschrift4Zchn"/>
    <w:uiPriority w:val="9"/>
    <w:semiHidden/>
    <w:unhideWhenUsed/>
    <w:qFormat/>
    <w:rsid w:val="004F149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2F6D58"/>
    <w:pPr>
      <w:tabs>
        <w:tab w:val="center" w:pos="4536"/>
        <w:tab w:val="right" w:pos="9072"/>
      </w:tabs>
    </w:pPr>
  </w:style>
  <w:style w:type="character" w:customStyle="1" w:styleId="KopfzeileZchn">
    <w:name w:val="Kopfzeile Zchn"/>
    <w:basedOn w:val="Absatz-Standardschriftart"/>
    <w:link w:val="Kopfzeile"/>
    <w:uiPriority w:val="99"/>
    <w:rsid w:val="002F6D58"/>
    <w:rPr>
      <w:rFonts w:ascii="Times New Roman" w:eastAsia="Times New Roman" w:hAnsi="Times New Roman" w:cs="Times New Roman"/>
      <w:sz w:val="24"/>
      <w:szCs w:val="24"/>
      <w:lang w:eastAsia="de-DE"/>
    </w:rPr>
  </w:style>
  <w:style w:type="paragraph" w:styleId="Fuzeile">
    <w:name w:val="footer"/>
    <w:basedOn w:val="Standard"/>
    <w:link w:val="FuzeileZchn"/>
    <w:uiPriority w:val="99"/>
    <w:unhideWhenUsed/>
    <w:rsid w:val="002F6D58"/>
    <w:pPr>
      <w:tabs>
        <w:tab w:val="center" w:pos="4536"/>
        <w:tab w:val="right" w:pos="9072"/>
      </w:tabs>
    </w:pPr>
  </w:style>
  <w:style w:type="character" w:customStyle="1" w:styleId="FuzeileZchn">
    <w:name w:val="Fußzeile Zchn"/>
    <w:basedOn w:val="Absatz-Standardschriftart"/>
    <w:link w:val="Fuzeile"/>
    <w:uiPriority w:val="99"/>
    <w:rsid w:val="002F6D58"/>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2F6D58"/>
    <w:rPr>
      <w:rFonts w:asciiTheme="majorHAnsi" w:eastAsiaTheme="majorEastAsia" w:hAnsiTheme="majorHAnsi" w:cstheme="majorBidi"/>
      <w:color w:val="2F5496" w:themeColor="accent1" w:themeShade="BF"/>
      <w:sz w:val="32"/>
      <w:szCs w:val="32"/>
    </w:rPr>
  </w:style>
  <w:style w:type="paragraph" w:customStyle="1" w:styleId="DESICheckbox">
    <w:name w:val="DESI_Checkbox"/>
    <w:basedOn w:val="Standard"/>
    <w:rsid w:val="00DB4683"/>
    <w:pPr>
      <w:spacing w:before="120" w:after="120"/>
      <w:jc w:val="center"/>
    </w:pPr>
    <w:rPr>
      <w:sz w:val="28"/>
      <w:szCs w:val="20"/>
    </w:rPr>
  </w:style>
  <w:style w:type="table" w:styleId="TabellemithellemGitternetz">
    <w:name w:val="Grid Table Light"/>
    <w:basedOn w:val="NormaleTabelle"/>
    <w:uiPriority w:val="40"/>
    <w:rsid w:val="00DB468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SIFrageSFB">
    <w:name w:val="DESI_Frage_SFB"/>
    <w:basedOn w:val="Standard"/>
    <w:rsid w:val="00F7294B"/>
    <w:pPr>
      <w:spacing w:before="120" w:after="120"/>
    </w:pPr>
    <w:rPr>
      <w:rFonts w:ascii="Arial" w:hAnsi="Arial" w:cs="Arial"/>
      <w:sz w:val="28"/>
      <w:szCs w:val="20"/>
    </w:rPr>
  </w:style>
  <w:style w:type="table" w:styleId="Tabellenraster">
    <w:name w:val="Table Grid"/>
    <w:basedOn w:val="NormaleTabelle"/>
    <w:uiPriority w:val="59"/>
    <w:rsid w:val="009A0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9A0076"/>
    <w:pPr>
      <w:spacing w:before="100" w:beforeAutospacing="1" w:after="100" w:afterAutospacing="1"/>
    </w:pPr>
    <w:rPr>
      <w:lang w:eastAsia="ja-JP"/>
    </w:rPr>
  </w:style>
  <w:style w:type="paragraph" w:styleId="Listenabsatz">
    <w:name w:val="List Paragraph"/>
    <w:basedOn w:val="Standard"/>
    <w:uiPriority w:val="34"/>
    <w:qFormat/>
    <w:rsid w:val="00A37786"/>
    <w:pPr>
      <w:spacing w:after="200" w:line="276" w:lineRule="auto"/>
      <w:ind w:left="720"/>
      <w:contextualSpacing/>
    </w:pPr>
    <w:rPr>
      <w:rFonts w:asciiTheme="minorHAnsi" w:eastAsiaTheme="minorHAnsi" w:hAnsiTheme="minorHAnsi" w:cstheme="minorBidi"/>
      <w:sz w:val="22"/>
      <w:szCs w:val="22"/>
      <w:lang w:eastAsia="en-US"/>
    </w:rPr>
  </w:style>
  <w:style w:type="character" w:styleId="Kommentarzeichen">
    <w:name w:val="annotation reference"/>
    <w:basedOn w:val="Absatz-Standardschriftart"/>
    <w:uiPriority w:val="99"/>
    <w:semiHidden/>
    <w:unhideWhenUsed/>
    <w:rsid w:val="00741FBF"/>
    <w:rPr>
      <w:sz w:val="16"/>
      <w:szCs w:val="16"/>
    </w:rPr>
  </w:style>
  <w:style w:type="paragraph" w:styleId="Kommentartext">
    <w:name w:val="annotation text"/>
    <w:basedOn w:val="Standard"/>
    <w:link w:val="KommentartextZchn"/>
    <w:uiPriority w:val="99"/>
    <w:semiHidden/>
    <w:unhideWhenUsed/>
    <w:rsid w:val="00741FBF"/>
    <w:rPr>
      <w:sz w:val="20"/>
      <w:szCs w:val="20"/>
    </w:rPr>
  </w:style>
  <w:style w:type="character" w:customStyle="1" w:styleId="KommentartextZchn">
    <w:name w:val="Kommentartext Zchn"/>
    <w:basedOn w:val="Absatz-Standardschriftart"/>
    <w:link w:val="Kommentartext"/>
    <w:uiPriority w:val="99"/>
    <w:semiHidden/>
    <w:rsid w:val="00741FBF"/>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741FBF"/>
    <w:rPr>
      <w:b/>
      <w:bCs/>
    </w:rPr>
  </w:style>
  <w:style w:type="character" w:customStyle="1" w:styleId="KommentarthemaZchn">
    <w:name w:val="Kommentarthema Zchn"/>
    <w:basedOn w:val="KommentartextZchn"/>
    <w:link w:val="Kommentarthema"/>
    <w:uiPriority w:val="99"/>
    <w:semiHidden/>
    <w:rsid w:val="00741FBF"/>
    <w:rPr>
      <w:rFonts w:ascii="Times New Roman" w:eastAsia="Times New Roman" w:hAnsi="Times New Roman" w:cs="Times New Roman"/>
      <w:b/>
      <w:bCs/>
      <w:sz w:val="20"/>
      <w:szCs w:val="20"/>
      <w:lang w:eastAsia="de-DE"/>
    </w:rPr>
  </w:style>
  <w:style w:type="paragraph" w:styleId="Sprechblasentext">
    <w:name w:val="Balloon Text"/>
    <w:basedOn w:val="Standard"/>
    <w:link w:val="SprechblasentextZchn"/>
    <w:uiPriority w:val="99"/>
    <w:semiHidden/>
    <w:unhideWhenUsed/>
    <w:rsid w:val="00741FBF"/>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41FBF"/>
    <w:rPr>
      <w:rFonts w:ascii="Segoe UI" w:eastAsia="Times New Roman" w:hAnsi="Segoe UI" w:cs="Segoe UI"/>
      <w:sz w:val="18"/>
      <w:szCs w:val="18"/>
      <w:lang w:eastAsia="de-DE"/>
    </w:rPr>
  </w:style>
  <w:style w:type="paragraph" w:styleId="Titel">
    <w:name w:val="Title"/>
    <w:basedOn w:val="Standard"/>
    <w:link w:val="TitelZchn"/>
    <w:qFormat/>
    <w:rsid w:val="00933CFA"/>
    <w:pPr>
      <w:pBdr>
        <w:top w:val="single" w:sz="4" w:space="1" w:color="auto"/>
        <w:left w:val="single" w:sz="4" w:space="4" w:color="auto"/>
        <w:bottom w:val="single" w:sz="4" w:space="1" w:color="auto"/>
        <w:right w:val="single" w:sz="4" w:space="4" w:color="auto"/>
      </w:pBdr>
      <w:overflowPunct w:val="0"/>
      <w:autoSpaceDE w:val="0"/>
      <w:autoSpaceDN w:val="0"/>
      <w:adjustRightInd w:val="0"/>
      <w:jc w:val="center"/>
      <w:textAlignment w:val="baseline"/>
    </w:pPr>
    <w:rPr>
      <w:b/>
      <w:bCs/>
      <w:szCs w:val="20"/>
    </w:rPr>
  </w:style>
  <w:style w:type="character" w:customStyle="1" w:styleId="TitelZchn">
    <w:name w:val="Titel Zchn"/>
    <w:basedOn w:val="Absatz-Standardschriftart"/>
    <w:link w:val="Titel"/>
    <w:rsid w:val="00933CFA"/>
    <w:rPr>
      <w:rFonts w:ascii="Times New Roman" w:eastAsia="Times New Roman" w:hAnsi="Times New Roman" w:cs="Times New Roman"/>
      <w:b/>
      <w:bCs/>
      <w:sz w:val="24"/>
      <w:szCs w:val="20"/>
      <w:lang w:eastAsia="de-DE"/>
    </w:rPr>
  </w:style>
  <w:style w:type="paragraph" w:styleId="Textkrper2">
    <w:name w:val="Body Text 2"/>
    <w:basedOn w:val="Standard"/>
    <w:link w:val="Textkrper2Zchn"/>
    <w:semiHidden/>
    <w:rsid w:val="00933CFA"/>
    <w:rPr>
      <w:rFonts w:ascii="Arial" w:hAnsi="Arial"/>
      <w:szCs w:val="20"/>
    </w:rPr>
  </w:style>
  <w:style w:type="character" w:customStyle="1" w:styleId="Textkrper2Zchn">
    <w:name w:val="Textkörper 2 Zchn"/>
    <w:basedOn w:val="Absatz-Standardschriftart"/>
    <w:link w:val="Textkrper2"/>
    <w:semiHidden/>
    <w:rsid w:val="00933CFA"/>
    <w:rPr>
      <w:rFonts w:ascii="Arial" w:eastAsia="Times New Roman" w:hAnsi="Arial" w:cs="Times New Roman"/>
      <w:sz w:val="24"/>
      <w:szCs w:val="20"/>
      <w:lang w:eastAsia="de-DE"/>
    </w:rPr>
  </w:style>
  <w:style w:type="character" w:customStyle="1" w:styleId="berschrift4Zchn">
    <w:name w:val="Überschrift 4 Zchn"/>
    <w:basedOn w:val="Absatz-Standardschriftart"/>
    <w:link w:val="berschrift4"/>
    <w:uiPriority w:val="9"/>
    <w:semiHidden/>
    <w:rsid w:val="004F149F"/>
    <w:rPr>
      <w:rFonts w:asciiTheme="majorHAnsi" w:eastAsiaTheme="majorEastAsia" w:hAnsiTheme="majorHAnsi" w:cstheme="majorBidi"/>
      <w:i/>
      <w:iCs/>
      <w:color w:val="2F5496" w:themeColor="accent1" w:themeShade="BF"/>
      <w:sz w:val="24"/>
      <w:szCs w:val="24"/>
      <w:lang w:eastAsia="de-DE"/>
    </w:rPr>
  </w:style>
  <w:style w:type="paragraph" w:styleId="berarbeitung">
    <w:name w:val="Revision"/>
    <w:hidden/>
    <w:uiPriority w:val="99"/>
    <w:semiHidden/>
    <w:rsid w:val="00CB6AF1"/>
    <w:pPr>
      <w:spacing w:after="0"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5520">
      <w:bodyDiv w:val="1"/>
      <w:marLeft w:val="0"/>
      <w:marRight w:val="0"/>
      <w:marTop w:val="0"/>
      <w:marBottom w:val="0"/>
      <w:divBdr>
        <w:top w:val="none" w:sz="0" w:space="0" w:color="auto"/>
        <w:left w:val="none" w:sz="0" w:space="0" w:color="auto"/>
        <w:bottom w:val="none" w:sz="0" w:space="0" w:color="auto"/>
        <w:right w:val="none" w:sz="0" w:space="0" w:color="auto"/>
      </w:divBdr>
    </w:div>
    <w:div w:id="163053659">
      <w:bodyDiv w:val="1"/>
      <w:marLeft w:val="0"/>
      <w:marRight w:val="0"/>
      <w:marTop w:val="0"/>
      <w:marBottom w:val="0"/>
      <w:divBdr>
        <w:top w:val="none" w:sz="0" w:space="0" w:color="auto"/>
        <w:left w:val="none" w:sz="0" w:space="0" w:color="auto"/>
        <w:bottom w:val="none" w:sz="0" w:space="0" w:color="auto"/>
        <w:right w:val="none" w:sz="0" w:space="0" w:color="auto"/>
      </w:divBdr>
    </w:div>
    <w:div w:id="187833652">
      <w:bodyDiv w:val="1"/>
      <w:marLeft w:val="0"/>
      <w:marRight w:val="0"/>
      <w:marTop w:val="0"/>
      <w:marBottom w:val="0"/>
      <w:divBdr>
        <w:top w:val="none" w:sz="0" w:space="0" w:color="auto"/>
        <w:left w:val="none" w:sz="0" w:space="0" w:color="auto"/>
        <w:bottom w:val="none" w:sz="0" w:space="0" w:color="auto"/>
        <w:right w:val="none" w:sz="0" w:space="0" w:color="auto"/>
      </w:divBdr>
    </w:div>
    <w:div w:id="300308582">
      <w:bodyDiv w:val="1"/>
      <w:marLeft w:val="0"/>
      <w:marRight w:val="0"/>
      <w:marTop w:val="0"/>
      <w:marBottom w:val="0"/>
      <w:divBdr>
        <w:top w:val="none" w:sz="0" w:space="0" w:color="auto"/>
        <w:left w:val="none" w:sz="0" w:space="0" w:color="auto"/>
        <w:bottom w:val="none" w:sz="0" w:space="0" w:color="auto"/>
        <w:right w:val="none" w:sz="0" w:space="0" w:color="auto"/>
      </w:divBdr>
    </w:div>
    <w:div w:id="531038985">
      <w:bodyDiv w:val="1"/>
      <w:marLeft w:val="0"/>
      <w:marRight w:val="0"/>
      <w:marTop w:val="0"/>
      <w:marBottom w:val="0"/>
      <w:divBdr>
        <w:top w:val="none" w:sz="0" w:space="0" w:color="auto"/>
        <w:left w:val="none" w:sz="0" w:space="0" w:color="auto"/>
        <w:bottom w:val="none" w:sz="0" w:space="0" w:color="auto"/>
        <w:right w:val="none" w:sz="0" w:space="0" w:color="auto"/>
      </w:divBdr>
    </w:div>
    <w:div w:id="588346161">
      <w:bodyDiv w:val="1"/>
      <w:marLeft w:val="0"/>
      <w:marRight w:val="0"/>
      <w:marTop w:val="0"/>
      <w:marBottom w:val="0"/>
      <w:divBdr>
        <w:top w:val="none" w:sz="0" w:space="0" w:color="auto"/>
        <w:left w:val="none" w:sz="0" w:space="0" w:color="auto"/>
        <w:bottom w:val="none" w:sz="0" w:space="0" w:color="auto"/>
        <w:right w:val="none" w:sz="0" w:space="0" w:color="auto"/>
      </w:divBdr>
    </w:div>
    <w:div w:id="591085997">
      <w:bodyDiv w:val="1"/>
      <w:marLeft w:val="0"/>
      <w:marRight w:val="0"/>
      <w:marTop w:val="0"/>
      <w:marBottom w:val="0"/>
      <w:divBdr>
        <w:top w:val="none" w:sz="0" w:space="0" w:color="auto"/>
        <w:left w:val="none" w:sz="0" w:space="0" w:color="auto"/>
        <w:bottom w:val="none" w:sz="0" w:space="0" w:color="auto"/>
        <w:right w:val="none" w:sz="0" w:space="0" w:color="auto"/>
      </w:divBdr>
    </w:div>
    <w:div w:id="629937703">
      <w:bodyDiv w:val="1"/>
      <w:marLeft w:val="0"/>
      <w:marRight w:val="0"/>
      <w:marTop w:val="0"/>
      <w:marBottom w:val="0"/>
      <w:divBdr>
        <w:top w:val="none" w:sz="0" w:space="0" w:color="auto"/>
        <w:left w:val="none" w:sz="0" w:space="0" w:color="auto"/>
        <w:bottom w:val="none" w:sz="0" w:space="0" w:color="auto"/>
        <w:right w:val="none" w:sz="0" w:space="0" w:color="auto"/>
      </w:divBdr>
    </w:div>
    <w:div w:id="670064088">
      <w:bodyDiv w:val="1"/>
      <w:marLeft w:val="0"/>
      <w:marRight w:val="0"/>
      <w:marTop w:val="0"/>
      <w:marBottom w:val="0"/>
      <w:divBdr>
        <w:top w:val="none" w:sz="0" w:space="0" w:color="auto"/>
        <w:left w:val="none" w:sz="0" w:space="0" w:color="auto"/>
        <w:bottom w:val="none" w:sz="0" w:space="0" w:color="auto"/>
        <w:right w:val="none" w:sz="0" w:space="0" w:color="auto"/>
      </w:divBdr>
    </w:div>
    <w:div w:id="792292516">
      <w:bodyDiv w:val="1"/>
      <w:marLeft w:val="0"/>
      <w:marRight w:val="0"/>
      <w:marTop w:val="0"/>
      <w:marBottom w:val="0"/>
      <w:divBdr>
        <w:top w:val="none" w:sz="0" w:space="0" w:color="auto"/>
        <w:left w:val="none" w:sz="0" w:space="0" w:color="auto"/>
        <w:bottom w:val="none" w:sz="0" w:space="0" w:color="auto"/>
        <w:right w:val="none" w:sz="0" w:space="0" w:color="auto"/>
      </w:divBdr>
    </w:div>
    <w:div w:id="919296415">
      <w:bodyDiv w:val="1"/>
      <w:marLeft w:val="0"/>
      <w:marRight w:val="0"/>
      <w:marTop w:val="0"/>
      <w:marBottom w:val="0"/>
      <w:divBdr>
        <w:top w:val="none" w:sz="0" w:space="0" w:color="auto"/>
        <w:left w:val="none" w:sz="0" w:space="0" w:color="auto"/>
        <w:bottom w:val="none" w:sz="0" w:space="0" w:color="auto"/>
        <w:right w:val="none" w:sz="0" w:space="0" w:color="auto"/>
      </w:divBdr>
    </w:div>
    <w:div w:id="956789673">
      <w:bodyDiv w:val="1"/>
      <w:marLeft w:val="0"/>
      <w:marRight w:val="0"/>
      <w:marTop w:val="0"/>
      <w:marBottom w:val="0"/>
      <w:divBdr>
        <w:top w:val="none" w:sz="0" w:space="0" w:color="auto"/>
        <w:left w:val="none" w:sz="0" w:space="0" w:color="auto"/>
        <w:bottom w:val="none" w:sz="0" w:space="0" w:color="auto"/>
        <w:right w:val="none" w:sz="0" w:space="0" w:color="auto"/>
      </w:divBdr>
    </w:div>
    <w:div w:id="983855321">
      <w:bodyDiv w:val="1"/>
      <w:marLeft w:val="0"/>
      <w:marRight w:val="0"/>
      <w:marTop w:val="0"/>
      <w:marBottom w:val="0"/>
      <w:divBdr>
        <w:top w:val="none" w:sz="0" w:space="0" w:color="auto"/>
        <w:left w:val="none" w:sz="0" w:space="0" w:color="auto"/>
        <w:bottom w:val="none" w:sz="0" w:space="0" w:color="auto"/>
        <w:right w:val="none" w:sz="0" w:space="0" w:color="auto"/>
      </w:divBdr>
    </w:div>
    <w:div w:id="988438856">
      <w:bodyDiv w:val="1"/>
      <w:marLeft w:val="0"/>
      <w:marRight w:val="0"/>
      <w:marTop w:val="0"/>
      <w:marBottom w:val="0"/>
      <w:divBdr>
        <w:top w:val="none" w:sz="0" w:space="0" w:color="auto"/>
        <w:left w:val="none" w:sz="0" w:space="0" w:color="auto"/>
        <w:bottom w:val="none" w:sz="0" w:space="0" w:color="auto"/>
        <w:right w:val="none" w:sz="0" w:space="0" w:color="auto"/>
      </w:divBdr>
    </w:div>
    <w:div w:id="998003751">
      <w:bodyDiv w:val="1"/>
      <w:marLeft w:val="0"/>
      <w:marRight w:val="0"/>
      <w:marTop w:val="0"/>
      <w:marBottom w:val="0"/>
      <w:divBdr>
        <w:top w:val="none" w:sz="0" w:space="0" w:color="auto"/>
        <w:left w:val="none" w:sz="0" w:space="0" w:color="auto"/>
        <w:bottom w:val="none" w:sz="0" w:space="0" w:color="auto"/>
        <w:right w:val="none" w:sz="0" w:space="0" w:color="auto"/>
      </w:divBdr>
    </w:div>
    <w:div w:id="1011640323">
      <w:bodyDiv w:val="1"/>
      <w:marLeft w:val="0"/>
      <w:marRight w:val="0"/>
      <w:marTop w:val="0"/>
      <w:marBottom w:val="0"/>
      <w:divBdr>
        <w:top w:val="none" w:sz="0" w:space="0" w:color="auto"/>
        <w:left w:val="none" w:sz="0" w:space="0" w:color="auto"/>
        <w:bottom w:val="none" w:sz="0" w:space="0" w:color="auto"/>
        <w:right w:val="none" w:sz="0" w:space="0" w:color="auto"/>
      </w:divBdr>
    </w:div>
    <w:div w:id="1124155408">
      <w:bodyDiv w:val="1"/>
      <w:marLeft w:val="0"/>
      <w:marRight w:val="0"/>
      <w:marTop w:val="0"/>
      <w:marBottom w:val="0"/>
      <w:divBdr>
        <w:top w:val="none" w:sz="0" w:space="0" w:color="auto"/>
        <w:left w:val="none" w:sz="0" w:space="0" w:color="auto"/>
        <w:bottom w:val="none" w:sz="0" w:space="0" w:color="auto"/>
        <w:right w:val="none" w:sz="0" w:space="0" w:color="auto"/>
      </w:divBdr>
    </w:div>
    <w:div w:id="1154832317">
      <w:bodyDiv w:val="1"/>
      <w:marLeft w:val="0"/>
      <w:marRight w:val="0"/>
      <w:marTop w:val="0"/>
      <w:marBottom w:val="0"/>
      <w:divBdr>
        <w:top w:val="none" w:sz="0" w:space="0" w:color="auto"/>
        <w:left w:val="none" w:sz="0" w:space="0" w:color="auto"/>
        <w:bottom w:val="none" w:sz="0" w:space="0" w:color="auto"/>
        <w:right w:val="none" w:sz="0" w:space="0" w:color="auto"/>
      </w:divBdr>
    </w:div>
    <w:div w:id="1514611324">
      <w:bodyDiv w:val="1"/>
      <w:marLeft w:val="0"/>
      <w:marRight w:val="0"/>
      <w:marTop w:val="0"/>
      <w:marBottom w:val="0"/>
      <w:divBdr>
        <w:top w:val="none" w:sz="0" w:space="0" w:color="auto"/>
        <w:left w:val="none" w:sz="0" w:space="0" w:color="auto"/>
        <w:bottom w:val="none" w:sz="0" w:space="0" w:color="auto"/>
        <w:right w:val="none" w:sz="0" w:space="0" w:color="auto"/>
      </w:divBdr>
    </w:div>
    <w:div w:id="1570340850">
      <w:bodyDiv w:val="1"/>
      <w:marLeft w:val="0"/>
      <w:marRight w:val="0"/>
      <w:marTop w:val="0"/>
      <w:marBottom w:val="0"/>
      <w:divBdr>
        <w:top w:val="none" w:sz="0" w:space="0" w:color="auto"/>
        <w:left w:val="none" w:sz="0" w:space="0" w:color="auto"/>
        <w:bottom w:val="none" w:sz="0" w:space="0" w:color="auto"/>
        <w:right w:val="none" w:sz="0" w:space="0" w:color="auto"/>
      </w:divBdr>
    </w:div>
    <w:div w:id="1655840802">
      <w:bodyDiv w:val="1"/>
      <w:marLeft w:val="0"/>
      <w:marRight w:val="0"/>
      <w:marTop w:val="0"/>
      <w:marBottom w:val="0"/>
      <w:divBdr>
        <w:top w:val="none" w:sz="0" w:space="0" w:color="auto"/>
        <w:left w:val="none" w:sz="0" w:space="0" w:color="auto"/>
        <w:bottom w:val="none" w:sz="0" w:space="0" w:color="auto"/>
        <w:right w:val="none" w:sz="0" w:space="0" w:color="auto"/>
      </w:divBdr>
    </w:div>
    <w:div w:id="1721048223">
      <w:bodyDiv w:val="1"/>
      <w:marLeft w:val="0"/>
      <w:marRight w:val="0"/>
      <w:marTop w:val="0"/>
      <w:marBottom w:val="0"/>
      <w:divBdr>
        <w:top w:val="none" w:sz="0" w:space="0" w:color="auto"/>
        <w:left w:val="none" w:sz="0" w:space="0" w:color="auto"/>
        <w:bottom w:val="none" w:sz="0" w:space="0" w:color="auto"/>
        <w:right w:val="none" w:sz="0" w:space="0" w:color="auto"/>
      </w:divBdr>
    </w:div>
    <w:div w:id="1799445982">
      <w:bodyDiv w:val="1"/>
      <w:marLeft w:val="0"/>
      <w:marRight w:val="0"/>
      <w:marTop w:val="0"/>
      <w:marBottom w:val="0"/>
      <w:divBdr>
        <w:top w:val="none" w:sz="0" w:space="0" w:color="auto"/>
        <w:left w:val="none" w:sz="0" w:space="0" w:color="auto"/>
        <w:bottom w:val="none" w:sz="0" w:space="0" w:color="auto"/>
        <w:right w:val="none" w:sz="0" w:space="0" w:color="auto"/>
      </w:divBdr>
    </w:div>
    <w:div w:id="1873423627">
      <w:bodyDiv w:val="1"/>
      <w:marLeft w:val="0"/>
      <w:marRight w:val="0"/>
      <w:marTop w:val="0"/>
      <w:marBottom w:val="0"/>
      <w:divBdr>
        <w:top w:val="none" w:sz="0" w:space="0" w:color="auto"/>
        <w:left w:val="none" w:sz="0" w:space="0" w:color="auto"/>
        <w:bottom w:val="none" w:sz="0" w:space="0" w:color="auto"/>
        <w:right w:val="none" w:sz="0" w:space="0" w:color="auto"/>
      </w:divBdr>
    </w:div>
    <w:div w:id="2037464297">
      <w:bodyDiv w:val="1"/>
      <w:marLeft w:val="0"/>
      <w:marRight w:val="0"/>
      <w:marTop w:val="0"/>
      <w:marBottom w:val="0"/>
      <w:divBdr>
        <w:top w:val="none" w:sz="0" w:space="0" w:color="auto"/>
        <w:left w:val="none" w:sz="0" w:space="0" w:color="auto"/>
        <w:bottom w:val="none" w:sz="0" w:space="0" w:color="auto"/>
        <w:right w:val="none" w:sz="0" w:space="0" w:color="auto"/>
      </w:divBdr>
    </w:div>
    <w:div w:id="207717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1406</Words>
  <Characters>8861</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Frohberg, Franziska</dc:creator>
  <cp:keywords/>
  <dc:description/>
  <cp:lastModifiedBy>Klatt, Mandy</cp:lastModifiedBy>
  <cp:revision>4</cp:revision>
  <dcterms:created xsi:type="dcterms:W3CDTF">2020-10-29T15:30:00Z</dcterms:created>
  <dcterms:modified xsi:type="dcterms:W3CDTF">2020-10-29T15:54:00Z</dcterms:modified>
</cp:coreProperties>
</file>